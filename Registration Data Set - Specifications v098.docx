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C5DAB" w14:textId="77777777" w:rsidR="00CB61F4" w:rsidRDefault="00CB61F4" w:rsidP="00921C76">
      <w:pPr>
        <w:pStyle w:val="Heading1"/>
        <w:rPr>
          <w:b/>
          <w:sz w:val="56"/>
          <w:szCs w:val="56"/>
          <w:u w:val="single"/>
        </w:rPr>
      </w:pPr>
    </w:p>
    <w:p w14:paraId="031236C0" w14:textId="535748A9" w:rsidR="00E606AE" w:rsidRPr="00CB61F4" w:rsidRDefault="00E606AE" w:rsidP="00921C76">
      <w:pPr>
        <w:pStyle w:val="Heading1"/>
        <w:rPr>
          <w:b/>
          <w:sz w:val="56"/>
          <w:szCs w:val="56"/>
          <w:u w:val="single"/>
        </w:rPr>
      </w:pPr>
      <w:bookmarkStart w:id="0" w:name="_Toc441052098"/>
      <w:bookmarkStart w:id="1" w:name="_Toc441053391"/>
      <w:bookmarkStart w:id="2" w:name="_Toc441053491"/>
      <w:bookmarkStart w:id="3" w:name="_Toc442184264"/>
      <w:bookmarkStart w:id="4" w:name="_Toc444613847"/>
      <w:bookmarkStart w:id="5" w:name="_Toc451762205"/>
      <w:r w:rsidRPr="00CB61F4">
        <w:rPr>
          <w:b/>
          <w:sz w:val="56"/>
          <w:szCs w:val="56"/>
          <w:u w:val="single"/>
        </w:rPr>
        <w:t>NAPLAN Online – Registration Data Set</w:t>
      </w:r>
      <w:bookmarkEnd w:id="0"/>
      <w:bookmarkEnd w:id="1"/>
      <w:bookmarkEnd w:id="2"/>
      <w:bookmarkEnd w:id="3"/>
      <w:r w:rsidR="00D125B2">
        <w:rPr>
          <w:b/>
          <w:sz w:val="56"/>
          <w:szCs w:val="56"/>
          <w:u w:val="single"/>
        </w:rPr>
        <w:t xml:space="preserve"> (DRAFT)</w:t>
      </w:r>
      <w:bookmarkEnd w:id="4"/>
      <w:bookmarkEnd w:id="5"/>
    </w:p>
    <w:p w14:paraId="6CCB1E1E" w14:textId="77777777" w:rsidR="00E606AE" w:rsidRDefault="00E606AE"/>
    <w:p w14:paraId="474F51D9" w14:textId="77777777" w:rsidR="00E606AE" w:rsidRDefault="00E606AE" w:rsidP="00E606AE">
      <w:pPr>
        <w:pStyle w:val="Heading2"/>
      </w:pPr>
    </w:p>
    <w:p w14:paraId="4903C06E" w14:textId="77777777" w:rsidR="00471C21" w:rsidRDefault="00471C21" w:rsidP="00E606AE">
      <w:pPr>
        <w:pStyle w:val="Heading2"/>
        <w:rPr>
          <w:b/>
          <w:color w:val="767171" w:themeColor="background2" w:themeShade="80"/>
        </w:rPr>
      </w:pPr>
      <w:bookmarkStart w:id="6" w:name="_Toc442184265"/>
      <w:bookmarkStart w:id="7" w:name="_Toc444613848"/>
      <w:bookmarkStart w:id="8" w:name="_Toc451762206"/>
      <w:bookmarkStart w:id="9" w:name="_Toc441052099"/>
      <w:bookmarkStart w:id="10" w:name="_Toc441053392"/>
      <w:bookmarkStart w:id="11" w:name="_Toc441053492"/>
      <w:r>
        <w:rPr>
          <w:b/>
          <w:color w:val="767171" w:themeColor="background2" w:themeShade="80"/>
        </w:rPr>
        <w:t>File specification for registration data</w:t>
      </w:r>
      <w:r w:rsidR="00E606AE" w:rsidRPr="00D7458C">
        <w:rPr>
          <w:b/>
          <w:color w:val="767171" w:themeColor="background2" w:themeShade="80"/>
        </w:rPr>
        <w:t xml:space="preserve"> </w:t>
      </w:r>
      <w:r>
        <w:rPr>
          <w:b/>
          <w:color w:val="767171" w:themeColor="background2" w:themeShade="80"/>
        </w:rPr>
        <w:t>for</w:t>
      </w:r>
      <w:r w:rsidR="00E606AE" w:rsidRPr="00D7458C">
        <w:rPr>
          <w:b/>
          <w:color w:val="767171" w:themeColor="background2" w:themeShade="80"/>
        </w:rPr>
        <w:t xml:space="preserve"> the National Assessment Platform</w:t>
      </w:r>
      <w:bookmarkEnd w:id="6"/>
      <w:bookmarkEnd w:id="7"/>
      <w:bookmarkEnd w:id="8"/>
      <w:r w:rsidR="00D7458C" w:rsidRPr="00D7458C">
        <w:rPr>
          <w:b/>
          <w:color w:val="767171" w:themeColor="background2" w:themeShade="80"/>
        </w:rPr>
        <w:t xml:space="preserve"> </w:t>
      </w:r>
    </w:p>
    <w:p w14:paraId="2FFA2A8E" w14:textId="77777777" w:rsidR="00CB61F4" w:rsidRPr="00471C21" w:rsidRDefault="00D7458C" w:rsidP="00E606AE">
      <w:pPr>
        <w:pStyle w:val="Heading2"/>
        <w:rPr>
          <w:b/>
          <w:i/>
          <w:color w:val="AEAAAA" w:themeColor="background2" w:themeShade="BF"/>
        </w:rPr>
      </w:pPr>
      <w:bookmarkStart w:id="12" w:name="_Toc442184266"/>
      <w:bookmarkStart w:id="13" w:name="_Toc444613849"/>
      <w:bookmarkStart w:id="14" w:name="_Toc451762207"/>
      <w:r w:rsidRPr="00471C21">
        <w:rPr>
          <w:b/>
          <w:i/>
          <w:color w:val="AEAAAA" w:themeColor="background2" w:themeShade="BF"/>
        </w:rPr>
        <w:t>(</w:t>
      </w:r>
      <w:r w:rsidR="00471C21" w:rsidRPr="00471C21">
        <w:rPr>
          <w:b/>
          <w:i/>
          <w:color w:val="AEAAAA" w:themeColor="background2" w:themeShade="BF"/>
        </w:rPr>
        <w:t xml:space="preserve">based on approved </w:t>
      </w:r>
      <w:r w:rsidRPr="00471C21">
        <w:rPr>
          <w:b/>
          <w:i/>
          <w:color w:val="AEAAAA" w:themeColor="background2" w:themeShade="BF"/>
        </w:rPr>
        <w:t>v1.2</w:t>
      </w:r>
      <w:r w:rsidR="00471C21" w:rsidRPr="00471C21">
        <w:rPr>
          <w:b/>
          <w:i/>
          <w:color w:val="AEAAAA" w:themeColor="background2" w:themeShade="BF"/>
        </w:rPr>
        <w:t xml:space="preserve"> data set</w:t>
      </w:r>
      <w:r w:rsidRPr="00471C21">
        <w:rPr>
          <w:b/>
          <w:i/>
          <w:color w:val="AEAAAA" w:themeColor="background2" w:themeShade="BF"/>
        </w:rPr>
        <w:t>)</w:t>
      </w:r>
      <w:bookmarkEnd w:id="9"/>
      <w:bookmarkEnd w:id="10"/>
      <w:bookmarkEnd w:id="11"/>
      <w:bookmarkEnd w:id="12"/>
      <w:bookmarkEnd w:id="13"/>
      <w:bookmarkEnd w:id="14"/>
    </w:p>
    <w:p w14:paraId="2B3F6753" w14:textId="77777777" w:rsidR="00CB61F4" w:rsidRDefault="00CB61F4" w:rsidP="00E606AE">
      <w:pPr>
        <w:pStyle w:val="Heading2"/>
      </w:pPr>
      <w:bookmarkStart w:id="15" w:name="_GoBack"/>
      <w:bookmarkEnd w:id="15"/>
    </w:p>
    <w:p w14:paraId="3A6B978C" w14:textId="77777777" w:rsidR="00CB61F4" w:rsidRDefault="00CB61F4" w:rsidP="00E606AE">
      <w:pPr>
        <w:pStyle w:val="Heading2"/>
      </w:pPr>
    </w:p>
    <w:p w14:paraId="4CA198C5" w14:textId="77777777" w:rsidR="00CB61F4" w:rsidRDefault="00CB61F4" w:rsidP="00CB61F4"/>
    <w:p w14:paraId="6E6E9F45" w14:textId="77777777" w:rsidR="00CB61F4" w:rsidRDefault="00CB61F4" w:rsidP="00CB61F4"/>
    <w:p w14:paraId="24E114E0" w14:textId="77777777" w:rsidR="00CB61F4" w:rsidRDefault="00CB61F4" w:rsidP="00CB61F4"/>
    <w:p w14:paraId="69EAA41F" w14:textId="77777777" w:rsidR="00CB61F4" w:rsidRDefault="00CB61F4" w:rsidP="00CB61F4"/>
    <w:p w14:paraId="69A735CA" w14:textId="77777777" w:rsidR="00CB61F4" w:rsidRDefault="00CB61F4" w:rsidP="00CB61F4"/>
    <w:p w14:paraId="4EC7823D" w14:textId="77777777" w:rsidR="00CB61F4" w:rsidRDefault="00CB61F4" w:rsidP="00CB61F4"/>
    <w:p w14:paraId="56DC41AA" w14:textId="77777777" w:rsidR="00CB61F4" w:rsidRDefault="00CB61F4" w:rsidP="00CB61F4"/>
    <w:p w14:paraId="5ACFF8FD" w14:textId="77777777" w:rsidR="00CB61F4" w:rsidRDefault="00CB61F4" w:rsidP="00CB61F4"/>
    <w:p w14:paraId="778FE0C4" w14:textId="77777777" w:rsidR="00CB61F4" w:rsidRDefault="00CB61F4" w:rsidP="00CB61F4"/>
    <w:p w14:paraId="65AEBDC1" w14:textId="77777777" w:rsidR="00CB61F4" w:rsidRDefault="00CB61F4" w:rsidP="00CB61F4"/>
    <w:p w14:paraId="7BB28D5F" w14:textId="77777777" w:rsidR="00CB61F4" w:rsidRDefault="00CB61F4" w:rsidP="00CB61F4"/>
    <w:p w14:paraId="0BE663CF" w14:textId="77777777" w:rsidR="00D7458C" w:rsidRDefault="00D7458C" w:rsidP="00CB61F4"/>
    <w:p w14:paraId="208FBE10" w14:textId="77777777"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14:paraId="1B0DF8EA"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457B38B0" w14:textId="77777777"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33A9FB7" w14:textId="77777777" w:rsidR="00D7458C" w:rsidRPr="00471C21" w:rsidRDefault="00D7458C">
            <w:pPr>
              <w:pStyle w:val="Table-Entry"/>
              <w:rPr>
                <w:rFonts w:asciiTheme="minorHAnsi" w:hAnsiTheme="minorHAnsi"/>
              </w:rPr>
            </w:pPr>
            <w:r w:rsidRPr="00471C21">
              <w:rPr>
                <w:rFonts w:asciiTheme="minorHAnsi" w:hAnsiTheme="minorHAnsi"/>
              </w:rPr>
              <w:t>Draft</w:t>
            </w:r>
          </w:p>
        </w:tc>
      </w:tr>
      <w:tr w:rsidR="00D7458C" w:rsidRPr="00471C21" w14:paraId="0908DDCD"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0212DCCA" w14:textId="77777777"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8ACD234" w14:textId="222F99FF"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r w:rsidR="00DF2A1D">
              <w:rPr>
                <w:rFonts w:asciiTheme="minorHAnsi" w:hAnsiTheme="minorHAnsi"/>
                <w:noProof/>
              </w:rPr>
              <w:t>9-Jun-16</w:t>
            </w:r>
            <w:r>
              <w:rPr>
                <w:rFonts w:asciiTheme="minorHAnsi" w:hAnsiTheme="minorHAnsi"/>
              </w:rPr>
              <w:fldChar w:fldCharType="end"/>
            </w:r>
          </w:p>
        </w:tc>
      </w:tr>
      <w:tr w:rsidR="00D7458C" w:rsidRPr="00471C21" w14:paraId="5B0F2BDC"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3431C1D6" w14:textId="77777777"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73E609B4" w14:textId="77777777"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14:paraId="73684BC4"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70127F4B" w14:textId="77777777"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10AA616D" w14:textId="44D69762" w:rsidR="00D7458C" w:rsidRPr="00471C21" w:rsidRDefault="003A4AC0" w:rsidP="00CD7693">
            <w:pPr>
              <w:pStyle w:val="Table-Entry"/>
              <w:rPr>
                <w:rFonts w:asciiTheme="minorHAnsi" w:hAnsiTheme="minorHAnsi"/>
              </w:rPr>
            </w:pPr>
            <w:r>
              <w:rPr>
                <w:rFonts w:asciiTheme="minorHAnsi" w:hAnsiTheme="minorHAnsi"/>
              </w:rPr>
              <w:t>0.</w:t>
            </w:r>
            <w:r w:rsidR="004407A5">
              <w:rPr>
                <w:rFonts w:asciiTheme="minorHAnsi" w:hAnsiTheme="minorHAnsi"/>
              </w:rPr>
              <w:t>9</w:t>
            </w:r>
            <w:r w:rsidR="00DF2A1D">
              <w:rPr>
                <w:rFonts w:asciiTheme="minorHAnsi" w:hAnsiTheme="minorHAnsi"/>
              </w:rPr>
              <w:t>8</w:t>
            </w:r>
          </w:p>
        </w:tc>
      </w:tr>
    </w:tbl>
    <w:p w14:paraId="032F8EC0" w14:textId="77777777" w:rsidR="00CB61F4" w:rsidRDefault="00CB61F4" w:rsidP="00CB61F4"/>
    <w:p w14:paraId="528408A2" w14:textId="77777777" w:rsidR="00CB61F4" w:rsidRDefault="00CB61F4" w:rsidP="00CB61F4"/>
    <w:p w14:paraId="2E4C0120" w14:textId="77777777" w:rsidR="00CB61F4" w:rsidRPr="00CB61F4" w:rsidRDefault="00CB61F4" w:rsidP="00CB61F4"/>
    <w:p w14:paraId="34D4040A" w14:textId="77777777" w:rsidR="00CB61F4" w:rsidRDefault="00CB61F4" w:rsidP="00E606AE">
      <w:pPr>
        <w:pStyle w:val="Heading2"/>
      </w:pPr>
    </w:p>
    <w:p w14:paraId="44ABBE30" w14:textId="77777777" w:rsidR="00D7458C" w:rsidRPr="00D7458C" w:rsidRDefault="00D7458C" w:rsidP="00D7458C"/>
    <w:p w14:paraId="0BAC0704" w14:textId="77777777" w:rsidR="00CB61F4" w:rsidRDefault="00CB61F4" w:rsidP="00CB61F4">
      <w:pPr>
        <w:pStyle w:val="Heading2"/>
        <w:jc w:val="right"/>
      </w:pPr>
    </w:p>
    <w:p w14:paraId="6195D42E" w14:textId="77777777" w:rsidR="00CB61F4" w:rsidRDefault="00CB61F4" w:rsidP="00E606AE">
      <w:pPr>
        <w:pStyle w:val="Heading2"/>
      </w:pPr>
    </w:p>
    <w:p w14:paraId="4BF9DD99" w14:textId="77777777" w:rsidR="00D7458C" w:rsidRDefault="00D7458C" w:rsidP="00D7458C"/>
    <w:bookmarkStart w:id="16" w:name="_Toc258855830" w:displacedByCustomXml="next"/>
    <w:bookmarkStart w:id="17" w:name="_Toc236133183" w:displacedByCustomXml="next"/>
    <w:bookmarkStart w:id="18" w:name="_Toc222820075" w:displacedByCustomXml="next"/>
    <w:bookmarkStart w:id="19" w:name="_Toc41894684" w:displacedByCustomXml="next"/>
    <w:bookmarkStart w:id="20" w:name="_Toc24356502"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14:paraId="4BB71E35" w14:textId="77777777" w:rsidR="001C123B" w:rsidRDefault="001C123B">
          <w:pPr>
            <w:pStyle w:val="TOCHeading"/>
          </w:pPr>
          <w:r>
            <w:t>Contents</w:t>
          </w:r>
        </w:p>
        <w:p w14:paraId="11776DCC" w14:textId="7636D750" w:rsidR="00696DD7" w:rsidRDefault="001C123B" w:rsidP="00322A4B">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p>
        <w:p w14:paraId="2DBBD359" w14:textId="77777777" w:rsidR="00696DD7" w:rsidRDefault="00173394">
          <w:pPr>
            <w:pStyle w:val="TOC1"/>
            <w:tabs>
              <w:tab w:val="right" w:leader="dot" w:pos="10456"/>
            </w:tabs>
            <w:rPr>
              <w:rFonts w:eastAsiaTheme="minorEastAsia"/>
              <w:noProof/>
              <w:lang w:eastAsia="en-AU"/>
            </w:rPr>
          </w:pPr>
          <w:hyperlink w:anchor="_Toc451762208" w:history="1">
            <w:r w:rsidR="00696DD7" w:rsidRPr="00C80F5B">
              <w:rPr>
                <w:rStyle w:val="Hyperlink"/>
                <w:noProof/>
              </w:rPr>
              <w:t>Version Control</w:t>
            </w:r>
            <w:r w:rsidR="00696DD7">
              <w:rPr>
                <w:noProof/>
                <w:webHidden/>
              </w:rPr>
              <w:tab/>
            </w:r>
            <w:r w:rsidR="00696DD7">
              <w:rPr>
                <w:noProof/>
                <w:webHidden/>
              </w:rPr>
              <w:fldChar w:fldCharType="begin"/>
            </w:r>
            <w:r w:rsidR="00696DD7">
              <w:rPr>
                <w:noProof/>
                <w:webHidden/>
              </w:rPr>
              <w:instrText xml:space="preserve"> PAGEREF _Toc451762208 \h </w:instrText>
            </w:r>
            <w:r w:rsidR="00696DD7">
              <w:rPr>
                <w:noProof/>
                <w:webHidden/>
              </w:rPr>
            </w:r>
            <w:r w:rsidR="00696DD7">
              <w:rPr>
                <w:noProof/>
                <w:webHidden/>
              </w:rPr>
              <w:fldChar w:fldCharType="separate"/>
            </w:r>
            <w:r w:rsidR="00696DD7">
              <w:rPr>
                <w:noProof/>
                <w:webHidden/>
              </w:rPr>
              <w:t>3</w:t>
            </w:r>
            <w:r w:rsidR="00696DD7">
              <w:rPr>
                <w:noProof/>
                <w:webHidden/>
              </w:rPr>
              <w:fldChar w:fldCharType="end"/>
            </w:r>
          </w:hyperlink>
        </w:p>
        <w:p w14:paraId="19A7C591" w14:textId="77777777" w:rsidR="00696DD7" w:rsidRDefault="00173394">
          <w:pPr>
            <w:pStyle w:val="TOC1"/>
            <w:tabs>
              <w:tab w:val="left" w:pos="440"/>
              <w:tab w:val="right" w:leader="dot" w:pos="10456"/>
            </w:tabs>
            <w:rPr>
              <w:rFonts w:eastAsiaTheme="minorEastAsia"/>
              <w:noProof/>
              <w:lang w:eastAsia="en-AU"/>
            </w:rPr>
          </w:pPr>
          <w:hyperlink w:anchor="_Toc451762209" w:history="1">
            <w:r w:rsidR="00696DD7" w:rsidRPr="00C80F5B">
              <w:rPr>
                <w:rStyle w:val="Hyperlink"/>
                <w:noProof/>
              </w:rPr>
              <w:t>1.</w:t>
            </w:r>
            <w:r w:rsidR="00696DD7">
              <w:rPr>
                <w:rFonts w:eastAsiaTheme="minorEastAsia"/>
                <w:noProof/>
                <w:lang w:eastAsia="en-AU"/>
              </w:rPr>
              <w:tab/>
            </w:r>
            <w:r w:rsidR="00696DD7" w:rsidRPr="00C80F5B">
              <w:rPr>
                <w:rStyle w:val="Hyperlink"/>
                <w:noProof/>
              </w:rPr>
              <w:t>Introduction</w:t>
            </w:r>
            <w:r w:rsidR="00696DD7">
              <w:rPr>
                <w:noProof/>
                <w:webHidden/>
              </w:rPr>
              <w:tab/>
            </w:r>
            <w:r w:rsidR="00696DD7">
              <w:rPr>
                <w:noProof/>
                <w:webHidden/>
              </w:rPr>
              <w:fldChar w:fldCharType="begin"/>
            </w:r>
            <w:r w:rsidR="00696DD7">
              <w:rPr>
                <w:noProof/>
                <w:webHidden/>
              </w:rPr>
              <w:instrText xml:space="preserve"> PAGEREF _Toc451762209 \h </w:instrText>
            </w:r>
            <w:r w:rsidR="00696DD7">
              <w:rPr>
                <w:noProof/>
                <w:webHidden/>
              </w:rPr>
            </w:r>
            <w:r w:rsidR="00696DD7">
              <w:rPr>
                <w:noProof/>
                <w:webHidden/>
              </w:rPr>
              <w:fldChar w:fldCharType="separate"/>
            </w:r>
            <w:r w:rsidR="00696DD7">
              <w:rPr>
                <w:noProof/>
                <w:webHidden/>
              </w:rPr>
              <w:t>4</w:t>
            </w:r>
            <w:r w:rsidR="00696DD7">
              <w:rPr>
                <w:noProof/>
                <w:webHidden/>
              </w:rPr>
              <w:fldChar w:fldCharType="end"/>
            </w:r>
          </w:hyperlink>
        </w:p>
        <w:p w14:paraId="5453030C" w14:textId="77777777" w:rsidR="00696DD7" w:rsidRDefault="00173394">
          <w:pPr>
            <w:pStyle w:val="TOC2"/>
            <w:tabs>
              <w:tab w:val="right" w:leader="dot" w:pos="10456"/>
            </w:tabs>
            <w:rPr>
              <w:rFonts w:eastAsiaTheme="minorEastAsia"/>
              <w:noProof/>
              <w:lang w:eastAsia="en-AU"/>
            </w:rPr>
          </w:pPr>
          <w:hyperlink w:anchor="_Toc451762210" w:history="1">
            <w:r w:rsidR="00696DD7" w:rsidRPr="00C80F5B">
              <w:rPr>
                <w:rStyle w:val="Hyperlink"/>
                <w:noProof/>
              </w:rPr>
              <w:t>1.1 Purpose</w:t>
            </w:r>
            <w:r w:rsidR="00696DD7">
              <w:rPr>
                <w:noProof/>
                <w:webHidden/>
              </w:rPr>
              <w:tab/>
            </w:r>
            <w:r w:rsidR="00696DD7">
              <w:rPr>
                <w:noProof/>
                <w:webHidden/>
              </w:rPr>
              <w:fldChar w:fldCharType="begin"/>
            </w:r>
            <w:r w:rsidR="00696DD7">
              <w:rPr>
                <w:noProof/>
                <w:webHidden/>
              </w:rPr>
              <w:instrText xml:space="preserve"> PAGEREF _Toc451762210 \h </w:instrText>
            </w:r>
            <w:r w:rsidR="00696DD7">
              <w:rPr>
                <w:noProof/>
                <w:webHidden/>
              </w:rPr>
            </w:r>
            <w:r w:rsidR="00696DD7">
              <w:rPr>
                <w:noProof/>
                <w:webHidden/>
              </w:rPr>
              <w:fldChar w:fldCharType="separate"/>
            </w:r>
            <w:r w:rsidR="00696DD7">
              <w:rPr>
                <w:noProof/>
                <w:webHidden/>
              </w:rPr>
              <w:t>4</w:t>
            </w:r>
            <w:r w:rsidR="00696DD7">
              <w:rPr>
                <w:noProof/>
                <w:webHidden/>
              </w:rPr>
              <w:fldChar w:fldCharType="end"/>
            </w:r>
          </w:hyperlink>
        </w:p>
        <w:p w14:paraId="0FA8C61E" w14:textId="77777777" w:rsidR="00696DD7" w:rsidRDefault="00173394">
          <w:pPr>
            <w:pStyle w:val="TOC2"/>
            <w:tabs>
              <w:tab w:val="right" w:leader="dot" w:pos="10456"/>
            </w:tabs>
            <w:rPr>
              <w:rFonts w:eastAsiaTheme="minorEastAsia"/>
              <w:noProof/>
              <w:lang w:eastAsia="en-AU"/>
            </w:rPr>
          </w:pPr>
          <w:hyperlink w:anchor="_Toc451762211" w:history="1">
            <w:r w:rsidR="00696DD7" w:rsidRPr="00C80F5B">
              <w:rPr>
                <w:rStyle w:val="Hyperlink"/>
                <w:noProof/>
              </w:rPr>
              <w:t>1.2 Terminology</w:t>
            </w:r>
            <w:r w:rsidR="00696DD7">
              <w:rPr>
                <w:noProof/>
                <w:webHidden/>
              </w:rPr>
              <w:tab/>
            </w:r>
            <w:r w:rsidR="00696DD7">
              <w:rPr>
                <w:noProof/>
                <w:webHidden/>
              </w:rPr>
              <w:fldChar w:fldCharType="begin"/>
            </w:r>
            <w:r w:rsidR="00696DD7">
              <w:rPr>
                <w:noProof/>
                <w:webHidden/>
              </w:rPr>
              <w:instrText xml:space="preserve"> PAGEREF _Toc451762211 \h </w:instrText>
            </w:r>
            <w:r w:rsidR="00696DD7">
              <w:rPr>
                <w:noProof/>
                <w:webHidden/>
              </w:rPr>
            </w:r>
            <w:r w:rsidR="00696DD7">
              <w:rPr>
                <w:noProof/>
                <w:webHidden/>
              </w:rPr>
              <w:fldChar w:fldCharType="separate"/>
            </w:r>
            <w:r w:rsidR="00696DD7">
              <w:rPr>
                <w:noProof/>
                <w:webHidden/>
              </w:rPr>
              <w:t>4</w:t>
            </w:r>
            <w:r w:rsidR="00696DD7">
              <w:rPr>
                <w:noProof/>
                <w:webHidden/>
              </w:rPr>
              <w:fldChar w:fldCharType="end"/>
            </w:r>
          </w:hyperlink>
        </w:p>
        <w:p w14:paraId="58C52FCF" w14:textId="77777777" w:rsidR="00696DD7" w:rsidRDefault="00173394">
          <w:pPr>
            <w:pStyle w:val="TOC2"/>
            <w:tabs>
              <w:tab w:val="right" w:leader="dot" w:pos="10456"/>
            </w:tabs>
            <w:rPr>
              <w:rFonts w:eastAsiaTheme="minorEastAsia"/>
              <w:noProof/>
              <w:lang w:eastAsia="en-AU"/>
            </w:rPr>
          </w:pPr>
          <w:hyperlink w:anchor="_Toc451762212" w:history="1">
            <w:r w:rsidR="00696DD7" w:rsidRPr="00C80F5B">
              <w:rPr>
                <w:rStyle w:val="Hyperlink"/>
                <w:noProof/>
              </w:rPr>
              <w:t>1.3 Additional files</w:t>
            </w:r>
            <w:r w:rsidR="00696DD7">
              <w:rPr>
                <w:noProof/>
                <w:webHidden/>
              </w:rPr>
              <w:tab/>
            </w:r>
            <w:r w:rsidR="00696DD7">
              <w:rPr>
                <w:noProof/>
                <w:webHidden/>
              </w:rPr>
              <w:fldChar w:fldCharType="begin"/>
            </w:r>
            <w:r w:rsidR="00696DD7">
              <w:rPr>
                <w:noProof/>
                <w:webHidden/>
              </w:rPr>
              <w:instrText xml:space="preserve"> PAGEREF _Toc451762212 \h </w:instrText>
            </w:r>
            <w:r w:rsidR="00696DD7">
              <w:rPr>
                <w:noProof/>
                <w:webHidden/>
              </w:rPr>
            </w:r>
            <w:r w:rsidR="00696DD7">
              <w:rPr>
                <w:noProof/>
                <w:webHidden/>
              </w:rPr>
              <w:fldChar w:fldCharType="separate"/>
            </w:r>
            <w:r w:rsidR="00696DD7">
              <w:rPr>
                <w:noProof/>
                <w:webHidden/>
              </w:rPr>
              <w:t>4</w:t>
            </w:r>
            <w:r w:rsidR="00696DD7">
              <w:rPr>
                <w:noProof/>
                <w:webHidden/>
              </w:rPr>
              <w:fldChar w:fldCharType="end"/>
            </w:r>
          </w:hyperlink>
        </w:p>
        <w:p w14:paraId="1FC7F9E8" w14:textId="77777777" w:rsidR="00696DD7" w:rsidRDefault="00173394">
          <w:pPr>
            <w:pStyle w:val="TOC2"/>
            <w:tabs>
              <w:tab w:val="right" w:leader="dot" w:pos="10456"/>
            </w:tabs>
            <w:rPr>
              <w:rFonts w:eastAsiaTheme="minorEastAsia"/>
              <w:noProof/>
              <w:lang w:eastAsia="en-AU"/>
            </w:rPr>
          </w:pPr>
          <w:hyperlink w:anchor="_Toc451762213" w:history="1">
            <w:r w:rsidR="00696DD7" w:rsidRPr="00C80F5B">
              <w:rPr>
                <w:rStyle w:val="Hyperlink"/>
                <w:noProof/>
              </w:rPr>
              <w:t>1.4 Background – Assessment platform</w:t>
            </w:r>
            <w:r w:rsidR="00696DD7">
              <w:rPr>
                <w:noProof/>
                <w:webHidden/>
              </w:rPr>
              <w:tab/>
            </w:r>
            <w:r w:rsidR="00696DD7">
              <w:rPr>
                <w:noProof/>
                <w:webHidden/>
              </w:rPr>
              <w:fldChar w:fldCharType="begin"/>
            </w:r>
            <w:r w:rsidR="00696DD7">
              <w:rPr>
                <w:noProof/>
                <w:webHidden/>
              </w:rPr>
              <w:instrText xml:space="preserve"> PAGEREF _Toc451762213 \h </w:instrText>
            </w:r>
            <w:r w:rsidR="00696DD7">
              <w:rPr>
                <w:noProof/>
                <w:webHidden/>
              </w:rPr>
            </w:r>
            <w:r w:rsidR="00696DD7">
              <w:rPr>
                <w:noProof/>
                <w:webHidden/>
              </w:rPr>
              <w:fldChar w:fldCharType="separate"/>
            </w:r>
            <w:r w:rsidR="00696DD7">
              <w:rPr>
                <w:noProof/>
                <w:webHidden/>
              </w:rPr>
              <w:t>5</w:t>
            </w:r>
            <w:r w:rsidR="00696DD7">
              <w:rPr>
                <w:noProof/>
                <w:webHidden/>
              </w:rPr>
              <w:fldChar w:fldCharType="end"/>
            </w:r>
          </w:hyperlink>
        </w:p>
        <w:p w14:paraId="55CB0DB9" w14:textId="77777777" w:rsidR="00696DD7" w:rsidRDefault="00173394">
          <w:pPr>
            <w:pStyle w:val="TOC3"/>
            <w:tabs>
              <w:tab w:val="right" w:leader="dot" w:pos="10456"/>
            </w:tabs>
            <w:rPr>
              <w:rFonts w:eastAsiaTheme="minorEastAsia"/>
              <w:noProof/>
              <w:lang w:eastAsia="en-AU"/>
            </w:rPr>
          </w:pPr>
          <w:hyperlink w:anchor="_Toc451762214" w:history="1">
            <w:r w:rsidR="00696DD7" w:rsidRPr="00C80F5B">
              <w:rPr>
                <w:rStyle w:val="Hyperlink"/>
                <w:noProof/>
              </w:rPr>
              <w:t>Student and Staff Registration and Management</w:t>
            </w:r>
            <w:r w:rsidR="00696DD7">
              <w:rPr>
                <w:noProof/>
                <w:webHidden/>
              </w:rPr>
              <w:tab/>
            </w:r>
            <w:r w:rsidR="00696DD7">
              <w:rPr>
                <w:noProof/>
                <w:webHidden/>
              </w:rPr>
              <w:fldChar w:fldCharType="begin"/>
            </w:r>
            <w:r w:rsidR="00696DD7">
              <w:rPr>
                <w:noProof/>
                <w:webHidden/>
              </w:rPr>
              <w:instrText xml:space="preserve"> PAGEREF _Toc451762214 \h </w:instrText>
            </w:r>
            <w:r w:rsidR="00696DD7">
              <w:rPr>
                <w:noProof/>
                <w:webHidden/>
              </w:rPr>
            </w:r>
            <w:r w:rsidR="00696DD7">
              <w:rPr>
                <w:noProof/>
                <w:webHidden/>
              </w:rPr>
              <w:fldChar w:fldCharType="separate"/>
            </w:r>
            <w:r w:rsidR="00696DD7">
              <w:rPr>
                <w:noProof/>
                <w:webHidden/>
              </w:rPr>
              <w:t>5</w:t>
            </w:r>
            <w:r w:rsidR="00696DD7">
              <w:rPr>
                <w:noProof/>
                <w:webHidden/>
              </w:rPr>
              <w:fldChar w:fldCharType="end"/>
            </w:r>
          </w:hyperlink>
        </w:p>
        <w:p w14:paraId="69DA673E" w14:textId="77777777" w:rsidR="00696DD7" w:rsidRDefault="00173394">
          <w:pPr>
            <w:pStyle w:val="TOC1"/>
            <w:tabs>
              <w:tab w:val="left" w:pos="440"/>
              <w:tab w:val="right" w:leader="dot" w:pos="10456"/>
            </w:tabs>
            <w:rPr>
              <w:rFonts w:eastAsiaTheme="minorEastAsia"/>
              <w:noProof/>
              <w:lang w:eastAsia="en-AU"/>
            </w:rPr>
          </w:pPr>
          <w:hyperlink w:anchor="_Toc451762215" w:history="1">
            <w:r w:rsidR="00696DD7" w:rsidRPr="00C80F5B">
              <w:rPr>
                <w:rStyle w:val="Hyperlink"/>
                <w:noProof/>
              </w:rPr>
              <w:t>2.</w:t>
            </w:r>
            <w:r w:rsidR="00696DD7">
              <w:rPr>
                <w:rFonts w:eastAsiaTheme="minorEastAsia"/>
                <w:noProof/>
                <w:lang w:eastAsia="en-AU"/>
              </w:rPr>
              <w:tab/>
            </w:r>
            <w:r w:rsidR="00696DD7" w:rsidRPr="00C80F5B">
              <w:rPr>
                <w:rStyle w:val="Hyperlink"/>
                <w:noProof/>
              </w:rPr>
              <w:t>Interface specifications</w:t>
            </w:r>
            <w:r w:rsidR="00696DD7">
              <w:rPr>
                <w:noProof/>
                <w:webHidden/>
              </w:rPr>
              <w:tab/>
            </w:r>
            <w:r w:rsidR="00696DD7">
              <w:rPr>
                <w:noProof/>
                <w:webHidden/>
              </w:rPr>
              <w:fldChar w:fldCharType="begin"/>
            </w:r>
            <w:r w:rsidR="00696DD7">
              <w:rPr>
                <w:noProof/>
                <w:webHidden/>
              </w:rPr>
              <w:instrText xml:space="preserve"> PAGEREF _Toc451762215 \h </w:instrText>
            </w:r>
            <w:r w:rsidR="00696DD7">
              <w:rPr>
                <w:noProof/>
                <w:webHidden/>
              </w:rPr>
            </w:r>
            <w:r w:rsidR="00696DD7">
              <w:rPr>
                <w:noProof/>
                <w:webHidden/>
              </w:rPr>
              <w:fldChar w:fldCharType="separate"/>
            </w:r>
            <w:r w:rsidR="00696DD7">
              <w:rPr>
                <w:noProof/>
                <w:webHidden/>
              </w:rPr>
              <w:t>6</w:t>
            </w:r>
            <w:r w:rsidR="00696DD7">
              <w:rPr>
                <w:noProof/>
                <w:webHidden/>
              </w:rPr>
              <w:fldChar w:fldCharType="end"/>
            </w:r>
          </w:hyperlink>
        </w:p>
        <w:p w14:paraId="7AB7AB15" w14:textId="77777777" w:rsidR="00696DD7" w:rsidRDefault="00173394">
          <w:pPr>
            <w:pStyle w:val="TOC2"/>
            <w:tabs>
              <w:tab w:val="right" w:leader="dot" w:pos="10456"/>
            </w:tabs>
            <w:rPr>
              <w:rFonts w:eastAsiaTheme="minorEastAsia"/>
              <w:noProof/>
              <w:lang w:eastAsia="en-AU"/>
            </w:rPr>
          </w:pPr>
          <w:hyperlink w:anchor="_Toc451762216" w:history="1">
            <w:r w:rsidR="00696DD7" w:rsidRPr="00C80F5B">
              <w:rPr>
                <w:rStyle w:val="Hyperlink"/>
                <w:noProof/>
              </w:rPr>
              <w:t>2.1 Import student registration and staff registration data into the assessment platform</w:t>
            </w:r>
            <w:r w:rsidR="00696DD7">
              <w:rPr>
                <w:noProof/>
                <w:webHidden/>
              </w:rPr>
              <w:tab/>
            </w:r>
            <w:r w:rsidR="00696DD7">
              <w:rPr>
                <w:noProof/>
                <w:webHidden/>
              </w:rPr>
              <w:fldChar w:fldCharType="begin"/>
            </w:r>
            <w:r w:rsidR="00696DD7">
              <w:rPr>
                <w:noProof/>
                <w:webHidden/>
              </w:rPr>
              <w:instrText xml:space="preserve"> PAGEREF _Toc451762216 \h </w:instrText>
            </w:r>
            <w:r w:rsidR="00696DD7">
              <w:rPr>
                <w:noProof/>
                <w:webHidden/>
              </w:rPr>
            </w:r>
            <w:r w:rsidR="00696DD7">
              <w:rPr>
                <w:noProof/>
                <w:webHidden/>
              </w:rPr>
              <w:fldChar w:fldCharType="separate"/>
            </w:r>
            <w:r w:rsidR="00696DD7">
              <w:rPr>
                <w:noProof/>
                <w:webHidden/>
              </w:rPr>
              <w:t>6</w:t>
            </w:r>
            <w:r w:rsidR="00696DD7">
              <w:rPr>
                <w:noProof/>
                <w:webHidden/>
              </w:rPr>
              <w:fldChar w:fldCharType="end"/>
            </w:r>
          </w:hyperlink>
        </w:p>
        <w:p w14:paraId="732B449B" w14:textId="77777777" w:rsidR="00696DD7" w:rsidRDefault="00173394">
          <w:pPr>
            <w:pStyle w:val="TOC2"/>
            <w:tabs>
              <w:tab w:val="right" w:leader="dot" w:pos="10456"/>
            </w:tabs>
            <w:rPr>
              <w:rFonts w:eastAsiaTheme="minorEastAsia"/>
              <w:noProof/>
              <w:lang w:eastAsia="en-AU"/>
            </w:rPr>
          </w:pPr>
          <w:hyperlink w:anchor="_Toc451762217" w:history="1">
            <w:r w:rsidR="00696DD7" w:rsidRPr="00C80F5B">
              <w:rPr>
                <w:rStyle w:val="Hyperlink"/>
                <w:noProof/>
              </w:rPr>
              <w:t>2.2 Export student registration data from the assessment platform</w:t>
            </w:r>
            <w:r w:rsidR="00696DD7">
              <w:rPr>
                <w:noProof/>
                <w:webHidden/>
              </w:rPr>
              <w:tab/>
            </w:r>
            <w:r w:rsidR="00696DD7">
              <w:rPr>
                <w:noProof/>
                <w:webHidden/>
              </w:rPr>
              <w:fldChar w:fldCharType="begin"/>
            </w:r>
            <w:r w:rsidR="00696DD7">
              <w:rPr>
                <w:noProof/>
                <w:webHidden/>
              </w:rPr>
              <w:instrText xml:space="preserve"> PAGEREF _Toc451762217 \h </w:instrText>
            </w:r>
            <w:r w:rsidR="00696DD7">
              <w:rPr>
                <w:noProof/>
                <w:webHidden/>
              </w:rPr>
            </w:r>
            <w:r w:rsidR="00696DD7">
              <w:rPr>
                <w:noProof/>
                <w:webHidden/>
              </w:rPr>
              <w:fldChar w:fldCharType="separate"/>
            </w:r>
            <w:r w:rsidR="00696DD7">
              <w:rPr>
                <w:noProof/>
                <w:webHidden/>
              </w:rPr>
              <w:t>7</w:t>
            </w:r>
            <w:r w:rsidR="00696DD7">
              <w:rPr>
                <w:noProof/>
                <w:webHidden/>
              </w:rPr>
              <w:fldChar w:fldCharType="end"/>
            </w:r>
          </w:hyperlink>
        </w:p>
        <w:p w14:paraId="5DF3D170" w14:textId="77777777" w:rsidR="00696DD7" w:rsidRDefault="00173394">
          <w:pPr>
            <w:pStyle w:val="TOC1"/>
            <w:tabs>
              <w:tab w:val="left" w:pos="440"/>
              <w:tab w:val="right" w:leader="dot" w:pos="10456"/>
            </w:tabs>
            <w:rPr>
              <w:rFonts w:eastAsiaTheme="minorEastAsia"/>
              <w:noProof/>
              <w:lang w:eastAsia="en-AU"/>
            </w:rPr>
          </w:pPr>
          <w:hyperlink w:anchor="_Toc451762218" w:history="1">
            <w:r w:rsidR="00696DD7" w:rsidRPr="00C80F5B">
              <w:rPr>
                <w:rStyle w:val="Hyperlink"/>
                <w:noProof/>
              </w:rPr>
              <w:t>3.</w:t>
            </w:r>
            <w:r w:rsidR="00696DD7">
              <w:rPr>
                <w:rFonts w:eastAsiaTheme="minorEastAsia"/>
                <w:noProof/>
                <w:lang w:eastAsia="en-AU"/>
              </w:rPr>
              <w:tab/>
            </w:r>
            <w:r w:rsidR="00696DD7" w:rsidRPr="00C80F5B">
              <w:rPr>
                <w:rStyle w:val="Hyperlink"/>
                <w:noProof/>
              </w:rPr>
              <w:t>Data Validation</w:t>
            </w:r>
            <w:r w:rsidR="00696DD7">
              <w:rPr>
                <w:noProof/>
                <w:webHidden/>
              </w:rPr>
              <w:tab/>
            </w:r>
            <w:r w:rsidR="00696DD7">
              <w:rPr>
                <w:noProof/>
                <w:webHidden/>
              </w:rPr>
              <w:fldChar w:fldCharType="begin"/>
            </w:r>
            <w:r w:rsidR="00696DD7">
              <w:rPr>
                <w:noProof/>
                <w:webHidden/>
              </w:rPr>
              <w:instrText xml:space="preserve"> PAGEREF _Toc451762218 \h </w:instrText>
            </w:r>
            <w:r w:rsidR="00696DD7">
              <w:rPr>
                <w:noProof/>
                <w:webHidden/>
              </w:rPr>
            </w:r>
            <w:r w:rsidR="00696DD7">
              <w:rPr>
                <w:noProof/>
                <w:webHidden/>
              </w:rPr>
              <w:fldChar w:fldCharType="separate"/>
            </w:r>
            <w:r w:rsidR="00696DD7">
              <w:rPr>
                <w:noProof/>
                <w:webHidden/>
              </w:rPr>
              <w:t>8</w:t>
            </w:r>
            <w:r w:rsidR="00696DD7">
              <w:rPr>
                <w:noProof/>
                <w:webHidden/>
              </w:rPr>
              <w:fldChar w:fldCharType="end"/>
            </w:r>
          </w:hyperlink>
        </w:p>
        <w:p w14:paraId="6DB69B83" w14:textId="77777777" w:rsidR="00696DD7" w:rsidRDefault="00173394">
          <w:pPr>
            <w:pStyle w:val="TOC2"/>
            <w:tabs>
              <w:tab w:val="left" w:pos="880"/>
              <w:tab w:val="right" w:leader="dot" w:pos="10456"/>
            </w:tabs>
            <w:rPr>
              <w:rFonts w:eastAsiaTheme="minorEastAsia"/>
              <w:noProof/>
              <w:lang w:eastAsia="en-AU"/>
            </w:rPr>
          </w:pPr>
          <w:hyperlink w:anchor="_Toc451762219" w:history="1">
            <w:r w:rsidR="00696DD7" w:rsidRPr="00C80F5B">
              <w:rPr>
                <w:rStyle w:val="Hyperlink"/>
                <w:noProof/>
              </w:rPr>
              <w:t>3.1</w:t>
            </w:r>
            <w:r w:rsidR="00696DD7">
              <w:rPr>
                <w:rFonts w:eastAsiaTheme="minorEastAsia"/>
                <w:noProof/>
                <w:lang w:eastAsia="en-AU"/>
              </w:rPr>
              <w:tab/>
            </w:r>
            <w:r w:rsidR="00696DD7" w:rsidRPr="00C80F5B">
              <w:rPr>
                <w:rStyle w:val="Hyperlink"/>
                <w:noProof/>
              </w:rPr>
              <w:t>Import Validation Rules</w:t>
            </w:r>
            <w:r w:rsidR="00696DD7">
              <w:rPr>
                <w:noProof/>
                <w:webHidden/>
              </w:rPr>
              <w:tab/>
            </w:r>
            <w:r w:rsidR="00696DD7">
              <w:rPr>
                <w:noProof/>
                <w:webHidden/>
              </w:rPr>
              <w:fldChar w:fldCharType="begin"/>
            </w:r>
            <w:r w:rsidR="00696DD7">
              <w:rPr>
                <w:noProof/>
                <w:webHidden/>
              </w:rPr>
              <w:instrText xml:space="preserve"> PAGEREF _Toc451762219 \h </w:instrText>
            </w:r>
            <w:r w:rsidR="00696DD7">
              <w:rPr>
                <w:noProof/>
                <w:webHidden/>
              </w:rPr>
            </w:r>
            <w:r w:rsidR="00696DD7">
              <w:rPr>
                <w:noProof/>
                <w:webHidden/>
              </w:rPr>
              <w:fldChar w:fldCharType="separate"/>
            </w:r>
            <w:r w:rsidR="00696DD7">
              <w:rPr>
                <w:noProof/>
                <w:webHidden/>
              </w:rPr>
              <w:t>8</w:t>
            </w:r>
            <w:r w:rsidR="00696DD7">
              <w:rPr>
                <w:noProof/>
                <w:webHidden/>
              </w:rPr>
              <w:fldChar w:fldCharType="end"/>
            </w:r>
          </w:hyperlink>
        </w:p>
        <w:p w14:paraId="1178EB07" w14:textId="77777777" w:rsidR="00696DD7" w:rsidRDefault="00173394">
          <w:pPr>
            <w:pStyle w:val="TOC2"/>
            <w:tabs>
              <w:tab w:val="left" w:pos="880"/>
              <w:tab w:val="right" w:leader="dot" w:pos="10456"/>
            </w:tabs>
            <w:rPr>
              <w:rFonts w:eastAsiaTheme="minorEastAsia"/>
              <w:noProof/>
              <w:lang w:eastAsia="en-AU"/>
            </w:rPr>
          </w:pPr>
          <w:hyperlink w:anchor="_Toc451762220" w:history="1">
            <w:r w:rsidR="00696DD7" w:rsidRPr="00C80F5B">
              <w:rPr>
                <w:rStyle w:val="Hyperlink"/>
                <w:noProof/>
              </w:rPr>
              <w:t>3.2</w:t>
            </w:r>
            <w:r w:rsidR="00696DD7">
              <w:rPr>
                <w:rFonts w:eastAsiaTheme="minorEastAsia"/>
                <w:noProof/>
                <w:lang w:eastAsia="en-AU"/>
              </w:rPr>
              <w:tab/>
            </w:r>
            <w:r w:rsidR="00696DD7" w:rsidRPr="00C80F5B">
              <w:rPr>
                <w:rStyle w:val="Hyperlink"/>
                <w:noProof/>
              </w:rPr>
              <w:t>Test Data for Import</w:t>
            </w:r>
            <w:r w:rsidR="00696DD7">
              <w:rPr>
                <w:noProof/>
                <w:webHidden/>
              </w:rPr>
              <w:tab/>
            </w:r>
            <w:r w:rsidR="00696DD7">
              <w:rPr>
                <w:noProof/>
                <w:webHidden/>
              </w:rPr>
              <w:fldChar w:fldCharType="begin"/>
            </w:r>
            <w:r w:rsidR="00696DD7">
              <w:rPr>
                <w:noProof/>
                <w:webHidden/>
              </w:rPr>
              <w:instrText xml:space="preserve"> PAGEREF _Toc451762220 \h </w:instrText>
            </w:r>
            <w:r w:rsidR="00696DD7">
              <w:rPr>
                <w:noProof/>
                <w:webHidden/>
              </w:rPr>
            </w:r>
            <w:r w:rsidR="00696DD7">
              <w:rPr>
                <w:noProof/>
                <w:webHidden/>
              </w:rPr>
              <w:fldChar w:fldCharType="separate"/>
            </w:r>
            <w:r w:rsidR="00696DD7">
              <w:rPr>
                <w:noProof/>
                <w:webHidden/>
              </w:rPr>
              <w:t>9</w:t>
            </w:r>
            <w:r w:rsidR="00696DD7">
              <w:rPr>
                <w:noProof/>
                <w:webHidden/>
              </w:rPr>
              <w:fldChar w:fldCharType="end"/>
            </w:r>
          </w:hyperlink>
        </w:p>
        <w:p w14:paraId="66DD1786" w14:textId="77777777" w:rsidR="00696DD7" w:rsidRDefault="00173394">
          <w:pPr>
            <w:pStyle w:val="TOC1"/>
            <w:tabs>
              <w:tab w:val="left" w:pos="440"/>
              <w:tab w:val="right" w:leader="dot" w:pos="10456"/>
            </w:tabs>
            <w:rPr>
              <w:rFonts w:eastAsiaTheme="minorEastAsia"/>
              <w:noProof/>
              <w:lang w:eastAsia="en-AU"/>
            </w:rPr>
          </w:pPr>
          <w:hyperlink w:anchor="_Toc451762221" w:history="1">
            <w:r w:rsidR="00696DD7" w:rsidRPr="00C80F5B">
              <w:rPr>
                <w:rStyle w:val="Hyperlink"/>
                <w:noProof/>
              </w:rPr>
              <w:t>4.</w:t>
            </w:r>
            <w:r w:rsidR="00696DD7">
              <w:rPr>
                <w:rFonts w:eastAsiaTheme="minorEastAsia"/>
                <w:noProof/>
                <w:lang w:eastAsia="en-AU"/>
              </w:rPr>
              <w:tab/>
            </w:r>
            <w:r w:rsidR="00696DD7" w:rsidRPr="00C80F5B">
              <w:rPr>
                <w:rStyle w:val="Hyperlink"/>
                <w:noProof/>
              </w:rPr>
              <w:t>Registration Data Set - Specifications</w:t>
            </w:r>
            <w:r w:rsidR="00696DD7">
              <w:rPr>
                <w:noProof/>
                <w:webHidden/>
              </w:rPr>
              <w:tab/>
            </w:r>
            <w:r w:rsidR="00696DD7">
              <w:rPr>
                <w:noProof/>
                <w:webHidden/>
              </w:rPr>
              <w:fldChar w:fldCharType="begin"/>
            </w:r>
            <w:r w:rsidR="00696DD7">
              <w:rPr>
                <w:noProof/>
                <w:webHidden/>
              </w:rPr>
              <w:instrText xml:space="preserve"> PAGEREF _Toc451762221 \h </w:instrText>
            </w:r>
            <w:r w:rsidR="00696DD7">
              <w:rPr>
                <w:noProof/>
                <w:webHidden/>
              </w:rPr>
            </w:r>
            <w:r w:rsidR="00696DD7">
              <w:rPr>
                <w:noProof/>
                <w:webHidden/>
              </w:rPr>
              <w:fldChar w:fldCharType="separate"/>
            </w:r>
            <w:r w:rsidR="00696DD7">
              <w:rPr>
                <w:noProof/>
                <w:webHidden/>
              </w:rPr>
              <w:t>10</w:t>
            </w:r>
            <w:r w:rsidR="00696DD7">
              <w:rPr>
                <w:noProof/>
                <w:webHidden/>
              </w:rPr>
              <w:fldChar w:fldCharType="end"/>
            </w:r>
          </w:hyperlink>
        </w:p>
        <w:p w14:paraId="4ADC616C" w14:textId="77777777" w:rsidR="00696DD7" w:rsidRDefault="00173394">
          <w:pPr>
            <w:pStyle w:val="TOC2"/>
            <w:tabs>
              <w:tab w:val="left" w:pos="880"/>
              <w:tab w:val="right" w:leader="dot" w:pos="10456"/>
            </w:tabs>
            <w:rPr>
              <w:rFonts w:eastAsiaTheme="minorEastAsia"/>
              <w:noProof/>
              <w:lang w:eastAsia="en-AU"/>
            </w:rPr>
          </w:pPr>
          <w:hyperlink w:anchor="_Toc451762222" w:history="1">
            <w:r w:rsidR="00696DD7" w:rsidRPr="00C80F5B">
              <w:rPr>
                <w:rStyle w:val="Hyperlink"/>
                <w:noProof/>
              </w:rPr>
              <w:t>4.1</w:t>
            </w:r>
            <w:r w:rsidR="00696DD7">
              <w:rPr>
                <w:rFonts w:eastAsiaTheme="minorEastAsia"/>
                <w:noProof/>
                <w:lang w:eastAsia="en-AU"/>
              </w:rPr>
              <w:tab/>
            </w:r>
            <w:r w:rsidR="00696DD7" w:rsidRPr="00C80F5B">
              <w:rPr>
                <w:rStyle w:val="Hyperlink"/>
                <w:noProof/>
              </w:rPr>
              <w:t>Student Import File – XML and CSV:</w:t>
            </w:r>
            <w:r w:rsidR="00696DD7">
              <w:rPr>
                <w:noProof/>
                <w:webHidden/>
              </w:rPr>
              <w:tab/>
            </w:r>
            <w:r w:rsidR="00696DD7">
              <w:rPr>
                <w:noProof/>
                <w:webHidden/>
              </w:rPr>
              <w:fldChar w:fldCharType="begin"/>
            </w:r>
            <w:r w:rsidR="00696DD7">
              <w:rPr>
                <w:noProof/>
                <w:webHidden/>
              </w:rPr>
              <w:instrText xml:space="preserve"> PAGEREF _Toc451762222 \h </w:instrText>
            </w:r>
            <w:r w:rsidR="00696DD7">
              <w:rPr>
                <w:noProof/>
                <w:webHidden/>
              </w:rPr>
            </w:r>
            <w:r w:rsidR="00696DD7">
              <w:rPr>
                <w:noProof/>
                <w:webHidden/>
              </w:rPr>
              <w:fldChar w:fldCharType="separate"/>
            </w:r>
            <w:r w:rsidR="00696DD7">
              <w:rPr>
                <w:noProof/>
                <w:webHidden/>
              </w:rPr>
              <w:t>10</w:t>
            </w:r>
            <w:r w:rsidR="00696DD7">
              <w:rPr>
                <w:noProof/>
                <w:webHidden/>
              </w:rPr>
              <w:fldChar w:fldCharType="end"/>
            </w:r>
          </w:hyperlink>
        </w:p>
        <w:p w14:paraId="03923BBD" w14:textId="77777777" w:rsidR="00696DD7" w:rsidRDefault="00173394">
          <w:pPr>
            <w:pStyle w:val="TOC3"/>
            <w:tabs>
              <w:tab w:val="right" w:leader="dot" w:pos="10456"/>
            </w:tabs>
            <w:rPr>
              <w:rFonts w:eastAsiaTheme="minorEastAsia"/>
              <w:noProof/>
              <w:lang w:eastAsia="en-AU"/>
            </w:rPr>
          </w:pPr>
          <w:hyperlink w:anchor="_Toc451762223" w:history="1">
            <w:r w:rsidR="00696DD7" w:rsidRPr="00C80F5B">
              <w:rPr>
                <w:rStyle w:val="Hyperlink"/>
                <w:noProof/>
              </w:rPr>
              <w:t>4.1.1 Sample Student XML:</w:t>
            </w:r>
            <w:r w:rsidR="00696DD7">
              <w:rPr>
                <w:noProof/>
                <w:webHidden/>
              </w:rPr>
              <w:tab/>
            </w:r>
            <w:r w:rsidR="00696DD7">
              <w:rPr>
                <w:noProof/>
                <w:webHidden/>
              </w:rPr>
              <w:fldChar w:fldCharType="begin"/>
            </w:r>
            <w:r w:rsidR="00696DD7">
              <w:rPr>
                <w:noProof/>
                <w:webHidden/>
              </w:rPr>
              <w:instrText xml:space="preserve"> PAGEREF _Toc451762223 \h </w:instrText>
            </w:r>
            <w:r w:rsidR="00696DD7">
              <w:rPr>
                <w:noProof/>
                <w:webHidden/>
              </w:rPr>
            </w:r>
            <w:r w:rsidR="00696DD7">
              <w:rPr>
                <w:noProof/>
                <w:webHidden/>
              </w:rPr>
              <w:fldChar w:fldCharType="separate"/>
            </w:r>
            <w:r w:rsidR="00696DD7">
              <w:rPr>
                <w:noProof/>
                <w:webHidden/>
              </w:rPr>
              <w:t>39</w:t>
            </w:r>
            <w:r w:rsidR="00696DD7">
              <w:rPr>
                <w:noProof/>
                <w:webHidden/>
              </w:rPr>
              <w:fldChar w:fldCharType="end"/>
            </w:r>
          </w:hyperlink>
        </w:p>
        <w:p w14:paraId="1C0A6A6C" w14:textId="77777777" w:rsidR="00696DD7" w:rsidRDefault="00173394">
          <w:pPr>
            <w:pStyle w:val="TOC2"/>
            <w:tabs>
              <w:tab w:val="left" w:pos="880"/>
              <w:tab w:val="right" w:leader="dot" w:pos="10456"/>
            </w:tabs>
            <w:rPr>
              <w:rFonts w:eastAsiaTheme="minorEastAsia"/>
              <w:noProof/>
              <w:lang w:eastAsia="en-AU"/>
            </w:rPr>
          </w:pPr>
          <w:hyperlink w:anchor="_Toc451762224" w:history="1">
            <w:r w:rsidR="00696DD7" w:rsidRPr="00C80F5B">
              <w:rPr>
                <w:rStyle w:val="Hyperlink"/>
                <w:noProof/>
              </w:rPr>
              <w:t>4.2</w:t>
            </w:r>
            <w:r w:rsidR="00696DD7">
              <w:rPr>
                <w:rFonts w:eastAsiaTheme="minorEastAsia"/>
                <w:noProof/>
                <w:lang w:eastAsia="en-AU"/>
              </w:rPr>
              <w:tab/>
            </w:r>
            <w:r w:rsidR="00696DD7" w:rsidRPr="00C80F5B">
              <w:rPr>
                <w:rStyle w:val="Hyperlink"/>
                <w:noProof/>
              </w:rPr>
              <w:t>Student File Summary (CSV):</w:t>
            </w:r>
            <w:r w:rsidR="00696DD7">
              <w:rPr>
                <w:noProof/>
                <w:webHidden/>
              </w:rPr>
              <w:tab/>
            </w:r>
            <w:r w:rsidR="00696DD7">
              <w:rPr>
                <w:noProof/>
                <w:webHidden/>
              </w:rPr>
              <w:fldChar w:fldCharType="begin"/>
            </w:r>
            <w:r w:rsidR="00696DD7">
              <w:rPr>
                <w:noProof/>
                <w:webHidden/>
              </w:rPr>
              <w:instrText xml:space="preserve"> PAGEREF _Toc451762224 \h </w:instrText>
            </w:r>
            <w:r w:rsidR="00696DD7">
              <w:rPr>
                <w:noProof/>
                <w:webHidden/>
              </w:rPr>
            </w:r>
            <w:r w:rsidR="00696DD7">
              <w:rPr>
                <w:noProof/>
                <w:webHidden/>
              </w:rPr>
              <w:fldChar w:fldCharType="separate"/>
            </w:r>
            <w:r w:rsidR="00696DD7">
              <w:rPr>
                <w:noProof/>
                <w:webHidden/>
              </w:rPr>
              <w:t>42</w:t>
            </w:r>
            <w:r w:rsidR="00696DD7">
              <w:rPr>
                <w:noProof/>
                <w:webHidden/>
              </w:rPr>
              <w:fldChar w:fldCharType="end"/>
            </w:r>
          </w:hyperlink>
        </w:p>
        <w:p w14:paraId="56A183E1" w14:textId="77777777" w:rsidR="00696DD7" w:rsidRDefault="00173394">
          <w:pPr>
            <w:pStyle w:val="TOC2"/>
            <w:tabs>
              <w:tab w:val="left" w:pos="880"/>
              <w:tab w:val="right" w:leader="dot" w:pos="10456"/>
            </w:tabs>
            <w:rPr>
              <w:rFonts w:eastAsiaTheme="minorEastAsia"/>
              <w:noProof/>
              <w:lang w:eastAsia="en-AU"/>
            </w:rPr>
          </w:pPr>
          <w:hyperlink w:anchor="_Toc451762225" w:history="1">
            <w:r w:rsidR="00696DD7" w:rsidRPr="00C80F5B">
              <w:rPr>
                <w:rStyle w:val="Hyperlink"/>
                <w:noProof/>
              </w:rPr>
              <w:t>4.3</w:t>
            </w:r>
            <w:r w:rsidR="00696DD7">
              <w:rPr>
                <w:rFonts w:eastAsiaTheme="minorEastAsia"/>
                <w:noProof/>
                <w:lang w:eastAsia="en-AU"/>
              </w:rPr>
              <w:tab/>
            </w:r>
            <w:r w:rsidR="00696DD7" w:rsidRPr="00C80F5B">
              <w:rPr>
                <w:rStyle w:val="Hyperlink"/>
                <w:noProof/>
              </w:rPr>
              <w:t>Staff Import File – XML and CSV</w:t>
            </w:r>
            <w:r w:rsidR="00696DD7">
              <w:rPr>
                <w:noProof/>
                <w:webHidden/>
              </w:rPr>
              <w:tab/>
            </w:r>
            <w:r w:rsidR="00696DD7">
              <w:rPr>
                <w:noProof/>
                <w:webHidden/>
              </w:rPr>
              <w:fldChar w:fldCharType="begin"/>
            </w:r>
            <w:r w:rsidR="00696DD7">
              <w:rPr>
                <w:noProof/>
                <w:webHidden/>
              </w:rPr>
              <w:instrText xml:space="preserve"> PAGEREF _Toc451762225 \h </w:instrText>
            </w:r>
            <w:r w:rsidR="00696DD7">
              <w:rPr>
                <w:noProof/>
                <w:webHidden/>
              </w:rPr>
            </w:r>
            <w:r w:rsidR="00696DD7">
              <w:rPr>
                <w:noProof/>
                <w:webHidden/>
              </w:rPr>
              <w:fldChar w:fldCharType="separate"/>
            </w:r>
            <w:r w:rsidR="00696DD7">
              <w:rPr>
                <w:noProof/>
                <w:webHidden/>
              </w:rPr>
              <w:t>45</w:t>
            </w:r>
            <w:r w:rsidR="00696DD7">
              <w:rPr>
                <w:noProof/>
                <w:webHidden/>
              </w:rPr>
              <w:fldChar w:fldCharType="end"/>
            </w:r>
          </w:hyperlink>
        </w:p>
        <w:p w14:paraId="0D4D35FE" w14:textId="77777777" w:rsidR="00696DD7" w:rsidRDefault="00173394">
          <w:pPr>
            <w:pStyle w:val="TOC3"/>
            <w:tabs>
              <w:tab w:val="right" w:leader="dot" w:pos="10456"/>
            </w:tabs>
            <w:rPr>
              <w:rFonts w:eastAsiaTheme="minorEastAsia"/>
              <w:noProof/>
              <w:lang w:eastAsia="en-AU"/>
            </w:rPr>
          </w:pPr>
          <w:hyperlink w:anchor="_Toc451762226" w:history="1">
            <w:r w:rsidR="00696DD7" w:rsidRPr="00C80F5B">
              <w:rPr>
                <w:rStyle w:val="Hyperlink"/>
                <w:noProof/>
              </w:rPr>
              <w:t>4.3.1 Sample Staff XML:</w:t>
            </w:r>
            <w:r w:rsidR="00696DD7">
              <w:rPr>
                <w:noProof/>
                <w:webHidden/>
              </w:rPr>
              <w:tab/>
            </w:r>
            <w:r w:rsidR="00696DD7">
              <w:rPr>
                <w:noProof/>
                <w:webHidden/>
              </w:rPr>
              <w:fldChar w:fldCharType="begin"/>
            </w:r>
            <w:r w:rsidR="00696DD7">
              <w:rPr>
                <w:noProof/>
                <w:webHidden/>
              </w:rPr>
              <w:instrText xml:space="preserve"> PAGEREF _Toc451762226 \h </w:instrText>
            </w:r>
            <w:r w:rsidR="00696DD7">
              <w:rPr>
                <w:noProof/>
                <w:webHidden/>
              </w:rPr>
            </w:r>
            <w:r w:rsidR="00696DD7">
              <w:rPr>
                <w:noProof/>
                <w:webHidden/>
              </w:rPr>
              <w:fldChar w:fldCharType="separate"/>
            </w:r>
            <w:r w:rsidR="00696DD7">
              <w:rPr>
                <w:noProof/>
                <w:webHidden/>
              </w:rPr>
              <w:t>49</w:t>
            </w:r>
            <w:r w:rsidR="00696DD7">
              <w:rPr>
                <w:noProof/>
                <w:webHidden/>
              </w:rPr>
              <w:fldChar w:fldCharType="end"/>
            </w:r>
          </w:hyperlink>
        </w:p>
        <w:p w14:paraId="661D1049" w14:textId="77777777" w:rsidR="00696DD7" w:rsidRDefault="00173394">
          <w:pPr>
            <w:pStyle w:val="TOC3"/>
            <w:tabs>
              <w:tab w:val="right" w:leader="dot" w:pos="10456"/>
            </w:tabs>
            <w:rPr>
              <w:rFonts w:eastAsiaTheme="minorEastAsia"/>
              <w:noProof/>
              <w:lang w:eastAsia="en-AU"/>
            </w:rPr>
          </w:pPr>
          <w:hyperlink w:anchor="_Toc451762227" w:history="1">
            <w:r w:rsidR="00696DD7" w:rsidRPr="00C80F5B">
              <w:rPr>
                <w:rStyle w:val="Hyperlink"/>
                <w:noProof/>
              </w:rPr>
              <w:t>4.3.2 Sample Staff CSV:</w:t>
            </w:r>
            <w:r w:rsidR="00696DD7">
              <w:rPr>
                <w:noProof/>
                <w:webHidden/>
              </w:rPr>
              <w:tab/>
            </w:r>
            <w:r w:rsidR="00696DD7">
              <w:rPr>
                <w:noProof/>
                <w:webHidden/>
              </w:rPr>
              <w:fldChar w:fldCharType="begin"/>
            </w:r>
            <w:r w:rsidR="00696DD7">
              <w:rPr>
                <w:noProof/>
                <w:webHidden/>
              </w:rPr>
              <w:instrText xml:space="preserve"> PAGEREF _Toc451762227 \h </w:instrText>
            </w:r>
            <w:r w:rsidR="00696DD7">
              <w:rPr>
                <w:noProof/>
                <w:webHidden/>
              </w:rPr>
            </w:r>
            <w:r w:rsidR="00696DD7">
              <w:rPr>
                <w:noProof/>
                <w:webHidden/>
              </w:rPr>
              <w:fldChar w:fldCharType="separate"/>
            </w:r>
            <w:r w:rsidR="00696DD7">
              <w:rPr>
                <w:noProof/>
                <w:webHidden/>
              </w:rPr>
              <w:t>50</w:t>
            </w:r>
            <w:r w:rsidR="00696DD7">
              <w:rPr>
                <w:noProof/>
                <w:webHidden/>
              </w:rPr>
              <w:fldChar w:fldCharType="end"/>
            </w:r>
          </w:hyperlink>
        </w:p>
        <w:p w14:paraId="0406B782" w14:textId="77777777" w:rsidR="00696DD7" w:rsidRDefault="00173394">
          <w:pPr>
            <w:pStyle w:val="TOC1"/>
            <w:tabs>
              <w:tab w:val="left" w:pos="440"/>
              <w:tab w:val="right" w:leader="dot" w:pos="10456"/>
            </w:tabs>
            <w:rPr>
              <w:rFonts w:eastAsiaTheme="minorEastAsia"/>
              <w:noProof/>
              <w:lang w:eastAsia="en-AU"/>
            </w:rPr>
          </w:pPr>
          <w:hyperlink w:anchor="_Toc451762228" w:history="1">
            <w:r w:rsidR="00696DD7" w:rsidRPr="00C80F5B">
              <w:rPr>
                <w:rStyle w:val="Hyperlink"/>
                <w:noProof/>
              </w:rPr>
              <w:t>5.</w:t>
            </w:r>
            <w:r w:rsidR="00696DD7">
              <w:rPr>
                <w:rFonts w:eastAsiaTheme="minorEastAsia"/>
                <w:noProof/>
                <w:lang w:eastAsia="en-AU"/>
              </w:rPr>
              <w:tab/>
            </w:r>
            <w:r w:rsidR="00696DD7" w:rsidRPr="00C80F5B">
              <w:rPr>
                <w:rStyle w:val="Hyperlink"/>
                <w:noProof/>
              </w:rPr>
              <w:t>Registration Data Set – Additional Information</w:t>
            </w:r>
            <w:r w:rsidR="00696DD7">
              <w:rPr>
                <w:noProof/>
                <w:webHidden/>
              </w:rPr>
              <w:tab/>
            </w:r>
            <w:r w:rsidR="00696DD7">
              <w:rPr>
                <w:noProof/>
                <w:webHidden/>
              </w:rPr>
              <w:fldChar w:fldCharType="begin"/>
            </w:r>
            <w:r w:rsidR="00696DD7">
              <w:rPr>
                <w:noProof/>
                <w:webHidden/>
              </w:rPr>
              <w:instrText xml:space="preserve"> PAGEREF _Toc451762228 \h </w:instrText>
            </w:r>
            <w:r w:rsidR="00696DD7">
              <w:rPr>
                <w:noProof/>
                <w:webHidden/>
              </w:rPr>
            </w:r>
            <w:r w:rsidR="00696DD7">
              <w:rPr>
                <w:noProof/>
                <w:webHidden/>
              </w:rPr>
              <w:fldChar w:fldCharType="separate"/>
            </w:r>
            <w:r w:rsidR="00696DD7">
              <w:rPr>
                <w:noProof/>
                <w:webHidden/>
              </w:rPr>
              <w:t>51</w:t>
            </w:r>
            <w:r w:rsidR="00696DD7">
              <w:rPr>
                <w:noProof/>
                <w:webHidden/>
              </w:rPr>
              <w:fldChar w:fldCharType="end"/>
            </w:r>
          </w:hyperlink>
        </w:p>
        <w:p w14:paraId="10BABACA" w14:textId="77777777" w:rsidR="00696DD7" w:rsidRDefault="00173394">
          <w:pPr>
            <w:pStyle w:val="TOC2"/>
            <w:tabs>
              <w:tab w:val="left" w:pos="880"/>
              <w:tab w:val="right" w:leader="dot" w:pos="10456"/>
            </w:tabs>
            <w:rPr>
              <w:rFonts w:eastAsiaTheme="minorEastAsia"/>
              <w:noProof/>
              <w:lang w:eastAsia="en-AU"/>
            </w:rPr>
          </w:pPr>
          <w:hyperlink w:anchor="_Toc451762229" w:history="1">
            <w:r w:rsidR="00696DD7" w:rsidRPr="00C80F5B">
              <w:rPr>
                <w:rStyle w:val="Hyperlink"/>
                <w:noProof/>
              </w:rPr>
              <w:t>5.1</w:t>
            </w:r>
            <w:r w:rsidR="00696DD7">
              <w:rPr>
                <w:rFonts w:eastAsiaTheme="minorEastAsia"/>
                <w:noProof/>
                <w:lang w:eastAsia="en-AU"/>
              </w:rPr>
              <w:tab/>
            </w:r>
            <w:r w:rsidR="00696DD7" w:rsidRPr="00C80F5B">
              <w:rPr>
                <w:rStyle w:val="Hyperlink"/>
                <w:noProof/>
              </w:rPr>
              <w:t>Learner information – available in SRM:</w:t>
            </w:r>
            <w:r w:rsidR="00696DD7">
              <w:rPr>
                <w:noProof/>
                <w:webHidden/>
              </w:rPr>
              <w:tab/>
            </w:r>
            <w:r w:rsidR="00696DD7">
              <w:rPr>
                <w:noProof/>
                <w:webHidden/>
              </w:rPr>
              <w:fldChar w:fldCharType="begin"/>
            </w:r>
            <w:r w:rsidR="00696DD7">
              <w:rPr>
                <w:noProof/>
                <w:webHidden/>
              </w:rPr>
              <w:instrText xml:space="preserve"> PAGEREF _Toc451762229 \h </w:instrText>
            </w:r>
            <w:r w:rsidR="00696DD7">
              <w:rPr>
                <w:noProof/>
                <w:webHidden/>
              </w:rPr>
            </w:r>
            <w:r w:rsidR="00696DD7">
              <w:rPr>
                <w:noProof/>
                <w:webHidden/>
              </w:rPr>
              <w:fldChar w:fldCharType="separate"/>
            </w:r>
            <w:r w:rsidR="00696DD7">
              <w:rPr>
                <w:noProof/>
                <w:webHidden/>
              </w:rPr>
              <w:t>51</w:t>
            </w:r>
            <w:r w:rsidR="00696DD7">
              <w:rPr>
                <w:noProof/>
                <w:webHidden/>
              </w:rPr>
              <w:fldChar w:fldCharType="end"/>
            </w:r>
          </w:hyperlink>
        </w:p>
        <w:p w14:paraId="273D10E4" w14:textId="5B547EA8" w:rsidR="001C123B" w:rsidRDefault="001C123B">
          <w:r>
            <w:rPr>
              <w:b/>
              <w:bCs/>
              <w:noProof/>
            </w:rPr>
            <w:fldChar w:fldCharType="end"/>
          </w:r>
        </w:p>
      </w:sdtContent>
    </w:sdt>
    <w:p w14:paraId="5B94A7B6" w14:textId="77777777" w:rsidR="00696DD7" w:rsidRDefault="00696DD7">
      <w:pPr>
        <w:rPr>
          <w:rFonts w:asciiTheme="majorHAnsi" w:eastAsiaTheme="majorEastAsia" w:hAnsiTheme="majorHAnsi" w:cstheme="majorBidi"/>
          <w:color w:val="2E74B5" w:themeColor="accent1" w:themeShade="BF"/>
          <w:sz w:val="32"/>
          <w:szCs w:val="32"/>
        </w:rPr>
      </w:pPr>
      <w:bookmarkStart w:id="21" w:name="_Toc451762208"/>
      <w:r>
        <w:br w:type="page"/>
      </w:r>
    </w:p>
    <w:p w14:paraId="7A729732" w14:textId="30EEFE0B" w:rsidR="00AB0692" w:rsidRDefault="00CA08B9" w:rsidP="00CA08B9">
      <w:pPr>
        <w:pStyle w:val="Heading1"/>
      </w:pPr>
      <w:r>
        <w:lastRenderedPageBreak/>
        <w:t>Version Control</w:t>
      </w:r>
      <w:bookmarkEnd w:id="21"/>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40"/>
        <w:gridCol w:w="1278"/>
        <w:gridCol w:w="2189"/>
        <w:gridCol w:w="6049"/>
      </w:tblGrid>
      <w:tr w:rsidR="00AB0692" w:rsidRPr="00471C21" w14:paraId="05475115" w14:textId="0325BE32"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14:paraId="59FE30E5" w14:textId="38FEE021" w:rsidR="00AB0692" w:rsidRPr="00471C21" w:rsidRDefault="00AB0692" w:rsidP="00AB0692">
            <w:pPr>
              <w:pStyle w:val="Table-ColumnHeading"/>
              <w:rPr>
                <w:rFonts w:asciiTheme="minorHAnsi" w:hAnsiTheme="minorHAnsi"/>
              </w:rPr>
            </w:pPr>
            <w:r w:rsidRPr="00654CDC">
              <w:rPr>
                <w:rFonts w:asciiTheme="minorHAnsi" w:hAnsiTheme="minorHAnsi"/>
              </w:rPr>
              <w:t>Registration Data Set Specification Document Version Control</w:t>
            </w:r>
          </w:p>
        </w:tc>
      </w:tr>
      <w:tr w:rsidR="00AB0692" w:rsidRPr="00471C21" w14:paraId="17868DCA" w14:textId="77777777" w:rsidTr="007B6AC0">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14:paraId="7B626D5C" w14:textId="1095D40A"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14:paraId="0A0A6CAB" w14:textId="5EF442DF"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189" w:type="dxa"/>
            <w:tcBorders>
              <w:top w:val="single" w:sz="4" w:space="0" w:color="054196"/>
              <w:left w:val="single" w:sz="4" w:space="0" w:color="054196"/>
              <w:bottom w:val="single" w:sz="4" w:space="0" w:color="054196"/>
              <w:right w:val="single" w:sz="4" w:space="0" w:color="054196"/>
            </w:tcBorders>
            <w:shd w:val="clear" w:color="auto" w:fill="054196"/>
          </w:tcPr>
          <w:p w14:paraId="4CF7948B" w14:textId="5BB64A8A"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256" w:type="dxa"/>
            <w:tcBorders>
              <w:top w:val="single" w:sz="4" w:space="0" w:color="054196"/>
              <w:left w:val="single" w:sz="4" w:space="0" w:color="054196"/>
              <w:bottom w:val="single" w:sz="4" w:space="0" w:color="054196"/>
              <w:right w:val="single" w:sz="4" w:space="0" w:color="054196"/>
            </w:tcBorders>
            <w:shd w:val="clear" w:color="auto" w:fill="054196"/>
          </w:tcPr>
          <w:p w14:paraId="510A69B8" w14:textId="7B566EB0"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14:paraId="7F05EB29" w14:textId="07A6ABE5"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14:paraId="1BFE4090" w14:textId="3F37F03D" w:rsidR="00AB0692" w:rsidRPr="00471C21" w:rsidRDefault="00AB0692" w:rsidP="00AB0692">
            <w:pPr>
              <w:spacing w:after="0" w:line="245" w:lineRule="atLeast"/>
              <w:rPr>
                <w:rFonts w:cs="Arial"/>
              </w:rPr>
            </w:pPr>
            <w:r w:rsidRPr="00654CDC">
              <w:rPr>
                <w:rFonts w:cs="Arial"/>
              </w:rPr>
              <w:t>V0.8</w:t>
            </w:r>
          </w:p>
        </w:tc>
        <w:tc>
          <w:tcPr>
            <w:tcW w:w="1278" w:type="dxa"/>
            <w:tcBorders>
              <w:top w:val="single" w:sz="4" w:space="0" w:color="054196"/>
              <w:left w:val="single" w:sz="4" w:space="0" w:color="054196"/>
              <w:bottom w:val="single" w:sz="4" w:space="0" w:color="054196"/>
              <w:right w:val="single" w:sz="4" w:space="0" w:color="054196"/>
            </w:tcBorders>
          </w:tcPr>
          <w:p w14:paraId="03FF950E" w14:textId="34890B4B" w:rsidR="00AB0692" w:rsidRPr="00471C21" w:rsidRDefault="00AB0692" w:rsidP="00AB0692">
            <w:pPr>
              <w:spacing w:after="0" w:line="245" w:lineRule="atLeast"/>
              <w:rPr>
                <w:rFonts w:cs="Arial"/>
              </w:rPr>
            </w:pPr>
            <w:r w:rsidRPr="00654CDC">
              <w:rPr>
                <w:rFonts w:cs="Arial"/>
              </w:rPr>
              <w:t>15/06/2015</w:t>
            </w:r>
          </w:p>
        </w:tc>
        <w:tc>
          <w:tcPr>
            <w:tcW w:w="2189" w:type="dxa"/>
            <w:tcBorders>
              <w:top w:val="single" w:sz="4" w:space="0" w:color="054196"/>
              <w:left w:val="single" w:sz="4" w:space="0" w:color="054196"/>
              <w:bottom w:val="single" w:sz="4" w:space="0" w:color="054196"/>
              <w:right w:val="single" w:sz="4" w:space="0" w:color="054196"/>
            </w:tcBorders>
          </w:tcPr>
          <w:p w14:paraId="776AC28F" w14:textId="088315F0" w:rsidR="00AB0692" w:rsidRPr="00471C21" w:rsidRDefault="00AB0692" w:rsidP="00AB0692">
            <w:pPr>
              <w:spacing w:after="0" w:line="245" w:lineRule="atLeast"/>
              <w:rPr>
                <w:rFonts w:cs="Arial"/>
              </w:rPr>
            </w:pPr>
            <w:r w:rsidRPr="00654CDC">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27ED5BED" w14:textId="77777777" w:rsidR="00AB0692" w:rsidRPr="00654CDC" w:rsidRDefault="00AB0692" w:rsidP="00AB0692">
            <w:pPr>
              <w:spacing w:after="0" w:line="245" w:lineRule="atLeast"/>
              <w:rPr>
                <w:rFonts w:cs="Arial"/>
              </w:rPr>
            </w:pPr>
            <w:r w:rsidRPr="00654CDC">
              <w:rPr>
                <w:rFonts w:cs="Arial"/>
              </w:rPr>
              <w:t>Updated specification for Main School Flag;</w:t>
            </w:r>
          </w:p>
          <w:p w14:paraId="201D2D7C" w14:textId="57EC4E5D" w:rsidR="00AB0692" w:rsidRPr="00471C21" w:rsidRDefault="00AB0692" w:rsidP="00AB0692">
            <w:pPr>
              <w:spacing w:after="0" w:line="245" w:lineRule="atLeast"/>
              <w:rPr>
                <w:rFonts w:cs="Arial"/>
              </w:rPr>
            </w:pPr>
            <w:r w:rsidRPr="00654CDC">
              <w:rPr>
                <w:rFonts w:cs="Arial"/>
              </w:rPr>
              <w:t>Length increased to Max 2, and ‘Y’ should be treated as ‘01’ and ‘N’ as ‘02’</w:t>
            </w:r>
          </w:p>
        </w:tc>
      </w:tr>
      <w:tr w:rsidR="004407A5" w:rsidRPr="00471C21" w14:paraId="13380EE8"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F7C5FC3" w14:textId="68A097DF" w:rsidR="004407A5" w:rsidRPr="00654CDC" w:rsidRDefault="004407A5" w:rsidP="00AB0692">
            <w:pPr>
              <w:spacing w:after="0" w:line="245" w:lineRule="atLeast"/>
              <w:rPr>
                <w:rFonts w:cs="Arial"/>
              </w:rPr>
            </w:pPr>
            <w:r>
              <w:rPr>
                <w:rFonts w:cs="Arial"/>
              </w:rPr>
              <w:t>V0.9</w:t>
            </w:r>
          </w:p>
        </w:tc>
        <w:tc>
          <w:tcPr>
            <w:tcW w:w="1278" w:type="dxa"/>
            <w:tcBorders>
              <w:top w:val="single" w:sz="4" w:space="0" w:color="054196"/>
              <w:left w:val="single" w:sz="4" w:space="0" w:color="054196"/>
              <w:bottom w:val="single" w:sz="4" w:space="0" w:color="054196"/>
              <w:right w:val="single" w:sz="4" w:space="0" w:color="054196"/>
            </w:tcBorders>
          </w:tcPr>
          <w:p w14:paraId="6172A650" w14:textId="396BEB6F" w:rsidR="004407A5" w:rsidRPr="00654CDC" w:rsidRDefault="004407A5" w:rsidP="00AB0692">
            <w:pPr>
              <w:spacing w:after="0" w:line="245" w:lineRule="atLeast"/>
              <w:rPr>
                <w:rFonts w:cs="Arial"/>
              </w:rPr>
            </w:pPr>
            <w:r>
              <w:rPr>
                <w:rFonts w:cs="Arial"/>
              </w:rPr>
              <w:t>22/6/2016</w:t>
            </w:r>
          </w:p>
        </w:tc>
        <w:tc>
          <w:tcPr>
            <w:tcW w:w="2189" w:type="dxa"/>
            <w:tcBorders>
              <w:top w:val="single" w:sz="4" w:space="0" w:color="054196"/>
              <w:left w:val="single" w:sz="4" w:space="0" w:color="054196"/>
              <w:bottom w:val="single" w:sz="4" w:space="0" w:color="054196"/>
              <w:right w:val="single" w:sz="4" w:space="0" w:color="054196"/>
            </w:tcBorders>
          </w:tcPr>
          <w:p w14:paraId="06632940" w14:textId="6C82AAE5" w:rsidR="004407A5" w:rsidRPr="00654CDC" w:rsidRDefault="004407A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25323C17" w14:textId="2CDBEBD7" w:rsidR="004407A5" w:rsidRPr="00654CDC" w:rsidRDefault="004407A5" w:rsidP="007B6AC0">
            <w:pPr>
              <w:spacing w:after="0" w:line="245" w:lineRule="atLeast"/>
              <w:rPr>
                <w:rFonts w:cs="Arial"/>
              </w:rPr>
            </w:pPr>
            <w:r>
              <w:rPr>
                <w:rFonts w:cs="Arial"/>
              </w:rPr>
              <w:t>Updated Year Level Validation and Valid values, updated length of Campus and State/Territory</w:t>
            </w:r>
            <w:r w:rsidR="007B6AC0">
              <w:rPr>
                <w:rFonts w:cs="Arial"/>
              </w:rPr>
              <w:t xml:space="preserve">, changed column title ‘Suggested length’ to ‘Suggested MAX length’,  </w:t>
            </w:r>
            <w:r w:rsidR="007B6AC0">
              <w:rPr>
                <w:rFonts w:cs="Arial"/>
                <w:b/>
              </w:rPr>
              <w:t>Student Year Level</w:t>
            </w:r>
            <w:r w:rsidR="007B6AC0">
              <w:rPr>
                <w:rFonts w:cs="Arial"/>
              </w:rPr>
              <w:t xml:space="preserve"> – removed ‘0’ as ‘P’ is used, </w:t>
            </w:r>
            <w:r w:rsidR="007B6AC0">
              <w:rPr>
                <w:rFonts w:cs="Arial"/>
                <w:b/>
              </w:rPr>
              <w:t>Local Campus ID</w:t>
            </w:r>
            <w:r w:rsidR="007B6AC0">
              <w:rPr>
                <w:rFonts w:cs="Arial"/>
              </w:rPr>
              <w:t xml:space="preserve"> – increased max length to 10</w:t>
            </w:r>
          </w:p>
        </w:tc>
      </w:tr>
      <w:tr w:rsidR="00816D0D" w:rsidRPr="00471C21" w14:paraId="33866E75"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663A5891" w14:textId="3A4D1DDA" w:rsidR="00816D0D" w:rsidRDefault="00816D0D" w:rsidP="00AB0692">
            <w:pPr>
              <w:spacing w:after="0" w:line="245" w:lineRule="atLeast"/>
              <w:rPr>
                <w:rFonts w:cs="Arial"/>
              </w:rPr>
            </w:pPr>
            <w:r>
              <w:rPr>
                <w:rFonts w:cs="Arial"/>
              </w:rPr>
              <w:t>V0.91</w:t>
            </w:r>
          </w:p>
        </w:tc>
        <w:tc>
          <w:tcPr>
            <w:tcW w:w="1278" w:type="dxa"/>
            <w:tcBorders>
              <w:top w:val="single" w:sz="4" w:space="0" w:color="054196"/>
              <w:left w:val="single" w:sz="4" w:space="0" w:color="054196"/>
              <w:bottom w:val="single" w:sz="4" w:space="0" w:color="054196"/>
              <w:right w:val="single" w:sz="4" w:space="0" w:color="054196"/>
            </w:tcBorders>
          </w:tcPr>
          <w:p w14:paraId="67649401" w14:textId="14ABFC8C" w:rsidR="00816D0D" w:rsidRDefault="00816D0D" w:rsidP="00AB0692">
            <w:pPr>
              <w:spacing w:after="0" w:line="245" w:lineRule="atLeast"/>
              <w:rPr>
                <w:rFonts w:cs="Arial"/>
              </w:rPr>
            </w:pPr>
            <w:r>
              <w:rPr>
                <w:rFonts w:cs="Arial"/>
              </w:rPr>
              <w:t>29/06/2016</w:t>
            </w:r>
          </w:p>
        </w:tc>
        <w:tc>
          <w:tcPr>
            <w:tcW w:w="2189" w:type="dxa"/>
            <w:tcBorders>
              <w:top w:val="single" w:sz="4" w:space="0" w:color="054196"/>
              <w:left w:val="single" w:sz="4" w:space="0" w:color="054196"/>
              <w:bottom w:val="single" w:sz="4" w:space="0" w:color="054196"/>
              <w:right w:val="single" w:sz="4" w:space="0" w:color="054196"/>
            </w:tcBorders>
          </w:tcPr>
          <w:p w14:paraId="188EE8B2" w14:textId="302D30AC" w:rsidR="00816D0D" w:rsidRDefault="00816D0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3D81B195" w14:textId="4DAFC0E0" w:rsidR="00816D0D" w:rsidRDefault="00816D0D" w:rsidP="007B6AC0">
            <w:pPr>
              <w:spacing w:after="0" w:line="245" w:lineRule="atLeast"/>
              <w:rPr>
                <w:rFonts w:cs="Arial"/>
              </w:rPr>
            </w:pPr>
            <w:r>
              <w:rPr>
                <w:rFonts w:cs="Arial"/>
              </w:rPr>
              <w:t>Updated lengths to allow for GUIDs in Identifier e</w:t>
            </w:r>
            <w:r w:rsidR="004B20E5">
              <w:rPr>
                <w:rFonts w:cs="Arial"/>
              </w:rPr>
              <w:t>lements and increased length of Staff Email address</w:t>
            </w:r>
            <w:r w:rsidR="00D74045">
              <w:rPr>
                <w:rFonts w:cs="Arial"/>
              </w:rPr>
              <w:t xml:space="preserve"> after ESA Feedback</w:t>
            </w:r>
            <w:r w:rsidR="004B20E5">
              <w:rPr>
                <w:rFonts w:cs="Arial"/>
              </w:rPr>
              <w:t>.</w:t>
            </w:r>
            <w:r w:rsidR="00D74045">
              <w:rPr>
                <w:rFonts w:cs="Arial"/>
              </w:rPr>
              <w:t xml:space="preserve">  Age validation further clarified.</w:t>
            </w:r>
          </w:p>
        </w:tc>
      </w:tr>
      <w:tr w:rsidR="00CB207D" w:rsidRPr="00471C21" w14:paraId="14591ED8"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65FF077" w14:textId="70DE02F5" w:rsidR="00CB207D" w:rsidRDefault="00CB207D" w:rsidP="00AB0692">
            <w:pPr>
              <w:spacing w:after="0" w:line="245" w:lineRule="atLeast"/>
              <w:rPr>
                <w:rFonts w:cs="Arial"/>
              </w:rPr>
            </w:pPr>
            <w:r>
              <w:rPr>
                <w:rFonts w:cs="Arial"/>
              </w:rPr>
              <w:t>V0.92</w:t>
            </w:r>
          </w:p>
        </w:tc>
        <w:tc>
          <w:tcPr>
            <w:tcW w:w="1278" w:type="dxa"/>
            <w:tcBorders>
              <w:top w:val="single" w:sz="4" w:space="0" w:color="054196"/>
              <w:left w:val="single" w:sz="4" w:space="0" w:color="054196"/>
              <w:bottom w:val="single" w:sz="4" w:space="0" w:color="054196"/>
              <w:right w:val="single" w:sz="4" w:space="0" w:color="054196"/>
            </w:tcBorders>
          </w:tcPr>
          <w:p w14:paraId="3998DC13" w14:textId="1F868EB3" w:rsidR="00CB207D" w:rsidRDefault="00CB207D" w:rsidP="00AB0692">
            <w:pPr>
              <w:spacing w:after="0" w:line="245" w:lineRule="atLeast"/>
              <w:rPr>
                <w:rFonts w:cs="Arial"/>
              </w:rPr>
            </w:pPr>
            <w:r>
              <w:rPr>
                <w:rFonts w:cs="Arial"/>
              </w:rPr>
              <w:t>01/03/2016</w:t>
            </w:r>
          </w:p>
        </w:tc>
        <w:tc>
          <w:tcPr>
            <w:tcW w:w="2189" w:type="dxa"/>
            <w:tcBorders>
              <w:top w:val="single" w:sz="4" w:space="0" w:color="054196"/>
              <w:left w:val="single" w:sz="4" w:space="0" w:color="054196"/>
              <w:bottom w:val="single" w:sz="4" w:space="0" w:color="054196"/>
              <w:right w:val="single" w:sz="4" w:space="0" w:color="054196"/>
            </w:tcBorders>
          </w:tcPr>
          <w:p w14:paraId="383F8C62" w14:textId="1EF81564" w:rsidR="00CB207D" w:rsidRDefault="00CB207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78F97061" w14:textId="24F38FA4" w:rsidR="00CB207D" w:rsidRDefault="005935C4" w:rsidP="007B6AC0">
            <w:pPr>
              <w:spacing w:after="0" w:line="245" w:lineRule="atLeast"/>
              <w:rPr>
                <w:rFonts w:cs="Arial"/>
              </w:rPr>
            </w:pPr>
            <w:r>
              <w:rPr>
                <w:rFonts w:cs="Arial"/>
              </w:rPr>
              <w:t>Added CSV Header Information and Updated Artefacts.</w:t>
            </w:r>
          </w:p>
        </w:tc>
      </w:tr>
      <w:tr w:rsidR="00FF63FB" w:rsidRPr="00471C21" w14:paraId="54CA2C89"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2BE60F2" w14:textId="6B1B70B7" w:rsidR="00FF63FB" w:rsidRDefault="00FF63FB" w:rsidP="00AB0692">
            <w:pPr>
              <w:spacing w:after="0" w:line="245" w:lineRule="atLeast"/>
              <w:rPr>
                <w:rFonts w:cs="Arial"/>
              </w:rPr>
            </w:pPr>
            <w:r>
              <w:rPr>
                <w:rFonts w:cs="Arial"/>
              </w:rPr>
              <w:t>V0.93</w:t>
            </w:r>
          </w:p>
        </w:tc>
        <w:tc>
          <w:tcPr>
            <w:tcW w:w="1278" w:type="dxa"/>
            <w:tcBorders>
              <w:top w:val="single" w:sz="4" w:space="0" w:color="054196"/>
              <w:left w:val="single" w:sz="4" w:space="0" w:color="054196"/>
              <w:bottom w:val="single" w:sz="4" w:space="0" w:color="054196"/>
              <w:right w:val="single" w:sz="4" w:space="0" w:color="054196"/>
            </w:tcBorders>
          </w:tcPr>
          <w:p w14:paraId="5C99E493" w14:textId="0F72B33A" w:rsidR="00FF63FB" w:rsidRDefault="00FF63FB" w:rsidP="00AB0692">
            <w:pPr>
              <w:spacing w:after="0" w:line="245" w:lineRule="atLeast"/>
              <w:rPr>
                <w:rFonts w:cs="Arial"/>
              </w:rPr>
            </w:pPr>
            <w:r>
              <w:rPr>
                <w:rFonts w:cs="Arial"/>
              </w:rPr>
              <w:t>09/03/2016</w:t>
            </w:r>
          </w:p>
        </w:tc>
        <w:tc>
          <w:tcPr>
            <w:tcW w:w="2189" w:type="dxa"/>
            <w:tcBorders>
              <w:top w:val="single" w:sz="4" w:space="0" w:color="054196"/>
              <w:left w:val="single" w:sz="4" w:space="0" w:color="054196"/>
              <w:bottom w:val="single" w:sz="4" w:space="0" w:color="054196"/>
              <w:right w:val="single" w:sz="4" w:space="0" w:color="054196"/>
            </w:tcBorders>
          </w:tcPr>
          <w:p w14:paraId="16E2D23E" w14:textId="3E52700B" w:rsidR="00FF63FB" w:rsidRDefault="00FF63FB" w:rsidP="00AB0692">
            <w:pPr>
              <w:spacing w:after="0" w:line="245" w:lineRule="atLeast"/>
              <w:rPr>
                <w:rFonts w:cs="Arial"/>
              </w:rPr>
            </w:pPr>
            <w:r>
              <w:rPr>
                <w:rFonts w:cs="Arial"/>
              </w:rPr>
              <w:t>Anthony Yaremenko / NSIP</w:t>
            </w:r>
          </w:p>
        </w:tc>
        <w:tc>
          <w:tcPr>
            <w:tcW w:w="6256" w:type="dxa"/>
            <w:tcBorders>
              <w:top w:val="single" w:sz="4" w:space="0" w:color="054196"/>
              <w:left w:val="single" w:sz="4" w:space="0" w:color="054196"/>
              <w:bottom w:val="single" w:sz="4" w:space="0" w:color="054196"/>
              <w:right w:val="single" w:sz="4" w:space="0" w:color="054196"/>
            </w:tcBorders>
          </w:tcPr>
          <w:p w14:paraId="16A86227" w14:textId="7BA123C5" w:rsidR="00FF63FB" w:rsidRDefault="00FF63FB" w:rsidP="007B6AC0">
            <w:pPr>
              <w:spacing w:after="0" w:line="245" w:lineRule="atLeast"/>
              <w:rPr>
                <w:rFonts w:cs="Arial"/>
              </w:rPr>
            </w:pPr>
            <w:r>
              <w:rPr>
                <w:rFonts w:cs="Arial"/>
              </w:rPr>
              <w:t>Modified CSV column headers to match file spec provided by ESA</w:t>
            </w:r>
          </w:p>
        </w:tc>
      </w:tr>
      <w:tr w:rsidR="00A31C35" w:rsidRPr="00471C21" w14:paraId="346F3EEF"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2965B0AB" w14:textId="1F0A2F63" w:rsidR="00A31C35" w:rsidRDefault="00A31C35" w:rsidP="00AB0692">
            <w:pPr>
              <w:spacing w:after="0" w:line="245" w:lineRule="atLeast"/>
              <w:rPr>
                <w:rFonts w:cs="Arial"/>
              </w:rPr>
            </w:pPr>
            <w:r>
              <w:rPr>
                <w:rFonts w:cs="Arial"/>
              </w:rPr>
              <w:t>V0.94</w:t>
            </w:r>
          </w:p>
        </w:tc>
        <w:tc>
          <w:tcPr>
            <w:tcW w:w="1278" w:type="dxa"/>
            <w:tcBorders>
              <w:top w:val="single" w:sz="4" w:space="0" w:color="054196"/>
              <w:left w:val="single" w:sz="4" w:space="0" w:color="054196"/>
              <w:bottom w:val="single" w:sz="4" w:space="0" w:color="054196"/>
              <w:right w:val="single" w:sz="4" w:space="0" w:color="054196"/>
            </w:tcBorders>
          </w:tcPr>
          <w:p w14:paraId="3D374CF7" w14:textId="03631228" w:rsidR="00936652" w:rsidRDefault="00D57DC8" w:rsidP="00AB0692">
            <w:pPr>
              <w:spacing w:after="0" w:line="245" w:lineRule="atLeast"/>
              <w:rPr>
                <w:rFonts w:cs="Arial"/>
              </w:rPr>
            </w:pPr>
            <w:r>
              <w:rPr>
                <w:rFonts w:cs="Arial"/>
              </w:rPr>
              <w:t>23</w:t>
            </w:r>
            <w:r w:rsidR="00936652">
              <w:rPr>
                <w:rFonts w:cs="Arial"/>
              </w:rPr>
              <w:t>/03/2016</w:t>
            </w:r>
          </w:p>
        </w:tc>
        <w:tc>
          <w:tcPr>
            <w:tcW w:w="2189" w:type="dxa"/>
            <w:tcBorders>
              <w:top w:val="single" w:sz="4" w:space="0" w:color="054196"/>
              <w:left w:val="single" w:sz="4" w:space="0" w:color="054196"/>
              <w:bottom w:val="single" w:sz="4" w:space="0" w:color="054196"/>
              <w:right w:val="single" w:sz="4" w:space="0" w:color="054196"/>
            </w:tcBorders>
          </w:tcPr>
          <w:p w14:paraId="0D906617" w14:textId="64FDE8DF" w:rsidR="00A31C35" w:rsidRDefault="00A31C3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0272125E" w14:textId="77777777" w:rsidR="00A31C35" w:rsidRDefault="00A31C35" w:rsidP="007B6AC0">
            <w:pPr>
              <w:spacing w:after="0" w:line="245" w:lineRule="atLeast"/>
              <w:rPr>
                <w:rFonts w:cs="Arial"/>
              </w:rPr>
            </w:pPr>
            <w:r>
              <w:rPr>
                <w:rFonts w:cs="Arial"/>
              </w:rPr>
              <w:t>Added additional fields available fro</w:t>
            </w:r>
            <w:r w:rsidR="00936652">
              <w:rPr>
                <w:rFonts w:cs="Arial"/>
              </w:rPr>
              <w:t>m SRM</w:t>
            </w:r>
          </w:p>
          <w:p w14:paraId="5B51266D" w14:textId="2D6DA826" w:rsidR="00936652" w:rsidRDefault="00936652" w:rsidP="007B6AC0">
            <w:pPr>
              <w:spacing w:after="0" w:line="245" w:lineRule="atLeast"/>
              <w:rPr>
                <w:rFonts w:cs="Arial"/>
              </w:rPr>
            </w:pPr>
            <w:r>
              <w:rPr>
                <w:rFonts w:cs="Arial"/>
              </w:rPr>
              <w:t>Confirmed validation of Language against ‘Narrow Groups’ AS</w:t>
            </w:r>
            <w:r w:rsidR="00781C58">
              <w:rPr>
                <w:rFonts w:cs="Arial"/>
              </w:rPr>
              <w:t>C</w:t>
            </w:r>
            <w:r>
              <w:rPr>
                <w:rFonts w:cs="Arial"/>
              </w:rPr>
              <w:t>L Table 1.3</w:t>
            </w:r>
          </w:p>
          <w:p w14:paraId="533C0B4C" w14:textId="77777777" w:rsidR="00405F5D" w:rsidRDefault="00405F5D" w:rsidP="007B6AC0">
            <w:pPr>
              <w:spacing w:after="0" w:line="245" w:lineRule="atLeast"/>
              <w:rPr>
                <w:rFonts w:cs="Arial"/>
              </w:rPr>
            </w:pPr>
            <w:r>
              <w:rPr>
                <w:rFonts w:cs="Arial"/>
              </w:rPr>
              <w:t>Added WA to list of States/Territories</w:t>
            </w:r>
          </w:p>
          <w:p w14:paraId="4C177F76" w14:textId="77777777" w:rsidR="00405F5D" w:rsidRDefault="00405F5D" w:rsidP="007B6AC0">
            <w:pPr>
              <w:spacing w:after="0" w:line="245" w:lineRule="atLeast"/>
              <w:rPr>
                <w:rFonts w:cs="Arial"/>
              </w:rPr>
            </w:pPr>
            <w:r>
              <w:rPr>
                <w:rFonts w:cs="Arial"/>
              </w:rPr>
              <w:t>Modified ASL/ACARA ID, Other School ID, Reporting School ID to be type Integer, max field length 10, updated examples</w:t>
            </w:r>
            <w:r w:rsidR="00992D1E">
              <w:rPr>
                <w:rFonts w:cs="Arial"/>
              </w:rPr>
              <w:t xml:space="preserve"> for Students and Staff.</w:t>
            </w:r>
          </w:p>
          <w:p w14:paraId="77A94955" w14:textId="6BF3B94C" w:rsidR="00D57DC8" w:rsidRDefault="00D57DC8" w:rsidP="007B6AC0">
            <w:pPr>
              <w:spacing w:after="0" w:line="245" w:lineRule="atLeast"/>
              <w:rPr>
                <w:rFonts w:cs="Arial"/>
              </w:rPr>
            </w:pPr>
            <w:r>
              <w:rPr>
                <w:rFonts w:cs="Arial"/>
              </w:rPr>
              <w:t xml:space="preserve">Modified </w:t>
            </w:r>
            <w:r w:rsidR="00B37AD3">
              <w:rPr>
                <w:rFonts w:cs="Arial"/>
              </w:rPr>
              <w:t>‘</w:t>
            </w:r>
            <w:r>
              <w:rPr>
                <w:rFonts w:cs="Arial"/>
              </w:rPr>
              <w:t>Main School</w:t>
            </w:r>
            <w:r w:rsidR="00B37AD3">
              <w:rPr>
                <w:rFonts w:cs="Arial"/>
              </w:rPr>
              <w:t>’</w:t>
            </w:r>
            <w:r>
              <w:rPr>
                <w:rFonts w:cs="Arial"/>
              </w:rPr>
              <w:t xml:space="preserve"> valid values to include ‘1’ and ‘2’ as leading 0’s may be stripped</w:t>
            </w:r>
          </w:p>
        </w:tc>
      </w:tr>
      <w:tr w:rsidR="009E0317" w:rsidRPr="00471C21" w14:paraId="1E64EDA7"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634F692D" w14:textId="454C3C18" w:rsidR="009E0317" w:rsidRDefault="009E0317" w:rsidP="00AB0692">
            <w:pPr>
              <w:spacing w:after="0" w:line="245" w:lineRule="atLeast"/>
              <w:rPr>
                <w:rFonts w:cs="Arial"/>
              </w:rPr>
            </w:pPr>
            <w:r>
              <w:rPr>
                <w:rFonts w:cs="Arial"/>
              </w:rPr>
              <w:t>V0.95</w:t>
            </w:r>
          </w:p>
        </w:tc>
        <w:tc>
          <w:tcPr>
            <w:tcW w:w="1278" w:type="dxa"/>
            <w:tcBorders>
              <w:top w:val="single" w:sz="4" w:space="0" w:color="054196"/>
              <w:left w:val="single" w:sz="4" w:space="0" w:color="054196"/>
              <w:bottom w:val="single" w:sz="4" w:space="0" w:color="054196"/>
              <w:right w:val="single" w:sz="4" w:space="0" w:color="054196"/>
            </w:tcBorders>
          </w:tcPr>
          <w:p w14:paraId="7882E0B3" w14:textId="3995BBC9" w:rsidR="009E0317" w:rsidRDefault="009E0317" w:rsidP="00AB0692">
            <w:pPr>
              <w:spacing w:after="0" w:line="245" w:lineRule="atLeast"/>
              <w:rPr>
                <w:rFonts w:cs="Arial"/>
              </w:rPr>
            </w:pPr>
            <w:r>
              <w:rPr>
                <w:rFonts w:cs="Arial"/>
              </w:rPr>
              <w:t>14/04/2016</w:t>
            </w:r>
          </w:p>
        </w:tc>
        <w:tc>
          <w:tcPr>
            <w:tcW w:w="2189" w:type="dxa"/>
            <w:tcBorders>
              <w:top w:val="single" w:sz="4" w:space="0" w:color="054196"/>
              <w:left w:val="single" w:sz="4" w:space="0" w:color="054196"/>
              <w:bottom w:val="single" w:sz="4" w:space="0" w:color="054196"/>
              <w:right w:val="single" w:sz="4" w:space="0" w:color="054196"/>
            </w:tcBorders>
          </w:tcPr>
          <w:p w14:paraId="4FF32ECF" w14:textId="21306E29" w:rsidR="009E0317" w:rsidRDefault="009E0317"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3F5797BC" w14:textId="225040C8" w:rsidR="009E0317" w:rsidRDefault="009E0317" w:rsidP="009E0317">
            <w:pPr>
              <w:spacing w:after="0" w:line="245" w:lineRule="atLeast"/>
              <w:rPr>
                <w:rFonts w:cs="Arial"/>
              </w:rPr>
            </w:pPr>
            <w:r>
              <w:rPr>
                <w:rFonts w:cs="Arial"/>
              </w:rPr>
              <w:t xml:space="preserve">Corrected description of Parent Employment as per the Data Standards Manual </w:t>
            </w:r>
            <w:hyperlink r:id="rId8" w:history="1">
              <w:r w:rsidR="008321FC" w:rsidRPr="00AA1CA4">
                <w:rPr>
                  <w:rStyle w:val="Hyperlink"/>
                  <w:rFonts w:cs="Arial"/>
                </w:rPr>
                <w:t>http://www.acara.edu.au/verve/_resources/DSM_6_Tech.pdf</w:t>
              </w:r>
            </w:hyperlink>
          </w:p>
        </w:tc>
      </w:tr>
      <w:tr w:rsidR="008321FC" w:rsidRPr="00471C21" w14:paraId="19C95DE7"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4FD2F16" w14:textId="5D2433DE" w:rsidR="008321FC" w:rsidRDefault="008321FC" w:rsidP="00AB0692">
            <w:pPr>
              <w:spacing w:after="0" w:line="245" w:lineRule="atLeast"/>
              <w:rPr>
                <w:rFonts w:cs="Arial"/>
              </w:rPr>
            </w:pPr>
            <w:r>
              <w:rPr>
                <w:rFonts w:cs="Arial"/>
              </w:rPr>
              <w:t>V0.951</w:t>
            </w:r>
          </w:p>
        </w:tc>
        <w:tc>
          <w:tcPr>
            <w:tcW w:w="1278" w:type="dxa"/>
            <w:tcBorders>
              <w:top w:val="single" w:sz="4" w:space="0" w:color="054196"/>
              <w:left w:val="single" w:sz="4" w:space="0" w:color="054196"/>
              <w:bottom w:val="single" w:sz="4" w:space="0" w:color="054196"/>
              <w:right w:val="single" w:sz="4" w:space="0" w:color="054196"/>
            </w:tcBorders>
          </w:tcPr>
          <w:p w14:paraId="40043E00" w14:textId="0DAE0653" w:rsidR="008321FC" w:rsidRDefault="008321FC" w:rsidP="00403273">
            <w:pPr>
              <w:spacing w:after="0" w:line="245" w:lineRule="atLeast"/>
              <w:rPr>
                <w:rFonts w:cs="Arial"/>
              </w:rPr>
            </w:pPr>
            <w:r>
              <w:rPr>
                <w:rFonts w:cs="Arial"/>
              </w:rPr>
              <w:t>14/</w:t>
            </w:r>
            <w:r w:rsidR="00403273">
              <w:rPr>
                <w:rFonts w:cs="Arial"/>
              </w:rPr>
              <w:t>04</w:t>
            </w:r>
            <w:r>
              <w:rPr>
                <w:rFonts w:cs="Arial"/>
              </w:rPr>
              <w:t>/2016</w:t>
            </w:r>
          </w:p>
        </w:tc>
        <w:tc>
          <w:tcPr>
            <w:tcW w:w="2189" w:type="dxa"/>
            <w:tcBorders>
              <w:top w:val="single" w:sz="4" w:space="0" w:color="054196"/>
              <w:left w:val="single" w:sz="4" w:space="0" w:color="054196"/>
              <w:bottom w:val="single" w:sz="4" w:space="0" w:color="054196"/>
              <w:right w:val="single" w:sz="4" w:space="0" w:color="054196"/>
            </w:tcBorders>
          </w:tcPr>
          <w:p w14:paraId="7DCB6C20" w14:textId="58A16CB2" w:rsidR="008321FC" w:rsidRDefault="008321FC"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7FFFF790" w14:textId="43D33674" w:rsidR="008321FC" w:rsidRDefault="0062180F" w:rsidP="009E0317">
            <w:pPr>
              <w:spacing w:after="0" w:line="245" w:lineRule="atLeast"/>
              <w:rPr>
                <w:rFonts w:cs="Arial"/>
              </w:rPr>
            </w:pPr>
            <w:r>
              <w:rPr>
                <w:rFonts w:cs="Arial"/>
              </w:rPr>
              <w:t>Changed ‘Present’ to ‘Participating’ in valid values for Participation Data Fields.</w:t>
            </w:r>
          </w:p>
        </w:tc>
      </w:tr>
      <w:tr w:rsidR="00403273" w:rsidRPr="00471C21" w14:paraId="47090F6E"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1FBF35F" w14:textId="77A106A2" w:rsidR="00403273" w:rsidRDefault="00403273" w:rsidP="00AB0692">
            <w:pPr>
              <w:spacing w:after="0" w:line="245" w:lineRule="atLeast"/>
              <w:rPr>
                <w:rFonts w:cs="Arial"/>
              </w:rPr>
            </w:pPr>
            <w:r>
              <w:rPr>
                <w:rFonts w:cs="Arial"/>
              </w:rPr>
              <w:t>V0.96</w:t>
            </w:r>
          </w:p>
        </w:tc>
        <w:tc>
          <w:tcPr>
            <w:tcW w:w="1278" w:type="dxa"/>
            <w:tcBorders>
              <w:top w:val="single" w:sz="4" w:space="0" w:color="054196"/>
              <w:left w:val="single" w:sz="4" w:space="0" w:color="054196"/>
              <w:bottom w:val="single" w:sz="4" w:space="0" w:color="054196"/>
              <w:right w:val="single" w:sz="4" w:space="0" w:color="054196"/>
            </w:tcBorders>
          </w:tcPr>
          <w:p w14:paraId="69B485BC" w14:textId="534458B8" w:rsidR="00403273" w:rsidRDefault="00403273" w:rsidP="00AB0692">
            <w:pPr>
              <w:spacing w:after="0" w:line="245" w:lineRule="atLeast"/>
              <w:rPr>
                <w:rFonts w:cs="Arial"/>
              </w:rPr>
            </w:pPr>
            <w:r>
              <w:rPr>
                <w:rFonts w:cs="Arial"/>
              </w:rPr>
              <w:t>05/05/2016</w:t>
            </w:r>
          </w:p>
        </w:tc>
        <w:tc>
          <w:tcPr>
            <w:tcW w:w="2189" w:type="dxa"/>
            <w:tcBorders>
              <w:top w:val="single" w:sz="4" w:space="0" w:color="054196"/>
              <w:left w:val="single" w:sz="4" w:space="0" w:color="054196"/>
              <w:bottom w:val="single" w:sz="4" w:space="0" w:color="054196"/>
              <w:right w:val="single" w:sz="4" w:space="0" w:color="054196"/>
            </w:tcBorders>
          </w:tcPr>
          <w:p w14:paraId="4D7B71CF" w14:textId="12FB655A" w:rsidR="00403273" w:rsidRDefault="00403273"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13C9FD5A" w14:textId="0A2FD3D8" w:rsidR="00403273" w:rsidRDefault="00403273" w:rsidP="00403273">
            <w:pPr>
              <w:spacing w:after="0" w:line="245" w:lineRule="atLeast"/>
              <w:rPr>
                <w:rFonts w:cs="Arial"/>
              </w:rPr>
            </w:pPr>
            <w:r>
              <w:rPr>
                <w:rFonts w:cs="Arial"/>
              </w:rPr>
              <w:t>Updated the reference to Languages and Country of Birth.  Table 1.3 leaves out additional values such as “Not Stated” or “Inadequately Described”.</w:t>
            </w:r>
            <w:r w:rsidR="002373C9">
              <w:rPr>
                <w:rFonts w:cs="Arial"/>
              </w:rPr>
              <w:t xml:space="preserve">  Also updated description of non-school education for value 8.</w:t>
            </w:r>
          </w:p>
        </w:tc>
      </w:tr>
      <w:tr w:rsidR="005B7788" w:rsidRPr="00471C21" w14:paraId="3AD85092"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F8128D7" w14:textId="3B214B07" w:rsidR="005B7788" w:rsidRDefault="005B7788" w:rsidP="00AB0692">
            <w:pPr>
              <w:spacing w:after="0" w:line="245" w:lineRule="atLeast"/>
              <w:rPr>
                <w:rFonts w:cs="Arial"/>
              </w:rPr>
            </w:pPr>
            <w:r>
              <w:rPr>
                <w:rFonts w:cs="Arial"/>
              </w:rPr>
              <w:t>V0.97</w:t>
            </w:r>
          </w:p>
        </w:tc>
        <w:tc>
          <w:tcPr>
            <w:tcW w:w="1278" w:type="dxa"/>
            <w:tcBorders>
              <w:top w:val="single" w:sz="4" w:space="0" w:color="054196"/>
              <w:left w:val="single" w:sz="4" w:space="0" w:color="054196"/>
              <w:bottom w:val="single" w:sz="4" w:space="0" w:color="054196"/>
              <w:right w:val="single" w:sz="4" w:space="0" w:color="054196"/>
            </w:tcBorders>
          </w:tcPr>
          <w:p w14:paraId="59089B24" w14:textId="07482263" w:rsidR="005B7788" w:rsidRDefault="005B7788" w:rsidP="00AB0692">
            <w:pPr>
              <w:spacing w:after="0" w:line="245" w:lineRule="atLeast"/>
              <w:rPr>
                <w:rFonts w:cs="Arial"/>
              </w:rPr>
            </w:pPr>
            <w:r>
              <w:rPr>
                <w:rFonts w:cs="Arial"/>
              </w:rPr>
              <w:t>23/5/16</w:t>
            </w:r>
          </w:p>
        </w:tc>
        <w:tc>
          <w:tcPr>
            <w:tcW w:w="2189" w:type="dxa"/>
            <w:tcBorders>
              <w:top w:val="single" w:sz="4" w:space="0" w:color="054196"/>
              <w:left w:val="single" w:sz="4" w:space="0" w:color="054196"/>
              <w:bottom w:val="single" w:sz="4" w:space="0" w:color="054196"/>
              <w:right w:val="single" w:sz="4" w:space="0" w:color="054196"/>
            </w:tcBorders>
          </w:tcPr>
          <w:p w14:paraId="07F8203B" w14:textId="77777777" w:rsidR="005B7788" w:rsidRDefault="005B7788" w:rsidP="00AB0692">
            <w:pPr>
              <w:spacing w:after="0" w:line="245" w:lineRule="atLeast"/>
              <w:rPr>
                <w:rFonts w:cs="Arial"/>
              </w:rPr>
            </w:pPr>
            <w:r>
              <w:rPr>
                <w:rFonts w:cs="Arial"/>
              </w:rPr>
              <w:t>Anthony Yaremenko/NSIP</w:t>
            </w:r>
          </w:p>
          <w:p w14:paraId="3A34A884" w14:textId="6C9D8A80" w:rsidR="00E7470F" w:rsidRDefault="00E7470F"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72D74E3A" w14:textId="77777777" w:rsidR="005B7788" w:rsidRDefault="005B7788" w:rsidP="00403273">
            <w:pPr>
              <w:spacing w:after="0" w:line="245" w:lineRule="atLeast"/>
              <w:rPr>
                <w:rFonts w:cs="Arial"/>
              </w:rPr>
            </w:pPr>
            <w:r>
              <w:rPr>
                <w:rFonts w:cs="Arial"/>
              </w:rPr>
              <w:t>Updated section 5 – Additional information available from SRM following advice from SOnet</w:t>
            </w:r>
          </w:p>
          <w:p w14:paraId="1131B423" w14:textId="104C6BBF" w:rsidR="00E7470F" w:rsidRDefault="00E7470F" w:rsidP="00403273">
            <w:pPr>
              <w:spacing w:after="0" w:line="245" w:lineRule="atLeast"/>
              <w:rPr>
                <w:rFonts w:cs="Arial"/>
              </w:rPr>
            </w:pPr>
            <w:r>
              <w:rPr>
                <w:rFonts w:cs="Arial"/>
              </w:rPr>
              <w:t>Confirmed addition of Supplementary codes in reference to Country of Birth and Languages spoken.</w:t>
            </w:r>
          </w:p>
        </w:tc>
      </w:tr>
      <w:tr w:rsidR="00897B51" w:rsidRPr="00471C21" w14:paraId="1CD4861E"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723D742" w14:textId="2029F1AF" w:rsidR="00897B51" w:rsidRDefault="00897B51" w:rsidP="00AB0692">
            <w:pPr>
              <w:spacing w:after="0" w:line="245" w:lineRule="atLeast"/>
              <w:rPr>
                <w:rFonts w:cs="Arial"/>
              </w:rPr>
            </w:pPr>
            <w:r>
              <w:rPr>
                <w:rFonts w:cs="Arial"/>
              </w:rPr>
              <w:t>V0.98</w:t>
            </w:r>
          </w:p>
        </w:tc>
        <w:tc>
          <w:tcPr>
            <w:tcW w:w="1278" w:type="dxa"/>
            <w:tcBorders>
              <w:top w:val="single" w:sz="4" w:space="0" w:color="054196"/>
              <w:left w:val="single" w:sz="4" w:space="0" w:color="054196"/>
              <w:bottom w:val="single" w:sz="4" w:space="0" w:color="054196"/>
              <w:right w:val="single" w:sz="4" w:space="0" w:color="054196"/>
            </w:tcBorders>
          </w:tcPr>
          <w:p w14:paraId="4505C975" w14:textId="4A8624FE" w:rsidR="00897B51" w:rsidRDefault="00897B51" w:rsidP="00AB0692">
            <w:pPr>
              <w:spacing w:after="0" w:line="245" w:lineRule="atLeast"/>
              <w:rPr>
                <w:rFonts w:cs="Arial"/>
              </w:rPr>
            </w:pPr>
            <w:r>
              <w:rPr>
                <w:rFonts w:cs="Arial"/>
              </w:rPr>
              <w:t>07/06/2016</w:t>
            </w:r>
          </w:p>
        </w:tc>
        <w:tc>
          <w:tcPr>
            <w:tcW w:w="2189" w:type="dxa"/>
            <w:tcBorders>
              <w:top w:val="single" w:sz="4" w:space="0" w:color="054196"/>
              <w:left w:val="single" w:sz="4" w:space="0" w:color="054196"/>
              <w:bottom w:val="single" w:sz="4" w:space="0" w:color="054196"/>
              <w:right w:val="single" w:sz="4" w:space="0" w:color="054196"/>
            </w:tcBorders>
          </w:tcPr>
          <w:p w14:paraId="1A6D8D45" w14:textId="77777777" w:rsidR="00897B51" w:rsidRDefault="00897B51" w:rsidP="00AB0692">
            <w:pPr>
              <w:spacing w:after="0" w:line="245" w:lineRule="atLeast"/>
              <w:rPr>
                <w:rFonts w:cs="Arial"/>
              </w:rPr>
            </w:pPr>
            <w:r>
              <w:rPr>
                <w:rFonts w:cs="Arial"/>
              </w:rPr>
              <w:t>Lyn Pecchiar/NSIP</w:t>
            </w:r>
          </w:p>
          <w:p w14:paraId="0A0E561D" w14:textId="7A3DC46B" w:rsidR="00897B51" w:rsidRDefault="00897B51"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1E2034A3" w14:textId="77777777" w:rsidR="00897B51" w:rsidRDefault="00897B51" w:rsidP="00403273">
            <w:pPr>
              <w:spacing w:after="0" w:line="245" w:lineRule="atLeast"/>
              <w:rPr>
                <w:rFonts w:cs="Arial"/>
              </w:rPr>
            </w:pPr>
            <w:r>
              <w:rPr>
                <w:rFonts w:cs="Arial"/>
              </w:rPr>
              <w:t xml:space="preserve">Updated Year Level values to include </w:t>
            </w:r>
            <w:r w:rsidR="00CB7EE3">
              <w:rPr>
                <w:rFonts w:cs="Arial"/>
              </w:rPr>
              <w:t>‘F’ (Foundation).</w:t>
            </w:r>
          </w:p>
          <w:p w14:paraId="630A4A62" w14:textId="146015A0" w:rsidR="00273539" w:rsidRDefault="00273539" w:rsidP="00273539">
            <w:pPr>
              <w:spacing w:after="0" w:line="245" w:lineRule="atLeast"/>
              <w:rPr>
                <w:rFonts w:cs="Arial"/>
              </w:rPr>
            </w:pPr>
            <w:r>
              <w:rPr>
                <w:rFonts w:cs="Arial"/>
              </w:rPr>
              <w:t xml:space="preserve">Added more data validation rules from SoNET. </w:t>
            </w:r>
          </w:p>
        </w:tc>
      </w:tr>
    </w:tbl>
    <w:p w14:paraId="3BE0DEEF" w14:textId="77D1555F" w:rsidR="00696DD7" w:rsidRDefault="00696DD7"/>
    <w:p w14:paraId="0D9399F2" w14:textId="77777777" w:rsidR="00696DD7" w:rsidRDefault="00696DD7">
      <w:r>
        <w:br w:type="page"/>
      </w:r>
    </w:p>
    <w:p w14:paraId="31CA97DA" w14:textId="77777777" w:rsidR="00AB0692" w:rsidRDefault="00AB0692"/>
    <w:p w14:paraId="3AD864A5" w14:textId="77777777" w:rsidR="00D7458C" w:rsidRDefault="00D7458C" w:rsidP="003750BE">
      <w:pPr>
        <w:pStyle w:val="Heading1"/>
        <w:numPr>
          <w:ilvl w:val="0"/>
          <w:numId w:val="8"/>
        </w:numPr>
        <w:ind w:hanging="720"/>
      </w:pPr>
      <w:bookmarkStart w:id="22" w:name="_Toc451762209"/>
      <w:r>
        <w:t>Introduction</w:t>
      </w:r>
      <w:bookmarkEnd w:id="20"/>
      <w:bookmarkEnd w:id="19"/>
      <w:bookmarkEnd w:id="18"/>
      <w:bookmarkEnd w:id="17"/>
      <w:bookmarkEnd w:id="16"/>
      <w:bookmarkEnd w:id="22"/>
    </w:p>
    <w:p w14:paraId="1A99E4B6" w14:textId="77777777" w:rsidR="003750BE" w:rsidRDefault="003750BE" w:rsidP="003750BE">
      <w:pPr>
        <w:pStyle w:val="Heading2"/>
        <w:ind w:left="720"/>
      </w:pPr>
      <w:bookmarkStart w:id="23" w:name="_Toc258855831"/>
      <w:bookmarkStart w:id="24" w:name="_Toc236133184"/>
      <w:bookmarkStart w:id="25" w:name="_Toc222820076"/>
      <w:bookmarkStart w:id="26" w:name="_Toc41894685"/>
      <w:bookmarkStart w:id="27" w:name="_Toc24356503"/>
    </w:p>
    <w:p w14:paraId="1CE7DAA2" w14:textId="77777777" w:rsidR="00D7458C" w:rsidRDefault="003750BE" w:rsidP="003750BE">
      <w:pPr>
        <w:pStyle w:val="Heading2"/>
      </w:pPr>
      <w:bookmarkStart w:id="28" w:name="_Toc451762210"/>
      <w:r>
        <w:t xml:space="preserve">1.1 </w:t>
      </w:r>
      <w:r w:rsidR="00D7458C">
        <w:t>Purpose</w:t>
      </w:r>
      <w:bookmarkEnd w:id="23"/>
      <w:bookmarkEnd w:id="24"/>
      <w:bookmarkEnd w:id="25"/>
      <w:bookmarkEnd w:id="26"/>
      <w:bookmarkEnd w:id="27"/>
      <w:bookmarkEnd w:id="28"/>
    </w:p>
    <w:p w14:paraId="05BB3B64" w14:textId="5C6EE65A" w:rsidR="00BF3B70" w:rsidRDefault="00D7458C" w:rsidP="003750BE">
      <w:bookmarkStart w:id="29" w:name="_Toc236133185"/>
      <w:bookmarkStart w:id="30" w:name="_Toc222820077"/>
      <w:bookmarkStart w:id="31" w:name="_Toc41894686"/>
      <w:bookmarkStart w:id="32" w:name="_Toc24356523"/>
      <w:r>
        <w:t xml:space="preserve">These guidelines </w:t>
      </w:r>
      <w:r w:rsidR="00471C21">
        <w:t xml:space="preserve">are based on the v1.2 approved </w:t>
      </w:r>
      <w:r w:rsidR="00E41F49">
        <w:t xml:space="preserve">NAPLAN Online </w:t>
      </w:r>
      <w:r w:rsidR="00471C21">
        <w:t xml:space="preserve">registration data set and </w:t>
      </w:r>
      <w:r>
        <w:t>address</w:t>
      </w:r>
      <w:r w:rsidR="00BF3B70">
        <w:t>:</w:t>
      </w:r>
    </w:p>
    <w:p w14:paraId="7AE22A31" w14:textId="77777777" w:rsidR="00BF3B70" w:rsidRDefault="00D7458C" w:rsidP="003750BE">
      <w:pPr>
        <w:pStyle w:val="ListParagraph"/>
        <w:numPr>
          <w:ilvl w:val="0"/>
          <w:numId w:val="5"/>
        </w:numPr>
      </w:pPr>
      <w:r>
        <w:t>the requirements for successfully importing NAPLAN registration data for students and staff into the Onli</w:t>
      </w:r>
      <w:r w:rsidR="00BF3B70">
        <w:t xml:space="preserve">ne National Assessment Platform; and </w:t>
      </w:r>
    </w:p>
    <w:p w14:paraId="517982D9" w14:textId="77777777" w:rsidR="00D7458C" w:rsidRDefault="00BF3B70" w:rsidP="003750BE">
      <w:pPr>
        <w:pStyle w:val="ListParagraph"/>
        <w:numPr>
          <w:ilvl w:val="0"/>
          <w:numId w:val="5"/>
        </w:numPr>
      </w:pPr>
      <w:r>
        <w:t>for extracting NAPLAN registration data for students from the assessment platform</w:t>
      </w:r>
    </w:p>
    <w:p w14:paraId="3D9DB226" w14:textId="77777777" w:rsidR="00D7458C" w:rsidRDefault="00D7458C" w:rsidP="00D7458C"/>
    <w:p w14:paraId="65C8242F" w14:textId="77777777" w:rsidR="00D7458C" w:rsidRDefault="003750BE" w:rsidP="003750BE">
      <w:pPr>
        <w:pStyle w:val="Heading2"/>
      </w:pPr>
      <w:bookmarkStart w:id="33" w:name="_Toc258855832"/>
      <w:bookmarkStart w:id="34" w:name="_Toc451762211"/>
      <w:r>
        <w:t xml:space="preserve">1.2 </w:t>
      </w:r>
      <w:r w:rsidR="00D7458C">
        <w:t>Terminology</w:t>
      </w:r>
      <w:bookmarkEnd w:id="29"/>
      <w:bookmarkEnd w:id="30"/>
      <w:bookmarkEnd w:id="31"/>
      <w:bookmarkEnd w:id="32"/>
      <w:bookmarkEnd w:id="33"/>
      <w:bookmarkEnd w:id="34"/>
    </w:p>
    <w:p w14:paraId="4A210ABF" w14:textId="77777777" w:rsidR="00D7458C" w:rsidRPr="001F71D3" w:rsidRDefault="00D7458C" w:rsidP="007F1B29">
      <w:pPr>
        <w:pStyle w:val="Caption"/>
        <w:rPr>
          <w:sz w:val="20"/>
          <w:szCs w:val="20"/>
        </w:rPr>
      </w:pPr>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w:t>
      </w:r>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14:paraId="3D197881" w14:textId="77777777"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14:paraId="70A61BE6" w14:textId="77777777"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2F893094" w14:textId="77777777"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14:paraId="6D726C0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1530C56E" w14:textId="77777777"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14:paraId="0B12DB44" w14:textId="77777777"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14:paraId="4100881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59A869AB" w14:textId="77777777"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14:paraId="2CEAA674" w14:textId="77777777"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7F1B29" w:rsidRPr="00471C21" w14:paraId="3269306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4C725717" w14:textId="77777777"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14:paraId="5983DAAE" w14:textId="77777777"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14:paraId="235CADE6"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873E965" w14:textId="77777777"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14:paraId="61CD7DB7" w14:textId="77777777" w:rsidR="00884006" w:rsidRDefault="00181958" w:rsidP="007E7615">
            <w:pPr>
              <w:spacing w:after="0" w:line="245" w:lineRule="atLeast"/>
              <w:rPr>
                <w:rFonts w:cs="Arial"/>
              </w:rPr>
            </w:pPr>
            <w:r>
              <w:rPr>
                <w:rFonts w:cs="Arial"/>
              </w:rPr>
              <w:t>On line Assessment Working Group</w:t>
            </w:r>
          </w:p>
        </w:tc>
      </w:tr>
      <w:tr w:rsidR="00884006" w:rsidRPr="00471C21" w14:paraId="09E0C45A"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358810EB" w14:textId="77777777"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14:paraId="3FFDE256" w14:textId="77777777" w:rsidR="00884006" w:rsidRPr="00471C21" w:rsidRDefault="00884006" w:rsidP="007E7615">
            <w:pPr>
              <w:spacing w:after="0" w:line="245" w:lineRule="atLeast"/>
              <w:rPr>
                <w:rFonts w:cs="Arial"/>
              </w:rPr>
            </w:pPr>
            <w:r>
              <w:rPr>
                <w:rFonts w:cs="Arial"/>
              </w:rPr>
              <w:t>Systems Interoperability Framework</w:t>
            </w:r>
          </w:p>
        </w:tc>
      </w:tr>
      <w:tr w:rsidR="00884006" w:rsidRPr="00471C21" w14:paraId="39628452"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ED972A3" w14:textId="77777777"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14:paraId="470F84B2" w14:textId="77777777" w:rsidR="00884006" w:rsidRPr="00471C21" w:rsidRDefault="00181958" w:rsidP="007E7615">
            <w:pPr>
              <w:spacing w:after="0" w:line="245" w:lineRule="atLeast"/>
              <w:rPr>
                <w:rFonts w:cs="Arial"/>
              </w:rPr>
            </w:pPr>
            <w:r>
              <w:rPr>
                <w:rFonts w:cs="Arial"/>
              </w:rPr>
              <w:t>Student Registration Management System</w:t>
            </w:r>
          </w:p>
        </w:tc>
      </w:tr>
      <w:tr w:rsidR="007F1B29" w:rsidRPr="00471C21" w14:paraId="192E72A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137B0799" w14:textId="77777777"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14:paraId="71DF28D5" w14:textId="77777777"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7F1B29" w:rsidRPr="00471C21" w14:paraId="24E38CF8"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25F26E6E" w14:textId="77777777"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14:paraId="6083370B" w14:textId="77777777" w:rsidR="007F1B29" w:rsidRPr="00471C21" w:rsidRDefault="007F1B29" w:rsidP="007E7615">
            <w:pPr>
              <w:spacing w:after="0" w:line="245" w:lineRule="atLeast"/>
              <w:rPr>
                <w:rFonts w:cs="Arial"/>
              </w:rPr>
            </w:pPr>
            <w:r w:rsidRPr="00471C21">
              <w:rPr>
                <w:rFonts w:cs="Arial"/>
              </w:rPr>
              <w:t>Test Administration Authority (examples include the VCAA, BoSTES, QCAA)</w:t>
            </w:r>
          </w:p>
        </w:tc>
      </w:tr>
    </w:tbl>
    <w:p w14:paraId="48A3D61E" w14:textId="77777777" w:rsidR="001F71D3" w:rsidRDefault="001F71D3" w:rsidP="001F71D3">
      <w:pPr>
        <w:pStyle w:val="Heading2"/>
      </w:pPr>
    </w:p>
    <w:p w14:paraId="505A1670" w14:textId="77777777" w:rsidR="001F71D3" w:rsidRDefault="001F71D3" w:rsidP="001F71D3">
      <w:pPr>
        <w:pStyle w:val="Heading2"/>
      </w:pPr>
      <w:bookmarkStart w:id="35" w:name="_Toc451762212"/>
      <w:r>
        <w:t>1.3 Additional files</w:t>
      </w:r>
      <w:bookmarkEnd w:id="35"/>
    </w:p>
    <w:p w14:paraId="2B1BA2DA" w14:textId="77777777" w:rsidR="001F71D3" w:rsidRDefault="001F71D3" w:rsidP="001F71D3">
      <w:r>
        <w:t xml:space="preserve">This document is complemented by a number of files to assist with integration development. </w:t>
      </w:r>
    </w:p>
    <w:p w14:paraId="5E4348B4" w14:textId="77777777"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14:paraId="3952C25A"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14:paraId="5649147B" w14:textId="77777777"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4CA38C86" w14:textId="77777777"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1F71D3" w:rsidRPr="00471C21" w14:paraId="6323F218"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36F6D016" w14:textId="77777777" w:rsidR="001F71D3" w:rsidRPr="00471C21" w:rsidRDefault="007E7615" w:rsidP="00634CD1">
            <w:pPr>
              <w:spacing w:before="120" w:after="210" w:line="245" w:lineRule="atLeast"/>
              <w:rPr>
                <w:rFonts w:cs="Arial"/>
              </w:rPr>
            </w:pPr>
            <w:r w:rsidRPr="00471C21">
              <w:rPr>
                <w:rFonts w:cs="Arial"/>
              </w:rPr>
              <w:t>NAPLANRegistrationDraft.xsd</w:t>
            </w:r>
          </w:p>
        </w:tc>
        <w:tc>
          <w:tcPr>
            <w:tcW w:w="7052" w:type="dxa"/>
            <w:tcBorders>
              <w:top w:val="single" w:sz="4" w:space="0" w:color="054196"/>
              <w:left w:val="single" w:sz="4" w:space="0" w:color="054196"/>
              <w:bottom w:val="single" w:sz="4" w:space="0" w:color="054196"/>
              <w:right w:val="single" w:sz="4" w:space="0" w:color="054196"/>
            </w:tcBorders>
          </w:tcPr>
          <w:p w14:paraId="3599AA38" w14:textId="77777777" w:rsidR="00084C14" w:rsidRPr="00471C21" w:rsidRDefault="00634CD1" w:rsidP="00084C14">
            <w:pPr>
              <w:spacing w:before="120" w:after="210" w:line="245" w:lineRule="atLeast"/>
              <w:rPr>
                <w:rFonts w:cs="Arial"/>
              </w:rPr>
            </w:pPr>
            <w:r>
              <w:rPr>
                <w:rFonts w:cs="Arial"/>
              </w:rPr>
              <w:t>Cut down version of the SIF Specification with only Student, Staff and School relevant objects contained within.</w:t>
            </w:r>
          </w:p>
        </w:tc>
      </w:tr>
      <w:tr w:rsidR="001F71D3" w:rsidRPr="00471C21" w14:paraId="54B80E79"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750B750E" w14:textId="2AB0E3DE" w:rsidR="001F71D3" w:rsidRPr="00471C21" w:rsidRDefault="007E7615" w:rsidP="00634CD1">
            <w:pPr>
              <w:spacing w:before="120" w:after="210" w:line="245" w:lineRule="atLeast"/>
              <w:rPr>
                <w:rFonts w:cs="Arial"/>
              </w:rPr>
            </w:pPr>
            <w:r w:rsidRPr="00471C21">
              <w:rPr>
                <w:rFonts w:cs="Arial"/>
              </w:rPr>
              <w:t>Schema</w:t>
            </w:r>
            <w:r w:rsidR="00CD416E">
              <w:rPr>
                <w:rFonts w:cs="Arial"/>
              </w:rPr>
              <w:t>Student</w:t>
            </w:r>
            <w:r w:rsidRPr="00471C21">
              <w:rPr>
                <w:rFonts w:cs="Arial"/>
              </w:rPr>
              <w:t>.JSON</w:t>
            </w:r>
          </w:p>
        </w:tc>
        <w:tc>
          <w:tcPr>
            <w:tcW w:w="7052" w:type="dxa"/>
            <w:tcBorders>
              <w:top w:val="single" w:sz="4" w:space="0" w:color="054196"/>
              <w:left w:val="single" w:sz="4" w:space="0" w:color="054196"/>
              <w:bottom w:val="single" w:sz="4" w:space="0" w:color="054196"/>
              <w:right w:val="single" w:sz="4" w:space="0" w:color="054196"/>
            </w:tcBorders>
          </w:tcPr>
          <w:p w14:paraId="5396A155" w14:textId="77777777" w:rsidR="001F71D3" w:rsidRPr="00471C21" w:rsidRDefault="00A248A6" w:rsidP="00634CD1">
            <w:pPr>
              <w:spacing w:before="120" w:after="210" w:line="245" w:lineRule="atLeast"/>
              <w:rPr>
                <w:rFonts w:cs="Arial"/>
              </w:rPr>
            </w:pPr>
            <w:r>
              <w:rPr>
                <w:rFonts w:cs="Arial"/>
              </w:rPr>
              <w:t>JSON Schema for Students</w:t>
            </w:r>
          </w:p>
        </w:tc>
      </w:tr>
      <w:tr w:rsidR="00CD416E" w:rsidRPr="00471C21" w14:paraId="50332E9A"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01E187A9" w14:textId="2C02A32B" w:rsidR="00CD416E" w:rsidRPr="00471C21" w:rsidRDefault="00CD416E" w:rsidP="00634CD1">
            <w:pPr>
              <w:spacing w:before="120" w:after="210" w:line="245" w:lineRule="atLeast"/>
              <w:rPr>
                <w:rFonts w:cs="Arial"/>
              </w:rPr>
            </w:pPr>
            <w:r>
              <w:rPr>
                <w:rFonts w:cs="Arial"/>
              </w:rPr>
              <w:t>SchemaStaff.JSON</w:t>
            </w:r>
          </w:p>
        </w:tc>
        <w:tc>
          <w:tcPr>
            <w:tcW w:w="7052" w:type="dxa"/>
            <w:tcBorders>
              <w:top w:val="single" w:sz="4" w:space="0" w:color="054196"/>
              <w:left w:val="single" w:sz="4" w:space="0" w:color="054196"/>
              <w:bottom w:val="single" w:sz="4" w:space="0" w:color="054196"/>
              <w:right w:val="single" w:sz="4" w:space="0" w:color="054196"/>
            </w:tcBorders>
          </w:tcPr>
          <w:p w14:paraId="441E0F06" w14:textId="0CBA070D" w:rsidR="00CD416E" w:rsidRDefault="00CD416E" w:rsidP="00634CD1">
            <w:pPr>
              <w:spacing w:before="120" w:after="210" w:line="245" w:lineRule="atLeast"/>
              <w:rPr>
                <w:rFonts w:cs="Arial"/>
              </w:rPr>
            </w:pPr>
            <w:r>
              <w:rPr>
                <w:rFonts w:cs="Arial"/>
              </w:rPr>
              <w:t>JSON Schema for Staff</w:t>
            </w:r>
          </w:p>
        </w:tc>
      </w:tr>
    </w:tbl>
    <w:p w14:paraId="34101492" w14:textId="77777777" w:rsidR="001F71D3" w:rsidRDefault="001F71D3">
      <w:r>
        <w:br w:type="page"/>
      </w:r>
    </w:p>
    <w:p w14:paraId="67F1EBFE" w14:textId="77777777" w:rsidR="007F1B29" w:rsidRDefault="007F1B29" w:rsidP="007F1B29"/>
    <w:p w14:paraId="46F77000" w14:textId="77777777" w:rsidR="007F1B29" w:rsidRDefault="001F71D3" w:rsidP="007F1B29">
      <w:pPr>
        <w:pStyle w:val="Heading2"/>
      </w:pPr>
      <w:bookmarkStart w:id="36" w:name="_Toc258855833"/>
      <w:bookmarkStart w:id="37" w:name="_Toc451762213"/>
      <w:r>
        <w:t>1.4</w:t>
      </w:r>
      <w:r w:rsidR="003750BE">
        <w:t xml:space="preserve"> </w:t>
      </w:r>
      <w:r w:rsidR="007F1B29">
        <w:t>Background</w:t>
      </w:r>
      <w:bookmarkEnd w:id="36"/>
      <w:r w:rsidR="004061EE">
        <w:t xml:space="preserve"> – Assessment platform</w:t>
      </w:r>
      <w:bookmarkEnd w:id="37"/>
    </w:p>
    <w:p w14:paraId="1D908C17" w14:textId="77777777" w:rsidR="004061EE" w:rsidRPr="00471C21" w:rsidRDefault="004061EE" w:rsidP="004061EE">
      <w:pPr>
        <w:rPr>
          <w:rFonts w:cs="Arial"/>
        </w:rPr>
      </w:pPr>
      <w:bookmarkStart w:id="38"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14:paraId="4D5B0AE6" w14:textId="77777777" w:rsidR="004061EE" w:rsidRDefault="004061EE" w:rsidP="004061EE">
      <w:pPr>
        <w:rPr>
          <w:rFonts w:ascii="Arial" w:hAnsi="Arial" w:cs="Arial"/>
        </w:rPr>
      </w:pPr>
    </w:p>
    <w:p w14:paraId="38BDEA67" w14:textId="2587F8C4" w:rsidR="004061EE" w:rsidRDefault="004061EE" w:rsidP="004061EE">
      <w:pPr>
        <w:pStyle w:val="Heading3"/>
      </w:pPr>
      <w:bookmarkStart w:id="39" w:name="_Toc451762214"/>
      <w:r>
        <w:t xml:space="preserve">Student </w:t>
      </w:r>
      <w:r w:rsidR="00E41F49">
        <w:t xml:space="preserve">and Staff </w:t>
      </w:r>
      <w:r>
        <w:t>Registration and Management</w:t>
      </w:r>
      <w:bookmarkEnd w:id="39"/>
    </w:p>
    <w:p w14:paraId="68D64AE1" w14:textId="7FC75118" w:rsidR="00D01B96" w:rsidRDefault="004061EE" w:rsidP="004061EE">
      <w:r>
        <w:t>The Student Registration and Management (SRM) system (a sub-component of the assessment platform) will enable the registration of students</w:t>
      </w:r>
      <w:r w:rsidR="00E41F49">
        <w:t xml:space="preserve"> and staff</w:t>
      </w:r>
      <w:r>
        <w:t xml:space="preserve"> to a specific online Assessment Program offered on the Assessment Platform via the Assessment Delivery system. The Student Registration and Management system handles the initial student </w:t>
      </w:r>
      <w:r w:rsidR="00E41F49">
        <w:t xml:space="preserve">and staff </w:t>
      </w:r>
      <w:r>
        <w:t xml:space="preserve">registration data load, providing capability for schools and school authorities to load the registration data via file uploads or by integrating with various external systems. It will provide schools with the capability to manage their student </w:t>
      </w:r>
      <w:r w:rsidR="00E41F49">
        <w:t xml:space="preserve">and staff </w:t>
      </w:r>
      <w:r>
        <w:t xml:space="preserve">registration data in preparation for an assessment program. </w:t>
      </w:r>
    </w:p>
    <w:p w14:paraId="0003954D" w14:textId="77777777" w:rsidR="00D01B96" w:rsidRDefault="00D01B96" w:rsidP="007F1B29">
      <w:pPr>
        <w:pStyle w:val="Heading2"/>
      </w:pPr>
    </w:p>
    <w:bookmarkEnd w:id="38"/>
    <w:p w14:paraId="24834C3E" w14:textId="77777777" w:rsidR="007F1B29" w:rsidRDefault="007F1B29" w:rsidP="007F1B29"/>
    <w:p w14:paraId="5C10B2E0" w14:textId="77777777" w:rsidR="007F1B29" w:rsidRDefault="007F1B29" w:rsidP="007F1B29"/>
    <w:p w14:paraId="07AB2690" w14:textId="77777777" w:rsidR="004061EE" w:rsidRDefault="004061EE">
      <w:pPr>
        <w:rPr>
          <w:rFonts w:asciiTheme="majorHAnsi" w:eastAsiaTheme="majorEastAsia" w:hAnsiTheme="majorHAnsi" w:cstheme="majorBidi"/>
          <w:color w:val="2E74B5" w:themeColor="accent1" w:themeShade="BF"/>
          <w:sz w:val="32"/>
          <w:szCs w:val="32"/>
        </w:rPr>
      </w:pPr>
      <w:bookmarkStart w:id="40" w:name="_Toc258855835"/>
      <w:r>
        <w:br w:type="page"/>
      </w:r>
    </w:p>
    <w:p w14:paraId="4BF322C0" w14:textId="77777777" w:rsidR="00151B67" w:rsidRDefault="00151B67" w:rsidP="007F1B29">
      <w:pPr>
        <w:pStyle w:val="Heading1"/>
      </w:pPr>
    </w:p>
    <w:p w14:paraId="498901AE" w14:textId="77777777" w:rsidR="007F1B29" w:rsidRPr="0026671F" w:rsidRDefault="007F1B29" w:rsidP="003750BE">
      <w:pPr>
        <w:pStyle w:val="Heading1"/>
        <w:numPr>
          <w:ilvl w:val="0"/>
          <w:numId w:val="8"/>
        </w:numPr>
        <w:ind w:hanging="720"/>
      </w:pPr>
      <w:bookmarkStart w:id="41" w:name="_Toc451762215"/>
      <w:r>
        <w:t>Interface specifications</w:t>
      </w:r>
      <w:bookmarkEnd w:id="40"/>
      <w:bookmarkEnd w:id="41"/>
    </w:p>
    <w:p w14:paraId="28125990" w14:textId="77777777" w:rsidR="007F1B29" w:rsidRDefault="003750BE" w:rsidP="007F1B29">
      <w:pPr>
        <w:pStyle w:val="Heading2"/>
      </w:pPr>
      <w:bookmarkStart w:id="42" w:name="_Toc258855836"/>
      <w:bookmarkStart w:id="43" w:name="_Toc451762216"/>
      <w:r>
        <w:t xml:space="preserve">2.1 </w:t>
      </w:r>
      <w:r w:rsidR="007F1B29">
        <w:t xml:space="preserve">Import student registration and staff registration data </w:t>
      </w:r>
      <w:bookmarkEnd w:id="42"/>
      <w:r w:rsidR="007F1B29">
        <w:t>into the assessment platform</w:t>
      </w:r>
      <w:bookmarkEnd w:id="43"/>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7F1B29" w:rsidRPr="00471C21" w14:paraId="0F3C23C5" w14:textId="77777777" w:rsidTr="00634CD1">
        <w:tc>
          <w:tcPr>
            <w:tcW w:w="2089" w:type="dxa"/>
            <w:shd w:val="clear" w:color="auto" w:fill="E6E6E6"/>
          </w:tcPr>
          <w:p w14:paraId="6302AB9F"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14:paraId="787EE972" w14:textId="77777777"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Import of registration data into the assessment platform</w:t>
            </w:r>
          </w:p>
          <w:p w14:paraId="37CEAFD4" w14:textId="77777777" w:rsidR="007F1B29" w:rsidRPr="00471C21" w:rsidRDefault="007F1B29" w:rsidP="00634CD1">
            <w:pPr>
              <w:pStyle w:val="BodyText"/>
              <w:rPr>
                <w:rFonts w:asciiTheme="minorHAnsi" w:hAnsiTheme="minorHAnsi" w:cs="Arial"/>
                <w:sz w:val="22"/>
                <w:szCs w:val="22"/>
              </w:rPr>
            </w:pPr>
          </w:p>
        </w:tc>
      </w:tr>
      <w:tr w:rsidR="007F1B29" w:rsidRPr="00471C21" w14:paraId="42E40509" w14:textId="77777777" w:rsidTr="00634CD1">
        <w:tc>
          <w:tcPr>
            <w:tcW w:w="2089" w:type="dxa"/>
            <w:shd w:val="clear" w:color="auto" w:fill="E6E6E6"/>
          </w:tcPr>
          <w:p w14:paraId="1135088C"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14:paraId="3A959D61" w14:textId="77777777"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This describes the importing of :</w:t>
            </w:r>
          </w:p>
          <w:p w14:paraId="18C366C3" w14:textId="77777777"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exported from a TAA or other package that contains student and staff registration data </w:t>
            </w:r>
          </w:p>
          <w:p w14:paraId="1B49F61F" w14:textId="77777777"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import can be a: </w:t>
            </w:r>
          </w:p>
          <w:p w14:paraId="7F73CE56" w14:textId="77777777" w:rsidR="007F1B29" w:rsidRPr="00471C21" w:rsidRDefault="007F1B29"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manual process initiated by TAA or other authorised users via the assessment platform (using CSV or XML files)</w:t>
            </w:r>
          </w:p>
          <w:p w14:paraId="0E3FDBE8" w14:textId="4FEA22F8" w:rsidR="007F1B29" w:rsidRPr="0004132C" w:rsidRDefault="007F1B29" w:rsidP="0004132C">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automated via SIF</w:t>
            </w:r>
          </w:p>
        </w:tc>
      </w:tr>
      <w:tr w:rsidR="007F1B29" w:rsidRPr="00471C21" w14:paraId="6F2EB5F6" w14:textId="77777777" w:rsidTr="00634CD1">
        <w:tc>
          <w:tcPr>
            <w:tcW w:w="2089" w:type="dxa"/>
            <w:shd w:val="clear" w:color="auto" w:fill="E6E6E6"/>
          </w:tcPr>
          <w:p w14:paraId="40A1F520"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14:paraId="204591B6" w14:textId="77777777" w:rsidR="001D3495" w:rsidRPr="00471C21" w:rsidRDefault="007F1B29" w:rsidP="001D3495">
            <w:pPr>
              <w:numPr>
                <w:ilvl w:val="0"/>
                <w:numId w:val="3"/>
              </w:numPr>
              <w:spacing w:after="120" w:line="240" w:lineRule="auto"/>
              <w:ind w:left="357" w:hanging="357"/>
              <w:rPr>
                <w:rFonts w:cs="Arial"/>
              </w:rPr>
            </w:pPr>
            <w:r w:rsidRPr="00471C21">
              <w:rPr>
                <w:rFonts w:cs="Arial"/>
              </w:rPr>
              <w:t>The registration data has been exported by the TAA or other package.</w:t>
            </w:r>
          </w:p>
          <w:p w14:paraId="27F3B8BA" w14:textId="77777777" w:rsidR="001D3495" w:rsidRPr="00471C21" w:rsidRDefault="001D3495" w:rsidP="001D3495">
            <w:pPr>
              <w:numPr>
                <w:ilvl w:val="0"/>
                <w:numId w:val="3"/>
              </w:numPr>
              <w:spacing w:after="120" w:line="240" w:lineRule="auto"/>
              <w:ind w:left="357" w:hanging="357"/>
              <w:rPr>
                <w:rFonts w:cs="Arial"/>
              </w:rPr>
            </w:pPr>
            <w:r w:rsidRPr="00471C21">
              <w:rPr>
                <w:rFonts w:cs="Arial"/>
              </w:rPr>
              <w:t xml:space="preserve">When using CSV: </w:t>
            </w:r>
          </w:p>
          <w:p w14:paraId="4C028798" w14:textId="1C7F070C" w:rsidR="001D3495" w:rsidRPr="00471C21" w:rsidRDefault="001D3495" w:rsidP="0004132C">
            <w:pPr>
              <w:numPr>
                <w:ilvl w:val="1"/>
                <w:numId w:val="3"/>
              </w:numPr>
              <w:tabs>
                <w:tab w:val="clear" w:pos="720"/>
                <w:tab w:val="num" w:pos="1455"/>
              </w:tabs>
              <w:spacing w:after="120" w:line="240" w:lineRule="auto"/>
              <w:ind w:left="1455" w:hanging="709"/>
              <w:rPr>
                <w:rFonts w:cs="Arial"/>
              </w:rPr>
            </w:pPr>
            <w:r w:rsidRPr="00471C21">
              <w:rPr>
                <w:rFonts w:cs="Arial"/>
              </w:rPr>
              <w:t xml:space="preserve">A separate CSV file will be provided for students and </w:t>
            </w:r>
            <w:r w:rsidR="00E41F49">
              <w:rPr>
                <w:rFonts w:cs="Arial"/>
              </w:rPr>
              <w:t xml:space="preserve">a separate file for </w:t>
            </w:r>
            <w:r w:rsidRPr="00471C21">
              <w:rPr>
                <w:rFonts w:cs="Arial"/>
              </w:rPr>
              <w:t>staff</w:t>
            </w:r>
          </w:p>
          <w:p w14:paraId="1818ABC3" w14:textId="77777777" w:rsidR="001D3495" w:rsidRDefault="001D3495" w:rsidP="001D3495">
            <w:pPr>
              <w:numPr>
                <w:ilvl w:val="1"/>
                <w:numId w:val="3"/>
              </w:numPr>
              <w:tabs>
                <w:tab w:val="clear" w:pos="720"/>
                <w:tab w:val="num" w:pos="1455"/>
              </w:tabs>
              <w:spacing w:after="120" w:line="240" w:lineRule="auto"/>
              <w:ind w:left="1455" w:hanging="709"/>
              <w:rPr>
                <w:rFonts w:cs="Arial"/>
              </w:rPr>
            </w:pPr>
            <w:r w:rsidRPr="00471C21">
              <w:rPr>
                <w:rFonts w:cs="Arial"/>
              </w:rPr>
              <w:t>There is no naming convention required to be implemented for the student or staff file</w:t>
            </w:r>
            <w:r w:rsidR="00BF3B70" w:rsidRPr="00471C21">
              <w:rPr>
                <w:rFonts w:cs="Arial"/>
              </w:rPr>
              <w:t>name</w:t>
            </w:r>
            <w:r w:rsidRPr="00471C21">
              <w:rPr>
                <w:rFonts w:cs="Arial"/>
              </w:rPr>
              <w:t>.</w:t>
            </w:r>
          </w:p>
          <w:p w14:paraId="05820DA4" w14:textId="77777777" w:rsidR="00315A45" w:rsidRPr="00471C21" w:rsidRDefault="00315A45" w:rsidP="001D3495">
            <w:pPr>
              <w:numPr>
                <w:ilvl w:val="1"/>
                <w:numId w:val="3"/>
              </w:numPr>
              <w:tabs>
                <w:tab w:val="clear" w:pos="720"/>
                <w:tab w:val="num" w:pos="1455"/>
              </w:tabs>
              <w:spacing w:after="120" w:line="240" w:lineRule="auto"/>
              <w:ind w:left="1455" w:hanging="709"/>
              <w:rPr>
                <w:rFonts w:cs="Arial"/>
              </w:rPr>
            </w:pPr>
            <w:r>
              <w:rPr>
                <w:rFonts w:cs="Arial"/>
              </w:rPr>
              <w:t>A file extension of .CSV is required.</w:t>
            </w:r>
          </w:p>
          <w:p w14:paraId="69521016" w14:textId="77777777" w:rsidR="007F1B29" w:rsidRPr="00471C21" w:rsidRDefault="007F1B29" w:rsidP="001D3495">
            <w:pPr>
              <w:numPr>
                <w:ilvl w:val="0"/>
                <w:numId w:val="3"/>
              </w:numPr>
              <w:spacing w:after="120" w:line="240" w:lineRule="auto"/>
              <w:ind w:left="357" w:hanging="357"/>
              <w:rPr>
                <w:rFonts w:cs="Arial"/>
              </w:rPr>
            </w:pPr>
            <w:r w:rsidRPr="00471C21">
              <w:rPr>
                <w:rFonts w:cs="Arial"/>
              </w:rPr>
              <w:t xml:space="preserve"> </w:t>
            </w:r>
            <w:r w:rsidR="001D3495" w:rsidRPr="00471C21">
              <w:rPr>
                <w:rFonts w:cs="Arial"/>
              </w:rPr>
              <w:t>When using XML:</w:t>
            </w:r>
          </w:p>
          <w:p w14:paraId="0C400F16" w14:textId="3CEF5763" w:rsidR="001D3495" w:rsidRDefault="001D3495" w:rsidP="0004132C">
            <w:pPr>
              <w:numPr>
                <w:ilvl w:val="1"/>
                <w:numId w:val="3"/>
              </w:numPr>
              <w:tabs>
                <w:tab w:val="clear" w:pos="720"/>
                <w:tab w:val="num" w:pos="1455"/>
              </w:tabs>
              <w:spacing w:after="120" w:line="240" w:lineRule="auto"/>
              <w:ind w:left="1455" w:hanging="709"/>
              <w:rPr>
                <w:rFonts w:cs="Arial"/>
              </w:rPr>
            </w:pPr>
            <w:r w:rsidRPr="00471C21">
              <w:rPr>
                <w:rFonts w:cs="Arial"/>
              </w:rPr>
              <w:t xml:space="preserve">A separate XML file will be provided for students and </w:t>
            </w:r>
            <w:r w:rsidR="00E41F49">
              <w:rPr>
                <w:rFonts w:cs="Arial"/>
              </w:rPr>
              <w:t xml:space="preserve">a separate file for </w:t>
            </w:r>
            <w:r w:rsidRPr="00471C21">
              <w:rPr>
                <w:rFonts w:cs="Arial"/>
              </w:rPr>
              <w:t>staff</w:t>
            </w:r>
          </w:p>
          <w:p w14:paraId="53E18150" w14:textId="6CED34B2" w:rsidR="00500768" w:rsidRPr="00471C21" w:rsidRDefault="00500768" w:rsidP="0004132C">
            <w:pPr>
              <w:numPr>
                <w:ilvl w:val="1"/>
                <w:numId w:val="3"/>
              </w:numPr>
              <w:tabs>
                <w:tab w:val="clear" w:pos="720"/>
                <w:tab w:val="num" w:pos="1455"/>
              </w:tabs>
              <w:spacing w:after="120" w:line="240" w:lineRule="auto"/>
              <w:ind w:left="1455" w:hanging="709"/>
              <w:rPr>
                <w:rFonts w:cs="Arial"/>
              </w:rPr>
            </w:pPr>
            <w:r w:rsidRPr="00471C21">
              <w:rPr>
                <w:rFonts w:cs="Arial"/>
              </w:rPr>
              <w:t xml:space="preserve">The XML file naming convention will be </w:t>
            </w:r>
            <w:r>
              <w:rPr>
                <w:rFonts w:cs="Arial"/>
              </w:rPr>
              <w:t>StudentPersonals.xml and StaffPersonals.xml</w:t>
            </w:r>
          </w:p>
          <w:p w14:paraId="316E86B9" w14:textId="77777777" w:rsidR="00500768" w:rsidRDefault="00500768" w:rsidP="00500768">
            <w:pPr>
              <w:numPr>
                <w:ilvl w:val="1"/>
                <w:numId w:val="3"/>
              </w:numPr>
              <w:tabs>
                <w:tab w:val="clear" w:pos="720"/>
                <w:tab w:val="num" w:pos="1455"/>
              </w:tabs>
              <w:spacing w:after="120" w:line="240" w:lineRule="auto"/>
              <w:ind w:left="1455" w:hanging="709"/>
              <w:rPr>
                <w:rFonts w:cs="Arial"/>
              </w:rPr>
            </w:pPr>
            <w:r>
              <w:rPr>
                <w:rFonts w:cs="Arial"/>
              </w:rPr>
              <w:t>A file extension of .XML is required.</w:t>
            </w:r>
          </w:p>
          <w:p w14:paraId="108F7279" w14:textId="77777777" w:rsidR="001D3495" w:rsidRPr="00471C21" w:rsidRDefault="001D3495" w:rsidP="009F6D22">
            <w:pPr>
              <w:numPr>
                <w:ilvl w:val="1"/>
                <w:numId w:val="3"/>
              </w:numPr>
              <w:tabs>
                <w:tab w:val="clear" w:pos="720"/>
                <w:tab w:val="num" w:pos="1455"/>
              </w:tabs>
              <w:spacing w:after="120" w:line="240" w:lineRule="auto"/>
              <w:ind w:left="1455" w:hanging="709"/>
              <w:rPr>
                <w:rFonts w:cs="Arial"/>
              </w:rPr>
            </w:pPr>
            <w:r w:rsidRPr="00471C21">
              <w:rPr>
                <w:rFonts w:cs="Arial"/>
              </w:rPr>
              <w:t xml:space="preserve">The XML will comply with the SIF AU </w:t>
            </w:r>
            <w:r w:rsidR="009F6D22" w:rsidRPr="00471C21">
              <w:rPr>
                <w:rFonts w:cs="Arial"/>
              </w:rPr>
              <w:t>(1.4</w:t>
            </w:r>
            <w:r w:rsidR="00A8261C">
              <w:rPr>
                <w:rFonts w:cs="Arial"/>
              </w:rPr>
              <w:t>/3.4</w:t>
            </w:r>
            <w:r w:rsidR="009F6D22" w:rsidRPr="00471C21">
              <w:rPr>
                <w:rFonts w:cs="Arial"/>
              </w:rPr>
              <w:t xml:space="preserve">) </w:t>
            </w:r>
            <w:r w:rsidRPr="00471C21">
              <w:rPr>
                <w:rFonts w:cs="Arial"/>
              </w:rPr>
              <w:t>standard</w:t>
            </w:r>
            <w:r w:rsidR="008A6AF6" w:rsidRPr="00471C21">
              <w:rPr>
                <w:rFonts w:cs="Arial"/>
              </w:rPr>
              <w:t xml:space="preserve"> available </w:t>
            </w:r>
            <w:hyperlink r:id="rId9" w:history="1">
              <w:r w:rsidR="008A6AF6" w:rsidRPr="00471C21">
                <w:rPr>
                  <w:rStyle w:val="Hyperlink"/>
                  <w:rFonts w:cs="Arial"/>
                </w:rPr>
                <w:t>here.</w:t>
              </w:r>
            </w:hyperlink>
          </w:p>
          <w:p w14:paraId="6A273743" w14:textId="77777777" w:rsidR="001D3495" w:rsidRDefault="008A6AF6" w:rsidP="008A6AF6">
            <w:pPr>
              <w:numPr>
                <w:ilvl w:val="1"/>
                <w:numId w:val="3"/>
              </w:numPr>
              <w:tabs>
                <w:tab w:val="clear" w:pos="720"/>
                <w:tab w:val="num" w:pos="1455"/>
              </w:tabs>
              <w:spacing w:after="120" w:line="240" w:lineRule="auto"/>
              <w:ind w:left="1455" w:hanging="709"/>
              <w:rPr>
                <w:rFonts w:cs="Arial"/>
              </w:rPr>
            </w:pPr>
            <w:r w:rsidRPr="00471C21">
              <w:rPr>
                <w:rFonts w:cs="Arial"/>
              </w:rPr>
              <w:t>Students will be represented via the StudentPersonal object, Staff via the StaffPersonal object.</w:t>
            </w:r>
          </w:p>
          <w:p w14:paraId="335037F2" w14:textId="64838BDA" w:rsidR="002D5521" w:rsidRPr="00471C21" w:rsidRDefault="002D5521" w:rsidP="008A6AF6">
            <w:pPr>
              <w:numPr>
                <w:ilvl w:val="1"/>
                <w:numId w:val="3"/>
              </w:numPr>
              <w:tabs>
                <w:tab w:val="clear" w:pos="720"/>
                <w:tab w:val="num" w:pos="1455"/>
              </w:tabs>
              <w:spacing w:after="120" w:line="240" w:lineRule="auto"/>
              <w:ind w:left="1455" w:hanging="709"/>
              <w:rPr>
                <w:rFonts w:cs="Arial"/>
              </w:rPr>
            </w:pPr>
            <w:r>
              <w:rPr>
                <w:rFonts w:cs="Arial"/>
              </w:rPr>
              <w:t xml:space="preserve">The </w:t>
            </w:r>
            <w:r w:rsidR="00E41F49">
              <w:rPr>
                <w:rFonts w:cs="Arial"/>
              </w:rPr>
              <w:t xml:space="preserve">assessment platform’s </w:t>
            </w:r>
            <w:r>
              <w:rPr>
                <w:rFonts w:cs="Arial"/>
              </w:rPr>
              <w:t xml:space="preserve">SRM End-Point must be known and published </w:t>
            </w:r>
          </w:p>
          <w:p w14:paraId="277F0AAB" w14:textId="7CB26F1C" w:rsidR="007F1B29" w:rsidRPr="00471C21" w:rsidRDefault="00E176BA" w:rsidP="00E176BA">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 xml:space="preserve">It is expected that data will be as clean </w:t>
            </w:r>
            <w:r w:rsidR="00BF3B70" w:rsidRPr="00471C21">
              <w:rPr>
                <w:rFonts w:asciiTheme="minorHAnsi" w:eastAsiaTheme="minorHAnsi" w:hAnsiTheme="minorHAnsi" w:cs="Arial"/>
                <w:sz w:val="22"/>
                <w:szCs w:val="22"/>
                <w:lang w:eastAsia="en-US"/>
              </w:rPr>
              <w:t xml:space="preserve">and complete </w:t>
            </w:r>
            <w:r w:rsidRPr="00471C21">
              <w:rPr>
                <w:rFonts w:asciiTheme="minorHAnsi" w:eastAsiaTheme="minorHAnsi" w:hAnsiTheme="minorHAnsi" w:cs="Arial"/>
                <w:sz w:val="22"/>
                <w:szCs w:val="22"/>
                <w:lang w:eastAsia="en-US"/>
              </w:rPr>
              <w:t>as possible prior to it being uploaded to the assessment platform</w:t>
            </w:r>
            <w:r w:rsidR="00BF3B70" w:rsidRPr="00471C21">
              <w:rPr>
                <w:rFonts w:asciiTheme="minorHAnsi" w:eastAsiaTheme="minorHAnsi" w:hAnsiTheme="minorHAnsi" w:cs="Arial"/>
                <w:sz w:val="22"/>
                <w:szCs w:val="22"/>
                <w:lang w:eastAsia="en-US"/>
              </w:rPr>
              <w:t xml:space="preserve">. This data </w:t>
            </w:r>
            <w:r w:rsidR="00E41F49">
              <w:rPr>
                <w:rFonts w:asciiTheme="minorHAnsi" w:eastAsiaTheme="minorHAnsi" w:hAnsiTheme="minorHAnsi" w:cs="Arial"/>
                <w:sz w:val="22"/>
                <w:szCs w:val="22"/>
                <w:lang w:eastAsia="en-US"/>
              </w:rPr>
              <w:t xml:space="preserve">is expected to </w:t>
            </w:r>
            <w:r w:rsidR="00BF3B70" w:rsidRPr="00471C21">
              <w:rPr>
                <w:rFonts w:asciiTheme="minorHAnsi" w:eastAsiaTheme="minorHAnsi" w:hAnsiTheme="minorHAnsi" w:cs="Arial"/>
                <w:sz w:val="22"/>
                <w:szCs w:val="22"/>
                <w:lang w:eastAsia="en-US"/>
              </w:rPr>
              <w:t>includ</w:t>
            </w:r>
            <w:r w:rsidR="00E41F49">
              <w:rPr>
                <w:rFonts w:asciiTheme="minorHAnsi" w:eastAsiaTheme="minorHAnsi" w:hAnsiTheme="minorHAnsi" w:cs="Arial"/>
                <w:sz w:val="22"/>
                <w:szCs w:val="22"/>
                <w:lang w:eastAsia="en-US"/>
              </w:rPr>
              <w:t>e</w:t>
            </w:r>
            <w:r w:rsidR="00BF3B70" w:rsidRPr="00471C21">
              <w:rPr>
                <w:rFonts w:asciiTheme="minorHAnsi" w:eastAsiaTheme="minorHAnsi" w:hAnsiTheme="minorHAnsi" w:cs="Arial"/>
                <w:sz w:val="22"/>
                <w:szCs w:val="22"/>
                <w:lang w:eastAsia="en-US"/>
              </w:rPr>
              <w:t xml:space="preserve"> all local, TAA and other identifiers.</w:t>
            </w:r>
          </w:p>
          <w:p w14:paraId="4FC90E19" w14:textId="14A80C81" w:rsidR="004061EE" w:rsidRPr="00471C21" w:rsidRDefault="004061EE" w:rsidP="00E176BA">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The registration data set complies with the</w:t>
            </w:r>
            <w:r w:rsidR="00E41F49">
              <w:rPr>
                <w:rFonts w:asciiTheme="minorHAnsi" w:eastAsiaTheme="minorHAnsi" w:hAnsiTheme="minorHAnsi" w:cs="Arial"/>
                <w:sz w:val="22"/>
                <w:szCs w:val="22"/>
                <w:lang w:eastAsia="en-US"/>
              </w:rPr>
              <w:t xml:space="preserve"> NAPLAN Online</w:t>
            </w:r>
            <w:r w:rsidRPr="00471C21">
              <w:rPr>
                <w:rFonts w:asciiTheme="minorHAnsi" w:eastAsiaTheme="minorHAnsi" w:hAnsiTheme="minorHAnsi" w:cs="Arial"/>
                <w:sz w:val="22"/>
                <w:szCs w:val="22"/>
                <w:lang w:eastAsia="en-US"/>
              </w:rPr>
              <w:t xml:space="preserve"> 1.2 registration data set specification as approved by OAWG in December 2015.</w:t>
            </w:r>
          </w:p>
        </w:tc>
      </w:tr>
      <w:tr w:rsidR="007F1B29" w:rsidRPr="00471C21" w14:paraId="684430BC" w14:textId="77777777" w:rsidTr="00634CD1">
        <w:tc>
          <w:tcPr>
            <w:tcW w:w="2089" w:type="dxa"/>
            <w:shd w:val="clear" w:color="auto" w:fill="E6E6E6"/>
          </w:tcPr>
          <w:p w14:paraId="6E07993F" w14:textId="77777777" w:rsidR="007F1B29" w:rsidRPr="00471C21" w:rsidRDefault="00884006" w:rsidP="00634CD1">
            <w:pPr>
              <w:pStyle w:val="TableHeading"/>
              <w:jc w:val="left"/>
              <w:rPr>
                <w:rFonts w:asciiTheme="minorHAnsi" w:hAnsiTheme="minorHAnsi" w:cs="Arial"/>
                <w:sz w:val="22"/>
                <w:szCs w:val="22"/>
              </w:rPr>
            </w:pPr>
            <w:r>
              <w:rPr>
                <w:rFonts w:asciiTheme="minorHAnsi" w:hAnsiTheme="minorHAnsi" w:cs="Arial"/>
                <w:sz w:val="22"/>
                <w:szCs w:val="22"/>
              </w:rPr>
              <w:t xml:space="preserve"> </w:t>
            </w:r>
            <w:r w:rsidR="007F1B29" w:rsidRPr="00471C21">
              <w:rPr>
                <w:rFonts w:asciiTheme="minorHAnsi" w:hAnsiTheme="minorHAnsi" w:cs="Arial"/>
                <w:sz w:val="22"/>
                <w:szCs w:val="22"/>
              </w:rPr>
              <w:t>Process or Function Post-conditions</w:t>
            </w:r>
          </w:p>
        </w:tc>
        <w:tc>
          <w:tcPr>
            <w:tcW w:w="7505" w:type="dxa"/>
          </w:tcPr>
          <w:p w14:paraId="348F01E5" w14:textId="77777777" w:rsidR="007F1B29" w:rsidRPr="00471C21" w:rsidRDefault="00317438" w:rsidP="00634CD1">
            <w:pPr>
              <w:rPr>
                <w:rFonts w:cs="Arial"/>
              </w:rPr>
            </w:pPr>
            <w:r w:rsidRPr="00471C21">
              <w:rPr>
                <w:rFonts w:cs="Arial"/>
              </w:rPr>
              <w:t>Student registration data is imported into the assessment platform</w:t>
            </w:r>
            <w:r w:rsidR="007F1B29" w:rsidRPr="00471C21">
              <w:rPr>
                <w:rFonts w:cs="Arial"/>
              </w:rPr>
              <w:t>.</w:t>
            </w:r>
          </w:p>
          <w:p w14:paraId="106405EE" w14:textId="645D86CC" w:rsidR="007F1B29" w:rsidRPr="00471C21" w:rsidRDefault="00317438" w:rsidP="0004132C">
            <w:pPr>
              <w:rPr>
                <w:rFonts w:cs="Arial"/>
              </w:rPr>
            </w:pPr>
            <w:r w:rsidRPr="00471C21">
              <w:rPr>
                <w:rFonts w:cs="Arial"/>
              </w:rPr>
              <w:t>Staff data is imported into the assessment platform.</w:t>
            </w:r>
          </w:p>
        </w:tc>
      </w:tr>
    </w:tbl>
    <w:p w14:paraId="1B0E7BC2" w14:textId="77777777" w:rsidR="007F1B29" w:rsidRDefault="007F1B29" w:rsidP="007F1B29">
      <w:pPr>
        <w:sectPr w:rsidR="007F1B29" w:rsidSect="00E606AE">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9" w:footer="709" w:gutter="0"/>
          <w:cols w:space="708"/>
          <w:docGrid w:linePitch="360"/>
        </w:sectPr>
      </w:pPr>
    </w:p>
    <w:p w14:paraId="15AE84B1" w14:textId="77777777" w:rsidR="007F1B29" w:rsidRPr="007F1B29" w:rsidRDefault="007F1B29" w:rsidP="007F1B29"/>
    <w:p w14:paraId="63252B27" w14:textId="77777777" w:rsidR="00BF3B70" w:rsidRDefault="003750BE" w:rsidP="00BF3B70">
      <w:pPr>
        <w:pStyle w:val="Heading2"/>
      </w:pPr>
      <w:bookmarkStart w:id="44" w:name="_Toc451762217"/>
      <w:r>
        <w:t xml:space="preserve">2.2 </w:t>
      </w:r>
      <w:r w:rsidR="00BF3B70">
        <w:t>Export student registration data from the assessment platform</w:t>
      </w:r>
      <w:bookmarkEnd w:id="44"/>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BF3B70" w:rsidRPr="00471C21" w14:paraId="32AC5483" w14:textId="77777777" w:rsidTr="00634CD1">
        <w:tc>
          <w:tcPr>
            <w:tcW w:w="2089" w:type="dxa"/>
            <w:shd w:val="clear" w:color="auto" w:fill="E6E6E6"/>
          </w:tcPr>
          <w:p w14:paraId="23F5617E"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14:paraId="17A9EEF3" w14:textId="538E9266" w:rsidR="00BF3B70"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Export of student registration data from the assessment platform</w:t>
            </w:r>
            <w:r w:rsidR="00E41F49">
              <w:rPr>
                <w:rFonts w:asciiTheme="minorHAnsi" w:hAnsiTheme="minorHAnsi" w:cs="Arial"/>
                <w:sz w:val="22"/>
                <w:szCs w:val="22"/>
              </w:rPr>
              <w:t xml:space="preserve"> (may be used by stakeholders to download a current set of students from the assessment platform following Platform Student Identifier (PSI) allocation).</w:t>
            </w:r>
          </w:p>
          <w:p w14:paraId="6D40A163" w14:textId="68DF4C96" w:rsidR="00B21EF5" w:rsidRPr="00471C21" w:rsidRDefault="00B21EF5" w:rsidP="00634CD1">
            <w:pPr>
              <w:pStyle w:val="BodyText"/>
              <w:rPr>
                <w:rFonts w:asciiTheme="minorHAnsi" w:hAnsiTheme="minorHAnsi" w:cs="Arial"/>
                <w:sz w:val="22"/>
                <w:szCs w:val="22"/>
              </w:rPr>
            </w:pPr>
            <w:r>
              <w:rPr>
                <w:rFonts w:asciiTheme="minorHAnsi" w:hAnsiTheme="minorHAnsi" w:cs="Arial"/>
                <w:sz w:val="22"/>
                <w:szCs w:val="22"/>
              </w:rPr>
              <w:t xml:space="preserve">(The full functional specifications from the SRM system have not been finalised at the </w:t>
            </w:r>
            <w:r w:rsidR="009E0420">
              <w:rPr>
                <w:rFonts w:asciiTheme="minorHAnsi" w:hAnsiTheme="minorHAnsi" w:cs="Arial"/>
                <w:sz w:val="22"/>
                <w:szCs w:val="22"/>
              </w:rPr>
              <w:t xml:space="preserve">time of </w:t>
            </w:r>
            <w:r>
              <w:rPr>
                <w:rFonts w:asciiTheme="minorHAnsi" w:hAnsiTheme="minorHAnsi" w:cs="Arial"/>
                <w:sz w:val="22"/>
                <w:szCs w:val="22"/>
              </w:rPr>
              <w:t>writing of this document.)</w:t>
            </w:r>
          </w:p>
          <w:p w14:paraId="637C4D3F" w14:textId="77777777" w:rsidR="00BF3B70" w:rsidRPr="00471C21" w:rsidRDefault="00BF3B70" w:rsidP="00634CD1">
            <w:pPr>
              <w:pStyle w:val="BodyText"/>
              <w:rPr>
                <w:rFonts w:asciiTheme="minorHAnsi" w:hAnsiTheme="minorHAnsi" w:cs="Arial"/>
                <w:sz w:val="22"/>
                <w:szCs w:val="22"/>
              </w:rPr>
            </w:pPr>
          </w:p>
        </w:tc>
      </w:tr>
      <w:tr w:rsidR="00BF3B70" w:rsidRPr="00471C21" w14:paraId="08795F1E" w14:textId="77777777" w:rsidTr="00634CD1">
        <w:tc>
          <w:tcPr>
            <w:tcW w:w="2089" w:type="dxa"/>
            <w:shd w:val="clear" w:color="auto" w:fill="E6E6E6"/>
          </w:tcPr>
          <w:p w14:paraId="1832EB47"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14:paraId="7478B36B" w14:textId="77777777" w:rsidR="00BF3B70" w:rsidRPr="00471C21"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This describes the exporting of :</w:t>
            </w:r>
          </w:p>
          <w:p w14:paraId="55880BA7" w14:textId="77777777"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that contains student registration data </w:t>
            </w:r>
          </w:p>
          <w:p w14:paraId="5F33E234" w14:textId="11E62E3C"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export is </w:t>
            </w:r>
            <w:r w:rsidR="00356D6E">
              <w:rPr>
                <w:rFonts w:asciiTheme="minorHAnsi" w:hAnsiTheme="minorHAnsi" w:cs="Arial"/>
                <w:sz w:val="22"/>
                <w:szCs w:val="22"/>
              </w:rPr>
              <w:t xml:space="preserve">expected to support </w:t>
            </w:r>
            <w:r w:rsidRPr="00471C21">
              <w:rPr>
                <w:rFonts w:asciiTheme="minorHAnsi" w:hAnsiTheme="minorHAnsi" w:cs="Arial"/>
                <w:sz w:val="22"/>
                <w:szCs w:val="22"/>
              </w:rPr>
              <w:t xml:space="preserve">a </w:t>
            </w:r>
            <w:r w:rsidRPr="00356D6E">
              <w:rPr>
                <w:rFonts w:asciiTheme="minorHAnsi" w:hAnsiTheme="minorHAnsi" w:cs="Arial"/>
                <w:sz w:val="22"/>
                <w:szCs w:val="22"/>
              </w:rPr>
              <w:t xml:space="preserve">manual </w:t>
            </w:r>
            <w:r w:rsidR="00356D6E">
              <w:rPr>
                <w:rFonts w:asciiTheme="minorHAnsi" w:hAnsiTheme="minorHAnsi" w:cs="Arial"/>
                <w:sz w:val="22"/>
                <w:szCs w:val="22"/>
              </w:rPr>
              <w:t xml:space="preserve">extract or a SIF Pull from the End Point </w:t>
            </w:r>
            <w:r w:rsidRPr="00471C21">
              <w:rPr>
                <w:rFonts w:asciiTheme="minorHAnsi" w:hAnsiTheme="minorHAnsi" w:cs="Arial"/>
                <w:sz w:val="22"/>
                <w:szCs w:val="22"/>
              </w:rPr>
              <w:t xml:space="preserve">and </w:t>
            </w:r>
            <w:r w:rsidR="00356D6E">
              <w:rPr>
                <w:rFonts w:asciiTheme="minorHAnsi" w:hAnsiTheme="minorHAnsi" w:cs="Arial"/>
                <w:sz w:val="22"/>
                <w:szCs w:val="22"/>
              </w:rPr>
              <w:t xml:space="preserve">is expected to </w:t>
            </w:r>
            <w:r w:rsidR="003D3B7A" w:rsidRPr="00471C21">
              <w:rPr>
                <w:rFonts w:asciiTheme="minorHAnsi" w:hAnsiTheme="minorHAnsi" w:cs="Arial"/>
                <w:sz w:val="22"/>
                <w:szCs w:val="22"/>
              </w:rPr>
              <w:t xml:space="preserve">produce </w:t>
            </w:r>
            <w:r w:rsidR="00E41F49">
              <w:rPr>
                <w:rFonts w:asciiTheme="minorHAnsi" w:hAnsiTheme="minorHAnsi" w:cs="Arial"/>
                <w:sz w:val="22"/>
                <w:szCs w:val="22"/>
              </w:rPr>
              <w:t>both</w:t>
            </w:r>
            <w:r w:rsidRPr="00471C21">
              <w:rPr>
                <w:rFonts w:asciiTheme="minorHAnsi" w:hAnsiTheme="minorHAnsi" w:cs="Arial"/>
                <w:sz w:val="22"/>
                <w:szCs w:val="22"/>
              </w:rPr>
              <w:t xml:space="preserve">: </w:t>
            </w:r>
          </w:p>
          <w:p w14:paraId="6479CB3E" w14:textId="77777777"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A CSV formatted file </w:t>
            </w:r>
          </w:p>
          <w:p w14:paraId="2F76E802" w14:textId="77777777"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An XML formatted file</w:t>
            </w:r>
          </w:p>
          <w:p w14:paraId="7FAF706F" w14:textId="77777777" w:rsidR="00BF3B70" w:rsidRPr="00471C21" w:rsidRDefault="00BF3B70" w:rsidP="00634CD1">
            <w:pPr>
              <w:pStyle w:val="BodyText"/>
              <w:ind w:left="611"/>
              <w:rPr>
                <w:rFonts w:asciiTheme="minorHAnsi" w:hAnsiTheme="minorHAnsi" w:cs="Arial"/>
                <w:sz w:val="22"/>
                <w:szCs w:val="22"/>
              </w:rPr>
            </w:pPr>
          </w:p>
        </w:tc>
      </w:tr>
      <w:tr w:rsidR="00BF3B70" w:rsidRPr="00471C21" w14:paraId="65135615" w14:textId="77777777" w:rsidTr="00634CD1">
        <w:tc>
          <w:tcPr>
            <w:tcW w:w="2089" w:type="dxa"/>
            <w:shd w:val="clear" w:color="auto" w:fill="E6E6E6"/>
          </w:tcPr>
          <w:p w14:paraId="3342C110"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14:paraId="22F56160" w14:textId="77777777" w:rsidR="003D3B7A" w:rsidRPr="00471C21" w:rsidRDefault="003D3B7A" w:rsidP="0059730A">
            <w:pPr>
              <w:numPr>
                <w:ilvl w:val="0"/>
                <w:numId w:val="6"/>
              </w:numPr>
              <w:spacing w:after="120" w:line="240" w:lineRule="auto"/>
              <w:rPr>
                <w:rFonts w:cs="Arial"/>
              </w:rPr>
            </w:pPr>
            <w:r w:rsidRPr="00471C21">
              <w:rPr>
                <w:rFonts w:cs="Arial"/>
              </w:rPr>
              <w:t>Student registration data has been uploaded to the assessment platform successfully</w:t>
            </w:r>
            <w:r w:rsidR="0059730A" w:rsidRPr="00471C21">
              <w:rPr>
                <w:rFonts w:cs="Arial"/>
              </w:rPr>
              <w:t xml:space="preserve"> previously</w:t>
            </w:r>
          </w:p>
          <w:p w14:paraId="3AA55C31" w14:textId="77777777" w:rsidR="00BF3B70" w:rsidRPr="00471C21" w:rsidRDefault="00BF3B70" w:rsidP="003D3B7A">
            <w:pPr>
              <w:numPr>
                <w:ilvl w:val="0"/>
                <w:numId w:val="6"/>
              </w:numPr>
              <w:spacing w:after="120" w:line="240" w:lineRule="auto"/>
              <w:ind w:left="357" w:hanging="357"/>
              <w:rPr>
                <w:rFonts w:cs="Arial"/>
              </w:rPr>
            </w:pPr>
            <w:r w:rsidRPr="00471C21">
              <w:rPr>
                <w:rFonts w:cs="Arial"/>
              </w:rPr>
              <w:t xml:space="preserve">When using CSV: </w:t>
            </w:r>
          </w:p>
          <w:p w14:paraId="74CEA61B" w14:textId="7A2277C5" w:rsidR="00BF3B70" w:rsidRPr="00471C21" w:rsidRDefault="00BF3B70" w:rsidP="003D3B7A">
            <w:pPr>
              <w:numPr>
                <w:ilvl w:val="1"/>
                <w:numId w:val="6"/>
              </w:numPr>
              <w:tabs>
                <w:tab w:val="clear" w:pos="720"/>
                <w:tab w:val="num" w:pos="1455"/>
              </w:tabs>
              <w:spacing w:after="120" w:line="240" w:lineRule="auto"/>
              <w:ind w:left="1455" w:hanging="709"/>
              <w:rPr>
                <w:rFonts w:cs="Arial"/>
              </w:rPr>
            </w:pPr>
            <w:r w:rsidRPr="00471C21">
              <w:rPr>
                <w:rFonts w:cs="Arial"/>
              </w:rPr>
              <w:t xml:space="preserve">The </w:t>
            </w:r>
            <w:r w:rsidR="003D3B7A" w:rsidRPr="00471C21">
              <w:rPr>
                <w:rFonts w:cs="Arial"/>
              </w:rPr>
              <w:t>CSV file</w:t>
            </w:r>
            <w:r w:rsidR="00B21EF5">
              <w:rPr>
                <w:rFonts w:cs="Arial"/>
              </w:rPr>
              <w:t xml:space="preserve"> naming convention </w:t>
            </w:r>
            <w:r w:rsidR="00E41F49">
              <w:rPr>
                <w:rFonts w:cs="Arial"/>
              </w:rPr>
              <w:t xml:space="preserve">is currently </w:t>
            </w:r>
            <w:r w:rsidR="00B21EF5">
              <w:rPr>
                <w:rFonts w:cs="Arial"/>
              </w:rPr>
              <w:t>TBC</w:t>
            </w:r>
            <w:r w:rsidR="00E41F49">
              <w:rPr>
                <w:rFonts w:cs="Arial"/>
              </w:rPr>
              <w:t>.</w:t>
            </w:r>
          </w:p>
          <w:p w14:paraId="36C73FA3" w14:textId="699593B1" w:rsidR="0059730A" w:rsidRPr="00471C21" w:rsidRDefault="0059730A" w:rsidP="003D3B7A">
            <w:pPr>
              <w:numPr>
                <w:ilvl w:val="1"/>
                <w:numId w:val="6"/>
              </w:numPr>
              <w:tabs>
                <w:tab w:val="clear" w:pos="720"/>
                <w:tab w:val="num" w:pos="1455"/>
              </w:tabs>
              <w:spacing w:after="120" w:line="240" w:lineRule="auto"/>
              <w:ind w:left="1455" w:hanging="709"/>
              <w:rPr>
                <w:rFonts w:cs="Arial"/>
              </w:rPr>
            </w:pPr>
            <w:r w:rsidRPr="00471C21">
              <w:rPr>
                <w:rFonts w:cs="Arial"/>
              </w:rPr>
              <w:t xml:space="preserve">The CSV file will conform to the </w:t>
            </w:r>
            <w:r w:rsidR="003E5662">
              <w:rPr>
                <w:rFonts w:cs="Arial"/>
              </w:rPr>
              <w:t>specifications</w:t>
            </w:r>
            <w:r w:rsidRPr="00471C21">
              <w:rPr>
                <w:rFonts w:cs="Arial"/>
              </w:rPr>
              <w:t xml:space="preserve"> given in this document </w:t>
            </w:r>
            <w:hyperlink w:anchor="_Student_Import_File" w:history="1">
              <w:r w:rsidR="003E5662" w:rsidRPr="003E5662">
                <w:rPr>
                  <w:rStyle w:val="Hyperlink"/>
                  <w:rFonts w:cs="Arial"/>
                </w:rPr>
                <w:t>Student Import File – XML and CSV:</w:t>
              </w:r>
            </w:hyperlink>
          </w:p>
          <w:p w14:paraId="14E1245D" w14:textId="77777777" w:rsidR="00BF3B70" w:rsidRPr="00471C21" w:rsidRDefault="00BF3B70" w:rsidP="003D3B7A">
            <w:pPr>
              <w:numPr>
                <w:ilvl w:val="0"/>
                <w:numId w:val="6"/>
              </w:numPr>
              <w:spacing w:after="120" w:line="240" w:lineRule="auto"/>
              <w:ind w:left="357" w:hanging="357"/>
              <w:rPr>
                <w:rFonts w:cs="Arial"/>
              </w:rPr>
            </w:pPr>
            <w:r w:rsidRPr="00471C21">
              <w:rPr>
                <w:rFonts w:cs="Arial"/>
              </w:rPr>
              <w:t xml:space="preserve"> When using XML:</w:t>
            </w:r>
          </w:p>
          <w:p w14:paraId="1C3CB697" w14:textId="77777777" w:rsidR="00BF3B70" w:rsidRPr="00471C21" w:rsidRDefault="00BF3B70" w:rsidP="003D3B7A">
            <w:pPr>
              <w:numPr>
                <w:ilvl w:val="1"/>
                <w:numId w:val="6"/>
              </w:numPr>
              <w:tabs>
                <w:tab w:val="clear" w:pos="720"/>
                <w:tab w:val="num" w:pos="1455"/>
              </w:tabs>
              <w:spacing w:after="120" w:line="240" w:lineRule="auto"/>
              <w:ind w:left="1455" w:hanging="709"/>
              <w:rPr>
                <w:rFonts w:cs="Arial"/>
              </w:rPr>
            </w:pPr>
            <w:r w:rsidRPr="00471C21">
              <w:rPr>
                <w:rFonts w:cs="Arial"/>
              </w:rPr>
              <w:t>The XML will comply with the SIF AU (1.4</w:t>
            </w:r>
            <w:r w:rsidR="00A8261C">
              <w:rPr>
                <w:rFonts w:cs="Arial"/>
              </w:rPr>
              <w:t>/3.4</w:t>
            </w:r>
            <w:r w:rsidRPr="00471C21">
              <w:rPr>
                <w:rFonts w:cs="Arial"/>
              </w:rPr>
              <w:t xml:space="preserve">) standard available </w:t>
            </w:r>
            <w:hyperlink r:id="rId16" w:history="1">
              <w:r w:rsidRPr="00471C21">
                <w:rPr>
                  <w:rStyle w:val="Hyperlink"/>
                  <w:rFonts w:cs="Arial"/>
                </w:rPr>
                <w:t>here.</w:t>
              </w:r>
            </w:hyperlink>
          </w:p>
          <w:p w14:paraId="6035782D" w14:textId="77777777" w:rsidR="00BF3B70" w:rsidRPr="00471C21" w:rsidRDefault="00BF3B70" w:rsidP="003D3B7A">
            <w:pPr>
              <w:numPr>
                <w:ilvl w:val="1"/>
                <w:numId w:val="6"/>
              </w:numPr>
              <w:tabs>
                <w:tab w:val="clear" w:pos="720"/>
                <w:tab w:val="num" w:pos="1455"/>
              </w:tabs>
              <w:spacing w:after="120" w:line="240" w:lineRule="auto"/>
              <w:ind w:left="1455" w:hanging="709"/>
              <w:rPr>
                <w:rFonts w:cs="Arial"/>
              </w:rPr>
            </w:pPr>
            <w:r w:rsidRPr="00471C21">
              <w:rPr>
                <w:rFonts w:cs="Arial"/>
              </w:rPr>
              <w:t>Students will be represented via the StudentPersonal object</w:t>
            </w:r>
          </w:p>
          <w:p w14:paraId="7E502E76" w14:textId="2A4FCD5C" w:rsidR="00BF3B70" w:rsidRPr="00471C21" w:rsidRDefault="003D3B7A" w:rsidP="0004132C">
            <w:pPr>
              <w:numPr>
                <w:ilvl w:val="1"/>
                <w:numId w:val="6"/>
              </w:numPr>
              <w:tabs>
                <w:tab w:val="clear" w:pos="720"/>
                <w:tab w:val="num" w:pos="1455"/>
              </w:tabs>
              <w:spacing w:after="120" w:line="240" w:lineRule="auto"/>
              <w:ind w:left="1455" w:hanging="709"/>
            </w:pPr>
            <w:r w:rsidRPr="00471C21">
              <w:rPr>
                <w:rFonts w:cs="Arial"/>
              </w:rPr>
              <w:t xml:space="preserve">The XML file naming convention will be </w:t>
            </w:r>
            <w:r w:rsidR="003E5662">
              <w:rPr>
                <w:rFonts w:cs="Arial"/>
              </w:rPr>
              <w:t xml:space="preserve">StudentPersonal.xml </w:t>
            </w:r>
          </w:p>
        </w:tc>
      </w:tr>
      <w:tr w:rsidR="00BF3B70" w:rsidRPr="00471C21" w14:paraId="23B81ECC" w14:textId="77777777" w:rsidTr="00634CD1">
        <w:tc>
          <w:tcPr>
            <w:tcW w:w="2089" w:type="dxa"/>
            <w:shd w:val="clear" w:color="auto" w:fill="E6E6E6"/>
          </w:tcPr>
          <w:p w14:paraId="31DA4F27"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7505" w:type="dxa"/>
          </w:tcPr>
          <w:p w14:paraId="1F1B57BF" w14:textId="77777777" w:rsidR="00BF3B70" w:rsidRPr="00471C21" w:rsidRDefault="00BF3B70" w:rsidP="00634CD1">
            <w:pPr>
              <w:rPr>
                <w:rFonts w:cs="Arial"/>
              </w:rPr>
            </w:pPr>
            <w:r w:rsidRPr="00471C21">
              <w:rPr>
                <w:rFonts w:cs="Arial"/>
              </w:rPr>
              <w:t xml:space="preserve">Student registration data is </w:t>
            </w:r>
            <w:r w:rsidR="003D3B7A" w:rsidRPr="00471C21">
              <w:rPr>
                <w:rFonts w:cs="Arial"/>
              </w:rPr>
              <w:t>exported from the assessment platform (includes Platform Student Identifier).</w:t>
            </w:r>
          </w:p>
          <w:p w14:paraId="77020649" w14:textId="77777777" w:rsidR="00BF3B70" w:rsidRPr="00471C21" w:rsidRDefault="00BF3B70" w:rsidP="003D3B7A">
            <w:pPr>
              <w:rPr>
                <w:rFonts w:cs="Arial"/>
              </w:rPr>
            </w:pPr>
          </w:p>
        </w:tc>
      </w:tr>
    </w:tbl>
    <w:p w14:paraId="698250BF" w14:textId="77777777" w:rsidR="00CB61F4" w:rsidRDefault="00CB61F4" w:rsidP="00E606AE">
      <w:pPr>
        <w:pStyle w:val="Heading2"/>
      </w:pPr>
    </w:p>
    <w:p w14:paraId="4760AB05" w14:textId="77777777" w:rsidR="00B21EF5" w:rsidRDefault="00B21EF5">
      <w:r>
        <w:br w:type="page"/>
      </w:r>
    </w:p>
    <w:p w14:paraId="628DAD6A" w14:textId="77777777" w:rsidR="00B21EF5" w:rsidRPr="00B21EF5" w:rsidRDefault="00B21EF5" w:rsidP="00B21EF5"/>
    <w:p w14:paraId="7042AA19" w14:textId="77777777" w:rsidR="00B21EF5" w:rsidRDefault="00B21EF5" w:rsidP="00B21EF5">
      <w:pPr>
        <w:pStyle w:val="Heading1"/>
        <w:numPr>
          <w:ilvl w:val="0"/>
          <w:numId w:val="8"/>
        </w:numPr>
        <w:ind w:hanging="720"/>
      </w:pPr>
      <w:bookmarkStart w:id="45" w:name="_Toc451762218"/>
      <w:r>
        <w:t>Data Validation</w:t>
      </w:r>
      <w:bookmarkEnd w:id="45"/>
    </w:p>
    <w:p w14:paraId="4884852E" w14:textId="77777777" w:rsidR="00B21EF5" w:rsidRDefault="00B21EF5" w:rsidP="00B21EF5">
      <w:pPr>
        <w:pStyle w:val="Heading2"/>
        <w:numPr>
          <w:ilvl w:val="1"/>
          <w:numId w:val="8"/>
        </w:numPr>
        <w:ind w:hanging="720"/>
      </w:pPr>
      <w:bookmarkStart w:id="46" w:name="_Toc451762219"/>
      <w:r>
        <w:t>Import Validation Rules</w:t>
      </w:r>
      <w:bookmarkEnd w:id="46"/>
    </w:p>
    <w:p w14:paraId="1EF6188B" w14:textId="77777777" w:rsidR="00B21EF5" w:rsidRDefault="00B21EF5" w:rsidP="00B21EF5"/>
    <w:p w14:paraId="62185660" w14:textId="75A5B2C1" w:rsidR="00E93738" w:rsidRDefault="00B21EF5" w:rsidP="00B21EF5">
      <w:r>
        <w:t xml:space="preserve">The import of data into the </w:t>
      </w:r>
      <w:r w:rsidR="0053240C">
        <w:t>NAPLAN Online Assessment Platform (</w:t>
      </w:r>
      <w:r>
        <w:t xml:space="preserve">SRM </w:t>
      </w:r>
      <w:r w:rsidR="0053240C">
        <w:t xml:space="preserve">component) </w:t>
      </w:r>
      <w:r>
        <w:t xml:space="preserve">will undertake validation as per the </w:t>
      </w:r>
      <w:r w:rsidRPr="00B21EF5">
        <w:rPr>
          <w:i/>
        </w:rPr>
        <w:t>Assessment Platform - SRM - Student Registration Data Import Functional Requirements.docx</w:t>
      </w:r>
      <w:r w:rsidR="00E93738">
        <w:t xml:space="preserve"> </w:t>
      </w:r>
    </w:p>
    <w:p w14:paraId="261E49B0" w14:textId="7E80D77C" w:rsidR="00E93738" w:rsidRDefault="00E93738" w:rsidP="00B21EF5">
      <w:r>
        <w:t>More specifically relevant to the creation of the Import File, the following</w:t>
      </w:r>
      <w:r w:rsidR="00643EAF">
        <w:t xml:space="preserve"> will be validated on import of data into the Assessment Platform (SRM component) and </w:t>
      </w:r>
      <w:r>
        <w:t xml:space="preserve">should be checked </w:t>
      </w:r>
      <w:r w:rsidR="00D669FF">
        <w:t xml:space="preserve">prior </w:t>
      </w:r>
      <w:r w:rsidR="00643EAF">
        <w:t xml:space="preserve">to </w:t>
      </w:r>
      <w:r w:rsidR="0053240C">
        <w:t xml:space="preserve">attempting to import </w:t>
      </w:r>
      <w:r w:rsidR="00643EAF">
        <w:t xml:space="preserve">of </w:t>
      </w:r>
      <w:r w:rsidR="0053240C">
        <w:t>student or staff data</w:t>
      </w:r>
      <w:r w:rsidR="00643EAF">
        <w:t>.</w:t>
      </w:r>
      <w:r w:rsidR="0053240C">
        <w:t xml:space="preserve"> </w:t>
      </w:r>
    </w:p>
    <w:tbl>
      <w:tblPr>
        <w:tblStyle w:val="TableGrid"/>
        <w:tblW w:w="10682" w:type="dxa"/>
        <w:tblLayout w:type="fixed"/>
        <w:tblLook w:val="04A0" w:firstRow="1" w:lastRow="0" w:firstColumn="1" w:lastColumn="0" w:noHBand="0" w:noVBand="1"/>
      </w:tblPr>
      <w:tblGrid>
        <w:gridCol w:w="1101"/>
        <w:gridCol w:w="9581"/>
      </w:tblGrid>
      <w:tr w:rsidR="00D669FF" w14:paraId="40782FB3" w14:textId="77777777" w:rsidTr="00E97278">
        <w:tc>
          <w:tcPr>
            <w:tcW w:w="1101" w:type="dxa"/>
            <w:shd w:val="clear" w:color="auto" w:fill="D0CECE" w:themeFill="background2" w:themeFillShade="E6"/>
          </w:tcPr>
          <w:p w14:paraId="72FDB016" w14:textId="77777777" w:rsidR="00D669FF" w:rsidRPr="00D669FF" w:rsidRDefault="00D669FF" w:rsidP="00D669FF">
            <w:pPr>
              <w:pStyle w:val="TableHeading"/>
              <w:jc w:val="left"/>
              <w:rPr>
                <w:rFonts w:asciiTheme="minorHAnsi" w:hAnsiTheme="minorHAnsi" w:cs="Arial"/>
                <w:sz w:val="22"/>
                <w:szCs w:val="22"/>
              </w:rPr>
            </w:pPr>
            <w:r w:rsidRPr="00D669FF">
              <w:rPr>
                <w:rFonts w:asciiTheme="minorHAnsi" w:hAnsiTheme="minorHAnsi" w:cs="Arial"/>
                <w:sz w:val="22"/>
                <w:szCs w:val="22"/>
              </w:rPr>
              <w:t>SRM Business Requirement</w:t>
            </w:r>
          </w:p>
        </w:tc>
        <w:tc>
          <w:tcPr>
            <w:tcW w:w="9581" w:type="dxa"/>
            <w:shd w:val="clear" w:color="auto" w:fill="D0CECE" w:themeFill="background2" w:themeFillShade="E6"/>
          </w:tcPr>
          <w:p w14:paraId="09594351" w14:textId="77777777" w:rsidR="00D669FF" w:rsidRPr="00D669FF" w:rsidRDefault="00D669FF" w:rsidP="00D669FF">
            <w:pPr>
              <w:pStyle w:val="TableHeading"/>
              <w:jc w:val="left"/>
              <w:rPr>
                <w:rFonts w:asciiTheme="minorHAnsi" w:hAnsiTheme="minorHAnsi" w:cs="Arial"/>
                <w:sz w:val="22"/>
                <w:szCs w:val="22"/>
              </w:rPr>
            </w:pPr>
            <w:r w:rsidRPr="00D669FF">
              <w:rPr>
                <w:rFonts w:asciiTheme="minorHAnsi" w:hAnsiTheme="minorHAnsi" w:cs="Arial"/>
                <w:sz w:val="22"/>
                <w:szCs w:val="22"/>
              </w:rPr>
              <w:t>Validation that will be applied</w:t>
            </w:r>
            <w:r>
              <w:rPr>
                <w:rFonts w:asciiTheme="minorHAnsi" w:hAnsiTheme="minorHAnsi" w:cs="Arial"/>
                <w:sz w:val="22"/>
                <w:szCs w:val="22"/>
              </w:rPr>
              <w:t xml:space="preserve"> on import</w:t>
            </w:r>
          </w:p>
        </w:tc>
      </w:tr>
      <w:tr w:rsidR="00E93738" w14:paraId="74EF1DFA" w14:textId="77777777" w:rsidTr="00E97278">
        <w:tc>
          <w:tcPr>
            <w:tcW w:w="1101" w:type="dxa"/>
          </w:tcPr>
          <w:p w14:paraId="5DCAC57C" w14:textId="77777777" w:rsidR="00E93738" w:rsidRDefault="00E93738" w:rsidP="00434E33">
            <w:r>
              <w:t>BR-0.8</w:t>
            </w:r>
          </w:p>
        </w:tc>
        <w:tc>
          <w:tcPr>
            <w:tcW w:w="9581" w:type="dxa"/>
          </w:tcPr>
          <w:p w14:paraId="47070F9F" w14:textId="77777777" w:rsidR="00E93738" w:rsidRDefault="00E93738" w:rsidP="00434E33">
            <w:r>
              <w:t>Upload file selection is restricted to CSV and XML file extensions</w:t>
            </w:r>
          </w:p>
        </w:tc>
      </w:tr>
      <w:tr w:rsidR="00E93738" w14:paraId="13D31763" w14:textId="77777777" w:rsidTr="00E97278">
        <w:tc>
          <w:tcPr>
            <w:tcW w:w="1101" w:type="dxa"/>
          </w:tcPr>
          <w:p w14:paraId="145DEA26" w14:textId="77777777" w:rsidR="00E93738" w:rsidRDefault="00E93738" w:rsidP="00434E33">
            <w:r>
              <w:t>BR-1.1</w:t>
            </w:r>
          </w:p>
        </w:tc>
        <w:tc>
          <w:tcPr>
            <w:tcW w:w="9581" w:type="dxa"/>
          </w:tcPr>
          <w:p w14:paraId="71EC5DB0" w14:textId="77777777" w:rsidR="00E93738" w:rsidRDefault="00E93738" w:rsidP="00434E33">
            <w:r>
              <w:t>The upload file must match the corresponding data schema as outlined in the registration dataset in this document and must contain all Mandatory elements for the particular tenancy.</w:t>
            </w:r>
          </w:p>
        </w:tc>
      </w:tr>
      <w:tr w:rsidR="00E93738" w14:paraId="1903BD08" w14:textId="77777777" w:rsidTr="00E97278">
        <w:tc>
          <w:tcPr>
            <w:tcW w:w="1101" w:type="dxa"/>
          </w:tcPr>
          <w:p w14:paraId="2434DA8D" w14:textId="77777777" w:rsidR="00E93738" w:rsidRDefault="00E93738" w:rsidP="00434E33">
            <w:r w:rsidRPr="00E93738">
              <w:t>BR-2.3</w:t>
            </w:r>
            <w:r w:rsidRPr="00434E33">
              <w:t xml:space="preserve"> </w:t>
            </w:r>
          </w:p>
        </w:tc>
        <w:tc>
          <w:tcPr>
            <w:tcW w:w="9581" w:type="dxa"/>
          </w:tcPr>
          <w:p w14:paraId="1AB125CC" w14:textId="77777777" w:rsidR="00E93738" w:rsidRDefault="00E93738" w:rsidP="00434E33">
            <w:r>
              <w:t>Records will be checked</w:t>
            </w:r>
            <w:r w:rsidRPr="00E93738">
              <w:t xml:space="preserve"> for duplicate local student identifier within a school</w:t>
            </w:r>
          </w:p>
        </w:tc>
      </w:tr>
      <w:tr w:rsidR="00E93738" w14:paraId="5B29EDF7" w14:textId="77777777" w:rsidTr="00E97278">
        <w:tc>
          <w:tcPr>
            <w:tcW w:w="1101" w:type="dxa"/>
          </w:tcPr>
          <w:p w14:paraId="3F779F0B" w14:textId="77777777" w:rsidR="00E93738" w:rsidRDefault="00E93738" w:rsidP="00434E33">
            <w:r>
              <w:t>BR-2.4</w:t>
            </w:r>
          </w:p>
        </w:tc>
        <w:tc>
          <w:tcPr>
            <w:tcW w:w="9581" w:type="dxa"/>
          </w:tcPr>
          <w:p w14:paraId="6B1D393E" w14:textId="77777777" w:rsidR="00E93738" w:rsidRDefault="00E93738" w:rsidP="00434E33">
            <w:r>
              <w:t>All records must have a v</w:t>
            </w:r>
            <w:r w:rsidRPr="00C570AA">
              <w:t>a</w:t>
            </w:r>
            <w:r>
              <w:t>lid ASL ACARA School Identifier</w:t>
            </w:r>
          </w:p>
        </w:tc>
      </w:tr>
      <w:tr w:rsidR="00E97278" w14:paraId="2925E812" w14:textId="77777777" w:rsidTr="00E97278">
        <w:tc>
          <w:tcPr>
            <w:tcW w:w="1101" w:type="dxa"/>
          </w:tcPr>
          <w:p w14:paraId="3F28918A" w14:textId="1DCC423F" w:rsidR="00E97278" w:rsidRDefault="00E97278" w:rsidP="00E97278">
            <w:r>
              <w:t>BR 8.4</w:t>
            </w:r>
          </w:p>
        </w:tc>
        <w:tc>
          <w:tcPr>
            <w:tcW w:w="9581" w:type="dxa"/>
          </w:tcPr>
          <w:p w14:paraId="126433DA" w14:textId="40163B23" w:rsidR="00E97278" w:rsidRDefault="00E97278" w:rsidP="00E97278">
            <w:r>
              <w:rPr>
                <w:lang w:val="en-US"/>
              </w:rPr>
              <w:t xml:space="preserve">Flag error and </w:t>
            </w:r>
            <w:r>
              <w:rPr>
                <w:u w:val="single"/>
                <w:lang w:val="en-US"/>
              </w:rPr>
              <w:t>do not process</w:t>
            </w:r>
            <w:r>
              <w:rPr>
                <w:lang w:val="en-US"/>
              </w:rPr>
              <w:t xml:space="preserve"> a record where the </w:t>
            </w:r>
            <w:r>
              <w:rPr>
                <w:u w:val="single"/>
                <w:lang w:val="en-US"/>
              </w:rPr>
              <w:t>Year level</w:t>
            </w:r>
            <w:r>
              <w:rPr>
                <w:lang w:val="en-US"/>
              </w:rPr>
              <w:t xml:space="preserve"> and </w:t>
            </w:r>
            <w:r>
              <w:rPr>
                <w:u w:val="single"/>
                <w:lang w:val="en-US"/>
              </w:rPr>
              <w:t>Test level</w:t>
            </w:r>
            <w:r>
              <w:rPr>
                <w:lang w:val="en-US"/>
              </w:rPr>
              <w:t xml:space="preserve"> do not match, except where a student’s year level is ‘</w:t>
            </w:r>
            <w:r>
              <w:rPr>
                <w:b/>
                <w:bCs/>
                <w:lang w:val="en-US"/>
              </w:rPr>
              <w:t>Ungraded</w:t>
            </w:r>
            <w:r>
              <w:rPr>
                <w:lang w:val="en-US"/>
              </w:rPr>
              <w:t>’ (</w:t>
            </w:r>
            <w:r>
              <w:rPr>
                <w:b/>
                <w:bCs/>
                <w:lang w:val="en-US"/>
              </w:rPr>
              <w:t>refer BR-8.5 for exception</w:t>
            </w:r>
            <w:r>
              <w:rPr>
                <w:lang w:val="en-US"/>
              </w:rPr>
              <w:t>).</w:t>
            </w:r>
          </w:p>
        </w:tc>
      </w:tr>
      <w:tr w:rsidR="000512E8" w:rsidRPr="003C19A2" w14:paraId="1F093306" w14:textId="77777777" w:rsidTr="00E97278">
        <w:tc>
          <w:tcPr>
            <w:tcW w:w="10682" w:type="dxa"/>
            <w:gridSpan w:val="2"/>
          </w:tcPr>
          <w:p w14:paraId="7B9BAFB5" w14:textId="6BB61BF8" w:rsidR="000512E8" w:rsidRDefault="000512E8" w:rsidP="00434E33">
            <w:r w:rsidRPr="00F4737F">
              <w:t>BR-8.</w:t>
            </w:r>
            <w:r w:rsidR="00F20665">
              <w:t>5</w:t>
            </w:r>
          </w:p>
          <w:p w14:paraId="1352FCBE" w14:textId="3F0DA4C6" w:rsidR="000512E8" w:rsidRDefault="000512E8" w:rsidP="00434E33">
            <w:r>
              <w:t xml:space="preserve">Flag a record where the year level and DOB does not fall into the expected </w:t>
            </w:r>
            <w:r w:rsidR="00D74045">
              <w:t xml:space="preserve">(19 month) </w:t>
            </w:r>
            <w:r>
              <w:t>age range:</w:t>
            </w:r>
          </w:p>
          <w:p w14:paraId="66A69200" w14:textId="620DE377" w:rsidR="00D74045" w:rsidRPr="00434E33" w:rsidRDefault="00D74045" w:rsidP="00D74045">
            <w:r w:rsidRPr="00434E33">
              <w:t>Algorithm</w:t>
            </w:r>
            <w:r>
              <w:t xml:space="preserve"> to use</w:t>
            </w:r>
            <w:r w:rsidRPr="00434E33">
              <w:t>:</w:t>
            </w:r>
          </w:p>
          <w:p w14:paraId="1F3C0389" w14:textId="77777777" w:rsidR="00D74045" w:rsidRPr="00434E33" w:rsidRDefault="00D74045" w:rsidP="00D74045">
            <w:r w:rsidRPr="00434E33">
              <w:t>Year 3: From: 01/01/(CurrentYear-9)   To: 31/07/(CurrentYear-8)</w:t>
            </w:r>
          </w:p>
          <w:p w14:paraId="5C606A12" w14:textId="77777777" w:rsidR="00D74045" w:rsidRPr="00434E33" w:rsidRDefault="00D74045" w:rsidP="00D74045">
            <w:r w:rsidRPr="00434E33">
              <w:t>Year 5: From: 01/01/(CurrentYear-11) To: 31/07/(CurrentYear-10)</w:t>
            </w:r>
          </w:p>
          <w:p w14:paraId="79D2236E" w14:textId="77777777" w:rsidR="00D74045" w:rsidRPr="00434E33" w:rsidRDefault="00D74045" w:rsidP="00D74045">
            <w:r w:rsidRPr="00434E33">
              <w:t>Year 7: From: 01/01/(CurrentYear-13) To: 31/07/(CurrentYear-12)</w:t>
            </w:r>
          </w:p>
          <w:p w14:paraId="0DA62C93" w14:textId="77777777" w:rsidR="00D74045" w:rsidRPr="00434E33" w:rsidRDefault="00D74045" w:rsidP="00D74045">
            <w:r w:rsidRPr="00434E33">
              <w:t>Year 9: From: 01/01/(CurrentYear-15) To: 31/07/(CurrentYear-14)</w:t>
            </w:r>
          </w:p>
          <w:p w14:paraId="3B08AF63" w14:textId="77777777" w:rsidR="00D74045" w:rsidRPr="00434E33" w:rsidRDefault="00D74045" w:rsidP="00D74045"/>
          <w:p w14:paraId="0A0DE169" w14:textId="0977108E" w:rsidR="00D74045" w:rsidRDefault="00D74045" w:rsidP="00434E33">
            <w:r>
              <w:t>Examples:</w:t>
            </w:r>
          </w:p>
          <w:tbl>
            <w:tblPr>
              <w:tblW w:w="10488" w:type="dxa"/>
              <w:tblLayout w:type="fixed"/>
              <w:tblCellMar>
                <w:left w:w="0" w:type="dxa"/>
                <w:right w:w="0" w:type="dxa"/>
              </w:tblCellMar>
              <w:tblLook w:val="04A0" w:firstRow="1" w:lastRow="0" w:firstColumn="1" w:lastColumn="0" w:noHBand="0" w:noVBand="1"/>
            </w:tblPr>
            <w:tblGrid>
              <w:gridCol w:w="1020"/>
              <w:gridCol w:w="1131"/>
              <w:gridCol w:w="1236"/>
              <w:gridCol w:w="1131"/>
              <w:gridCol w:w="1236"/>
              <w:gridCol w:w="1131"/>
              <w:gridCol w:w="1236"/>
              <w:gridCol w:w="1131"/>
              <w:gridCol w:w="1236"/>
            </w:tblGrid>
            <w:tr w:rsidR="000512E8" w14:paraId="5214D05A" w14:textId="77777777" w:rsidTr="00434E33">
              <w:trPr>
                <w:trHeight w:val="300"/>
              </w:trPr>
              <w:tc>
                <w:tcPr>
                  <w:tcW w:w="102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A1A001" w14:textId="77777777" w:rsidR="000512E8" w:rsidRPr="00434E33" w:rsidRDefault="000512E8" w:rsidP="00434E33">
                  <w:pPr>
                    <w:spacing w:after="0" w:line="240" w:lineRule="auto"/>
                    <w:rPr>
                      <w:b/>
                    </w:rPr>
                  </w:pPr>
                  <w:r w:rsidRPr="00434E33">
                    <w:rPr>
                      <w:b/>
                    </w:rPr>
                    <w:t> </w:t>
                  </w:r>
                </w:p>
                <w:p w14:paraId="46840334" w14:textId="77777777" w:rsidR="000512E8" w:rsidRPr="00434E33" w:rsidRDefault="000512E8" w:rsidP="00434E33">
                  <w:pPr>
                    <w:spacing w:after="0" w:line="240" w:lineRule="auto"/>
                    <w:rPr>
                      <w:b/>
                    </w:rPr>
                  </w:pPr>
                  <w:r w:rsidRPr="00434E33">
                    <w:rPr>
                      <w:b/>
                    </w:rPr>
                    <w:t> </w:t>
                  </w:r>
                </w:p>
              </w:tc>
              <w:tc>
                <w:tcPr>
                  <w:tcW w:w="236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7BCE9C" w14:textId="77777777" w:rsidR="000512E8" w:rsidRPr="00434E33" w:rsidRDefault="000512E8" w:rsidP="00434E33">
                  <w:pPr>
                    <w:spacing w:after="0" w:line="240" w:lineRule="auto"/>
                    <w:jc w:val="center"/>
                    <w:rPr>
                      <w:b/>
                    </w:rPr>
                  </w:pPr>
                  <w:r w:rsidRPr="00434E33">
                    <w:rPr>
                      <w:b/>
                    </w:rPr>
                    <w:t>Year 3</w:t>
                  </w:r>
                </w:p>
              </w:tc>
              <w:tc>
                <w:tcPr>
                  <w:tcW w:w="236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B22605" w14:textId="77777777" w:rsidR="000512E8" w:rsidRPr="00434E33" w:rsidRDefault="000512E8" w:rsidP="00434E33">
                  <w:pPr>
                    <w:spacing w:after="0" w:line="240" w:lineRule="auto"/>
                    <w:jc w:val="center"/>
                    <w:rPr>
                      <w:b/>
                    </w:rPr>
                  </w:pPr>
                  <w:r w:rsidRPr="00434E33">
                    <w:rPr>
                      <w:b/>
                    </w:rPr>
                    <w:t>Year 5</w:t>
                  </w:r>
                </w:p>
              </w:tc>
              <w:tc>
                <w:tcPr>
                  <w:tcW w:w="236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693E25" w14:textId="77777777" w:rsidR="000512E8" w:rsidRPr="00434E33" w:rsidRDefault="000512E8" w:rsidP="00434E33">
                  <w:pPr>
                    <w:spacing w:after="0" w:line="240" w:lineRule="auto"/>
                    <w:jc w:val="center"/>
                    <w:rPr>
                      <w:b/>
                    </w:rPr>
                  </w:pPr>
                  <w:r w:rsidRPr="00434E33">
                    <w:rPr>
                      <w:b/>
                    </w:rPr>
                    <w:t>Year 7</w:t>
                  </w:r>
                </w:p>
              </w:tc>
              <w:tc>
                <w:tcPr>
                  <w:tcW w:w="236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81F159" w14:textId="77777777" w:rsidR="000512E8" w:rsidRPr="00434E33" w:rsidRDefault="000512E8" w:rsidP="00434E33">
                  <w:pPr>
                    <w:spacing w:after="0" w:line="240" w:lineRule="auto"/>
                    <w:jc w:val="center"/>
                    <w:rPr>
                      <w:b/>
                    </w:rPr>
                  </w:pPr>
                  <w:r w:rsidRPr="00434E33">
                    <w:rPr>
                      <w:b/>
                    </w:rPr>
                    <w:t>Year 9</w:t>
                  </w:r>
                </w:p>
              </w:tc>
            </w:tr>
            <w:tr w:rsidR="000512E8" w14:paraId="5BC295A9" w14:textId="77777777" w:rsidTr="00434E33">
              <w:trPr>
                <w:trHeight w:val="315"/>
              </w:trPr>
              <w:tc>
                <w:tcPr>
                  <w:tcW w:w="1020" w:type="dxa"/>
                  <w:vMerge/>
                  <w:tcBorders>
                    <w:top w:val="single" w:sz="8" w:space="0" w:color="auto"/>
                    <w:left w:val="single" w:sz="8" w:space="0" w:color="auto"/>
                    <w:bottom w:val="single" w:sz="8" w:space="0" w:color="auto"/>
                    <w:right w:val="single" w:sz="8" w:space="0" w:color="auto"/>
                  </w:tcBorders>
                  <w:vAlign w:val="center"/>
                  <w:hideMark/>
                </w:tcPr>
                <w:p w14:paraId="0389F18E" w14:textId="77777777" w:rsidR="000512E8" w:rsidRPr="00434E33" w:rsidRDefault="000512E8" w:rsidP="00434E33">
                  <w:pPr>
                    <w:spacing w:after="0" w:line="240" w:lineRule="auto"/>
                    <w:rPr>
                      <w:b/>
                    </w:rPr>
                  </w:pP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5E04746E" w14:textId="77777777" w:rsidR="000512E8" w:rsidRPr="00434E33" w:rsidRDefault="000512E8" w:rsidP="00434E33">
                  <w:pPr>
                    <w:spacing w:after="0" w:line="240" w:lineRule="auto"/>
                    <w:jc w:val="center"/>
                    <w:rPr>
                      <w:b/>
                    </w:rPr>
                  </w:pPr>
                  <w:r w:rsidRPr="00434E33">
                    <w:rPr>
                      <w:b/>
                    </w:rPr>
                    <w:t>From</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6BF3815E" w14:textId="77777777" w:rsidR="000512E8" w:rsidRPr="00434E33" w:rsidRDefault="000512E8" w:rsidP="00434E33">
                  <w:pPr>
                    <w:spacing w:after="0" w:line="240" w:lineRule="auto"/>
                    <w:jc w:val="center"/>
                    <w:rPr>
                      <w:b/>
                    </w:rPr>
                  </w:pPr>
                  <w:r w:rsidRPr="00434E33">
                    <w:rPr>
                      <w:b/>
                    </w:rPr>
                    <w:t>To</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77B6D214" w14:textId="77777777" w:rsidR="000512E8" w:rsidRPr="00434E33" w:rsidRDefault="000512E8" w:rsidP="00434E33">
                  <w:pPr>
                    <w:spacing w:after="0" w:line="240" w:lineRule="auto"/>
                    <w:jc w:val="center"/>
                    <w:rPr>
                      <w:b/>
                    </w:rPr>
                  </w:pPr>
                  <w:r w:rsidRPr="00434E33">
                    <w:rPr>
                      <w:b/>
                    </w:rPr>
                    <w:t>From</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3BA64EDD" w14:textId="77777777" w:rsidR="000512E8" w:rsidRPr="00434E33" w:rsidRDefault="000512E8" w:rsidP="00434E33">
                  <w:pPr>
                    <w:spacing w:after="0" w:line="240" w:lineRule="auto"/>
                    <w:jc w:val="center"/>
                    <w:rPr>
                      <w:b/>
                    </w:rPr>
                  </w:pPr>
                  <w:r w:rsidRPr="00434E33">
                    <w:rPr>
                      <w:b/>
                    </w:rPr>
                    <w:t>To</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762C4907" w14:textId="77777777" w:rsidR="000512E8" w:rsidRPr="00434E33" w:rsidRDefault="000512E8" w:rsidP="00434E33">
                  <w:pPr>
                    <w:spacing w:after="0" w:line="240" w:lineRule="auto"/>
                    <w:jc w:val="center"/>
                    <w:rPr>
                      <w:b/>
                    </w:rPr>
                  </w:pPr>
                  <w:r w:rsidRPr="00434E33">
                    <w:rPr>
                      <w:b/>
                    </w:rPr>
                    <w:t>From</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1BFA7C18" w14:textId="77777777" w:rsidR="000512E8" w:rsidRPr="00434E33" w:rsidRDefault="000512E8" w:rsidP="00434E33">
                  <w:pPr>
                    <w:spacing w:after="0" w:line="240" w:lineRule="auto"/>
                    <w:jc w:val="center"/>
                    <w:rPr>
                      <w:b/>
                    </w:rPr>
                  </w:pPr>
                  <w:r w:rsidRPr="00434E33">
                    <w:rPr>
                      <w:b/>
                    </w:rPr>
                    <w:t>To</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73776395" w14:textId="77777777" w:rsidR="000512E8" w:rsidRPr="00434E33" w:rsidRDefault="000512E8" w:rsidP="00434E33">
                  <w:pPr>
                    <w:spacing w:after="0" w:line="240" w:lineRule="auto"/>
                    <w:jc w:val="center"/>
                    <w:rPr>
                      <w:b/>
                    </w:rPr>
                  </w:pPr>
                  <w:r w:rsidRPr="00434E33">
                    <w:rPr>
                      <w:b/>
                    </w:rPr>
                    <w:t>From</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4634342E" w14:textId="77777777" w:rsidR="000512E8" w:rsidRPr="00434E33" w:rsidRDefault="000512E8" w:rsidP="00434E33">
                  <w:pPr>
                    <w:spacing w:after="0" w:line="240" w:lineRule="auto"/>
                    <w:jc w:val="center"/>
                    <w:rPr>
                      <w:b/>
                    </w:rPr>
                  </w:pPr>
                  <w:r w:rsidRPr="00434E33">
                    <w:rPr>
                      <w:b/>
                    </w:rPr>
                    <w:t>To</w:t>
                  </w:r>
                </w:p>
              </w:tc>
            </w:tr>
            <w:tr w:rsidR="000512E8" w14:paraId="37FC009D"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46323" w14:textId="77777777" w:rsidR="000512E8" w:rsidRPr="000512E8" w:rsidRDefault="000512E8" w:rsidP="000512E8">
                  <w:pPr>
                    <w:jc w:val="center"/>
                    <w:rPr>
                      <w:b/>
                      <w:bCs/>
                      <w:sz w:val="20"/>
                      <w:szCs w:val="20"/>
                    </w:rPr>
                  </w:pPr>
                  <w:r w:rsidRPr="000512E8">
                    <w:rPr>
                      <w:b/>
                      <w:bCs/>
                      <w:sz w:val="20"/>
                      <w:szCs w:val="20"/>
                    </w:rPr>
                    <w:t>2017</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048C2164" w14:textId="77777777" w:rsidR="000512E8" w:rsidRPr="000512E8" w:rsidRDefault="000512E8" w:rsidP="000512E8">
                  <w:pPr>
                    <w:rPr>
                      <w:sz w:val="20"/>
                      <w:szCs w:val="20"/>
                    </w:rPr>
                  </w:pPr>
                  <w:r w:rsidRPr="000512E8">
                    <w:rPr>
                      <w:sz w:val="20"/>
                      <w:szCs w:val="20"/>
                    </w:rPr>
                    <w:t>1/01/2008</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0EE9AD7B" w14:textId="77777777" w:rsidR="000512E8" w:rsidRPr="000512E8" w:rsidRDefault="000512E8" w:rsidP="000512E8">
                  <w:pPr>
                    <w:rPr>
                      <w:sz w:val="20"/>
                      <w:szCs w:val="20"/>
                    </w:rPr>
                  </w:pPr>
                  <w:r w:rsidRPr="000512E8">
                    <w:rPr>
                      <w:sz w:val="20"/>
                      <w:szCs w:val="20"/>
                    </w:rPr>
                    <w:t>31/07/2009</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5B10B58" w14:textId="77777777" w:rsidR="000512E8" w:rsidRPr="000512E8" w:rsidRDefault="000512E8" w:rsidP="000512E8">
                  <w:pPr>
                    <w:rPr>
                      <w:sz w:val="20"/>
                      <w:szCs w:val="20"/>
                    </w:rPr>
                  </w:pPr>
                  <w:r w:rsidRPr="000512E8">
                    <w:rPr>
                      <w:sz w:val="20"/>
                      <w:szCs w:val="20"/>
                    </w:rPr>
                    <w:t>1/01/2006</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640D09A1" w14:textId="77777777" w:rsidR="000512E8" w:rsidRPr="000512E8" w:rsidRDefault="000512E8" w:rsidP="000512E8">
                  <w:pPr>
                    <w:rPr>
                      <w:sz w:val="20"/>
                      <w:szCs w:val="20"/>
                    </w:rPr>
                  </w:pPr>
                  <w:r w:rsidRPr="000512E8">
                    <w:rPr>
                      <w:sz w:val="20"/>
                      <w:szCs w:val="20"/>
                    </w:rPr>
                    <w:t>31/07/2007</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3375D72" w14:textId="77777777" w:rsidR="000512E8" w:rsidRPr="000512E8" w:rsidRDefault="000512E8" w:rsidP="000512E8">
                  <w:pPr>
                    <w:rPr>
                      <w:sz w:val="20"/>
                      <w:szCs w:val="20"/>
                    </w:rPr>
                  </w:pPr>
                  <w:r w:rsidRPr="000512E8">
                    <w:rPr>
                      <w:sz w:val="20"/>
                      <w:szCs w:val="20"/>
                    </w:rPr>
                    <w:t>1/01/2004</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E08D732" w14:textId="77777777" w:rsidR="000512E8" w:rsidRPr="000512E8" w:rsidRDefault="000512E8" w:rsidP="000512E8">
                  <w:pPr>
                    <w:rPr>
                      <w:sz w:val="20"/>
                      <w:szCs w:val="20"/>
                    </w:rPr>
                  </w:pPr>
                  <w:r w:rsidRPr="000512E8">
                    <w:rPr>
                      <w:sz w:val="20"/>
                      <w:szCs w:val="20"/>
                    </w:rPr>
                    <w:t>31/07/2005</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143491E0" w14:textId="77777777" w:rsidR="000512E8" w:rsidRPr="000512E8" w:rsidRDefault="000512E8" w:rsidP="000512E8">
                  <w:pPr>
                    <w:rPr>
                      <w:sz w:val="20"/>
                      <w:szCs w:val="20"/>
                    </w:rPr>
                  </w:pPr>
                  <w:r w:rsidRPr="000512E8">
                    <w:rPr>
                      <w:sz w:val="20"/>
                      <w:szCs w:val="20"/>
                    </w:rPr>
                    <w:t>1/01/2002</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3FCD09C1" w14:textId="77777777" w:rsidR="000512E8" w:rsidRPr="000512E8" w:rsidRDefault="000512E8" w:rsidP="000512E8">
                  <w:pPr>
                    <w:rPr>
                      <w:sz w:val="20"/>
                      <w:szCs w:val="20"/>
                    </w:rPr>
                  </w:pPr>
                  <w:r w:rsidRPr="000512E8">
                    <w:rPr>
                      <w:sz w:val="20"/>
                      <w:szCs w:val="20"/>
                    </w:rPr>
                    <w:t>31/07/2003</w:t>
                  </w:r>
                </w:p>
              </w:tc>
            </w:tr>
            <w:tr w:rsidR="000512E8" w14:paraId="5C9B6A11"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B05628" w14:textId="77777777" w:rsidR="000512E8" w:rsidRPr="000512E8" w:rsidRDefault="000512E8" w:rsidP="000512E8">
                  <w:pPr>
                    <w:jc w:val="center"/>
                    <w:rPr>
                      <w:b/>
                      <w:bCs/>
                      <w:sz w:val="20"/>
                      <w:szCs w:val="20"/>
                    </w:rPr>
                  </w:pPr>
                  <w:r w:rsidRPr="000512E8">
                    <w:rPr>
                      <w:b/>
                      <w:bCs/>
                      <w:sz w:val="20"/>
                      <w:szCs w:val="20"/>
                    </w:rPr>
                    <w:t>2018</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5CE6358A" w14:textId="77777777" w:rsidR="000512E8" w:rsidRPr="000512E8" w:rsidRDefault="000512E8" w:rsidP="000512E8">
                  <w:pPr>
                    <w:rPr>
                      <w:sz w:val="20"/>
                      <w:szCs w:val="20"/>
                    </w:rPr>
                  </w:pPr>
                  <w:r w:rsidRPr="000512E8">
                    <w:rPr>
                      <w:sz w:val="20"/>
                      <w:szCs w:val="20"/>
                    </w:rPr>
                    <w:t>1/01/2009</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06A0D663" w14:textId="77777777" w:rsidR="000512E8" w:rsidRPr="000512E8" w:rsidRDefault="000512E8" w:rsidP="000512E8">
                  <w:pPr>
                    <w:rPr>
                      <w:sz w:val="20"/>
                      <w:szCs w:val="20"/>
                    </w:rPr>
                  </w:pPr>
                  <w:r w:rsidRPr="000512E8">
                    <w:rPr>
                      <w:sz w:val="20"/>
                      <w:szCs w:val="20"/>
                    </w:rPr>
                    <w:t>31/07/2010</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34D52FA" w14:textId="77777777" w:rsidR="000512E8" w:rsidRPr="000512E8" w:rsidRDefault="000512E8" w:rsidP="000512E8">
                  <w:pPr>
                    <w:rPr>
                      <w:sz w:val="20"/>
                      <w:szCs w:val="20"/>
                    </w:rPr>
                  </w:pPr>
                  <w:r w:rsidRPr="000512E8">
                    <w:rPr>
                      <w:sz w:val="20"/>
                      <w:szCs w:val="20"/>
                    </w:rPr>
                    <w:t>1/01/2007</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287537CF" w14:textId="77777777" w:rsidR="000512E8" w:rsidRPr="000512E8" w:rsidRDefault="000512E8" w:rsidP="000512E8">
                  <w:pPr>
                    <w:rPr>
                      <w:sz w:val="20"/>
                      <w:szCs w:val="20"/>
                    </w:rPr>
                  </w:pPr>
                  <w:r w:rsidRPr="000512E8">
                    <w:rPr>
                      <w:sz w:val="20"/>
                      <w:szCs w:val="20"/>
                    </w:rPr>
                    <w:t>31/07/2008</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3EAC4C2" w14:textId="77777777" w:rsidR="000512E8" w:rsidRPr="000512E8" w:rsidRDefault="000512E8" w:rsidP="000512E8">
                  <w:pPr>
                    <w:rPr>
                      <w:sz w:val="20"/>
                      <w:szCs w:val="20"/>
                    </w:rPr>
                  </w:pPr>
                  <w:r w:rsidRPr="000512E8">
                    <w:rPr>
                      <w:sz w:val="20"/>
                      <w:szCs w:val="20"/>
                    </w:rPr>
                    <w:t>1/01/2005</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08B2808" w14:textId="77777777" w:rsidR="000512E8" w:rsidRPr="000512E8" w:rsidRDefault="000512E8" w:rsidP="000512E8">
                  <w:pPr>
                    <w:rPr>
                      <w:sz w:val="20"/>
                      <w:szCs w:val="20"/>
                    </w:rPr>
                  </w:pPr>
                  <w:r w:rsidRPr="000512E8">
                    <w:rPr>
                      <w:sz w:val="20"/>
                      <w:szCs w:val="20"/>
                    </w:rPr>
                    <w:t>31/07/2006</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058BA7C8" w14:textId="77777777" w:rsidR="000512E8" w:rsidRPr="000512E8" w:rsidRDefault="000512E8" w:rsidP="000512E8">
                  <w:pPr>
                    <w:rPr>
                      <w:sz w:val="20"/>
                      <w:szCs w:val="20"/>
                    </w:rPr>
                  </w:pPr>
                  <w:r w:rsidRPr="000512E8">
                    <w:rPr>
                      <w:sz w:val="20"/>
                      <w:szCs w:val="20"/>
                    </w:rPr>
                    <w:t>1/01/2003</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9B05435" w14:textId="77777777" w:rsidR="000512E8" w:rsidRPr="000512E8" w:rsidRDefault="000512E8" w:rsidP="000512E8">
                  <w:pPr>
                    <w:rPr>
                      <w:sz w:val="20"/>
                      <w:szCs w:val="20"/>
                    </w:rPr>
                  </w:pPr>
                  <w:r w:rsidRPr="000512E8">
                    <w:rPr>
                      <w:sz w:val="20"/>
                      <w:szCs w:val="20"/>
                    </w:rPr>
                    <w:t>31/07/2004</w:t>
                  </w:r>
                </w:p>
              </w:tc>
            </w:tr>
            <w:tr w:rsidR="000512E8" w14:paraId="4B45F0CC"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40EED5" w14:textId="77777777" w:rsidR="000512E8" w:rsidRPr="000512E8" w:rsidRDefault="000512E8" w:rsidP="000512E8">
                  <w:pPr>
                    <w:jc w:val="center"/>
                    <w:rPr>
                      <w:b/>
                      <w:bCs/>
                      <w:sz w:val="20"/>
                      <w:szCs w:val="20"/>
                    </w:rPr>
                  </w:pPr>
                  <w:r w:rsidRPr="000512E8">
                    <w:rPr>
                      <w:b/>
                      <w:bCs/>
                      <w:sz w:val="20"/>
                      <w:szCs w:val="20"/>
                    </w:rPr>
                    <w:t>2019</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4317475B" w14:textId="77777777" w:rsidR="000512E8" w:rsidRPr="000512E8" w:rsidRDefault="000512E8" w:rsidP="000512E8">
                  <w:pPr>
                    <w:rPr>
                      <w:sz w:val="20"/>
                      <w:szCs w:val="20"/>
                    </w:rPr>
                  </w:pPr>
                  <w:r w:rsidRPr="000512E8">
                    <w:rPr>
                      <w:sz w:val="20"/>
                      <w:szCs w:val="20"/>
                    </w:rPr>
                    <w:t>1/01/2010</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6F195010" w14:textId="77777777" w:rsidR="000512E8" w:rsidRPr="000512E8" w:rsidRDefault="000512E8" w:rsidP="000512E8">
                  <w:pPr>
                    <w:rPr>
                      <w:sz w:val="20"/>
                      <w:szCs w:val="20"/>
                    </w:rPr>
                  </w:pPr>
                  <w:r w:rsidRPr="000512E8">
                    <w:rPr>
                      <w:sz w:val="20"/>
                      <w:szCs w:val="20"/>
                    </w:rPr>
                    <w:t>31/07/2011</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9216621" w14:textId="77777777" w:rsidR="000512E8" w:rsidRPr="000512E8" w:rsidRDefault="000512E8" w:rsidP="000512E8">
                  <w:pPr>
                    <w:rPr>
                      <w:sz w:val="20"/>
                      <w:szCs w:val="20"/>
                    </w:rPr>
                  </w:pPr>
                  <w:r w:rsidRPr="000512E8">
                    <w:rPr>
                      <w:sz w:val="20"/>
                      <w:szCs w:val="20"/>
                    </w:rPr>
                    <w:t>1/01/2008</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157E49E" w14:textId="77777777" w:rsidR="000512E8" w:rsidRPr="000512E8" w:rsidRDefault="000512E8" w:rsidP="000512E8">
                  <w:pPr>
                    <w:rPr>
                      <w:sz w:val="20"/>
                      <w:szCs w:val="20"/>
                    </w:rPr>
                  </w:pPr>
                  <w:r w:rsidRPr="000512E8">
                    <w:rPr>
                      <w:sz w:val="20"/>
                      <w:szCs w:val="20"/>
                    </w:rPr>
                    <w:t>31/07/2009</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3EA5911" w14:textId="77777777" w:rsidR="000512E8" w:rsidRPr="000512E8" w:rsidRDefault="000512E8" w:rsidP="000512E8">
                  <w:pPr>
                    <w:rPr>
                      <w:sz w:val="20"/>
                      <w:szCs w:val="20"/>
                    </w:rPr>
                  </w:pPr>
                  <w:r w:rsidRPr="000512E8">
                    <w:rPr>
                      <w:sz w:val="20"/>
                      <w:szCs w:val="20"/>
                    </w:rPr>
                    <w:t>1/01/2006</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4067A895" w14:textId="77777777" w:rsidR="000512E8" w:rsidRPr="000512E8" w:rsidRDefault="000512E8" w:rsidP="000512E8">
                  <w:pPr>
                    <w:rPr>
                      <w:sz w:val="20"/>
                      <w:szCs w:val="20"/>
                    </w:rPr>
                  </w:pPr>
                  <w:r w:rsidRPr="000512E8">
                    <w:rPr>
                      <w:sz w:val="20"/>
                      <w:szCs w:val="20"/>
                    </w:rPr>
                    <w:t>31/07/2007</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3BB39F0" w14:textId="77777777" w:rsidR="000512E8" w:rsidRPr="000512E8" w:rsidRDefault="000512E8" w:rsidP="000512E8">
                  <w:pPr>
                    <w:rPr>
                      <w:sz w:val="20"/>
                      <w:szCs w:val="20"/>
                    </w:rPr>
                  </w:pPr>
                  <w:r w:rsidRPr="000512E8">
                    <w:rPr>
                      <w:sz w:val="20"/>
                      <w:szCs w:val="20"/>
                    </w:rPr>
                    <w:t>1/01/2004</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20AA95EA" w14:textId="77777777" w:rsidR="000512E8" w:rsidRPr="000512E8" w:rsidRDefault="000512E8" w:rsidP="000512E8">
                  <w:pPr>
                    <w:rPr>
                      <w:sz w:val="20"/>
                      <w:szCs w:val="20"/>
                    </w:rPr>
                  </w:pPr>
                  <w:r w:rsidRPr="000512E8">
                    <w:rPr>
                      <w:sz w:val="20"/>
                      <w:szCs w:val="20"/>
                    </w:rPr>
                    <w:t>31/07/2005</w:t>
                  </w:r>
                </w:p>
              </w:tc>
            </w:tr>
            <w:tr w:rsidR="000512E8" w14:paraId="0855E863"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33A431" w14:textId="77777777" w:rsidR="000512E8" w:rsidRPr="000512E8" w:rsidRDefault="000512E8" w:rsidP="000512E8">
                  <w:pPr>
                    <w:jc w:val="center"/>
                    <w:rPr>
                      <w:b/>
                      <w:bCs/>
                      <w:sz w:val="20"/>
                      <w:szCs w:val="20"/>
                    </w:rPr>
                  </w:pPr>
                  <w:r w:rsidRPr="000512E8">
                    <w:rPr>
                      <w:b/>
                      <w:bCs/>
                      <w:sz w:val="20"/>
                      <w:szCs w:val="20"/>
                    </w:rPr>
                    <w:t>2020</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92EBCB9" w14:textId="77777777" w:rsidR="000512E8" w:rsidRPr="000512E8" w:rsidRDefault="000512E8" w:rsidP="000512E8">
                  <w:pPr>
                    <w:rPr>
                      <w:sz w:val="20"/>
                      <w:szCs w:val="20"/>
                    </w:rPr>
                  </w:pPr>
                  <w:r w:rsidRPr="000512E8">
                    <w:rPr>
                      <w:sz w:val="20"/>
                      <w:szCs w:val="20"/>
                    </w:rPr>
                    <w:t>1/01/2011</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10AE5A4" w14:textId="77777777" w:rsidR="000512E8" w:rsidRPr="000512E8" w:rsidRDefault="000512E8" w:rsidP="000512E8">
                  <w:pPr>
                    <w:rPr>
                      <w:sz w:val="20"/>
                      <w:szCs w:val="20"/>
                    </w:rPr>
                  </w:pPr>
                  <w:r w:rsidRPr="000512E8">
                    <w:rPr>
                      <w:sz w:val="20"/>
                      <w:szCs w:val="20"/>
                    </w:rPr>
                    <w:t>31/07/2012</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2A1895A7" w14:textId="77777777" w:rsidR="000512E8" w:rsidRPr="000512E8" w:rsidRDefault="000512E8" w:rsidP="000512E8">
                  <w:pPr>
                    <w:rPr>
                      <w:sz w:val="20"/>
                      <w:szCs w:val="20"/>
                    </w:rPr>
                  </w:pPr>
                  <w:r w:rsidRPr="000512E8">
                    <w:rPr>
                      <w:sz w:val="20"/>
                      <w:szCs w:val="20"/>
                    </w:rPr>
                    <w:t>1/01/2009</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0C31EFAD" w14:textId="77777777" w:rsidR="000512E8" w:rsidRPr="000512E8" w:rsidRDefault="000512E8" w:rsidP="000512E8">
                  <w:pPr>
                    <w:rPr>
                      <w:sz w:val="20"/>
                      <w:szCs w:val="20"/>
                    </w:rPr>
                  </w:pPr>
                  <w:r w:rsidRPr="000512E8">
                    <w:rPr>
                      <w:sz w:val="20"/>
                      <w:szCs w:val="20"/>
                    </w:rPr>
                    <w:t>31/07/2010</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72C488AD" w14:textId="77777777" w:rsidR="000512E8" w:rsidRPr="000512E8" w:rsidRDefault="000512E8" w:rsidP="000512E8">
                  <w:pPr>
                    <w:rPr>
                      <w:sz w:val="20"/>
                      <w:szCs w:val="20"/>
                    </w:rPr>
                  </w:pPr>
                  <w:r w:rsidRPr="000512E8">
                    <w:rPr>
                      <w:sz w:val="20"/>
                      <w:szCs w:val="20"/>
                    </w:rPr>
                    <w:t>1/01/2007</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78BC43F7" w14:textId="77777777" w:rsidR="000512E8" w:rsidRPr="000512E8" w:rsidRDefault="000512E8" w:rsidP="000512E8">
                  <w:pPr>
                    <w:rPr>
                      <w:sz w:val="20"/>
                      <w:szCs w:val="20"/>
                    </w:rPr>
                  </w:pPr>
                  <w:r w:rsidRPr="000512E8">
                    <w:rPr>
                      <w:sz w:val="20"/>
                      <w:szCs w:val="20"/>
                    </w:rPr>
                    <w:t>31/07/2008</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98842F4" w14:textId="77777777" w:rsidR="000512E8" w:rsidRPr="000512E8" w:rsidRDefault="000512E8" w:rsidP="000512E8">
                  <w:pPr>
                    <w:rPr>
                      <w:sz w:val="20"/>
                      <w:szCs w:val="20"/>
                    </w:rPr>
                  </w:pPr>
                  <w:r w:rsidRPr="000512E8">
                    <w:rPr>
                      <w:sz w:val="20"/>
                      <w:szCs w:val="20"/>
                    </w:rPr>
                    <w:t>1/01/2005</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2B7D7DF5" w14:textId="77777777" w:rsidR="000512E8" w:rsidRPr="000512E8" w:rsidRDefault="000512E8" w:rsidP="000512E8">
                  <w:pPr>
                    <w:rPr>
                      <w:sz w:val="20"/>
                      <w:szCs w:val="20"/>
                    </w:rPr>
                  </w:pPr>
                  <w:r w:rsidRPr="000512E8">
                    <w:rPr>
                      <w:sz w:val="20"/>
                      <w:szCs w:val="20"/>
                    </w:rPr>
                    <w:t>31/07/2006</w:t>
                  </w:r>
                </w:p>
              </w:tc>
            </w:tr>
            <w:tr w:rsidR="000512E8" w14:paraId="7692C9FF"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C0E346" w14:textId="77777777" w:rsidR="000512E8" w:rsidRPr="000512E8" w:rsidRDefault="000512E8" w:rsidP="000512E8">
                  <w:pPr>
                    <w:jc w:val="center"/>
                    <w:rPr>
                      <w:b/>
                      <w:bCs/>
                      <w:sz w:val="20"/>
                      <w:szCs w:val="20"/>
                    </w:rPr>
                  </w:pPr>
                  <w:r w:rsidRPr="000512E8">
                    <w:rPr>
                      <w:b/>
                      <w:bCs/>
                      <w:sz w:val="20"/>
                      <w:szCs w:val="20"/>
                    </w:rPr>
                    <w:t>2021</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1CDBCEF2" w14:textId="77777777" w:rsidR="000512E8" w:rsidRPr="000512E8" w:rsidRDefault="000512E8" w:rsidP="000512E8">
                  <w:pPr>
                    <w:rPr>
                      <w:sz w:val="20"/>
                      <w:szCs w:val="20"/>
                    </w:rPr>
                  </w:pPr>
                  <w:r w:rsidRPr="000512E8">
                    <w:rPr>
                      <w:sz w:val="20"/>
                      <w:szCs w:val="20"/>
                    </w:rPr>
                    <w:t>1/01/2012</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379EDD93" w14:textId="77777777" w:rsidR="000512E8" w:rsidRPr="000512E8" w:rsidRDefault="000512E8" w:rsidP="000512E8">
                  <w:pPr>
                    <w:rPr>
                      <w:sz w:val="20"/>
                      <w:szCs w:val="20"/>
                    </w:rPr>
                  </w:pPr>
                  <w:r w:rsidRPr="000512E8">
                    <w:rPr>
                      <w:sz w:val="20"/>
                      <w:szCs w:val="20"/>
                    </w:rPr>
                    <w:t>31/07/2013</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64A72B10" w14:textId="77777777" w:rsidR="000512E8" w:rsidRPr="000512E8" w:rsidRDefault="000512E8" w:rsidP="000512E8">
                  <w:pPr>
                    <w:rPr>
                      <w:sz w:val="20"/>
                      <w:szCs w:val="20"/>
                    </w:rPr>
                  </w:pPr>
                  <w:r w:rsidRPr="000512E8">
                    <w:rPr>
                      <w:sz w:val="20"/>
                      <w:szCs w:val="20"/>
                    </w:rPr>
                    <w:t>1/01/2010</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7C2BFCC5" w14:textId="77777777" w:rsidR="000512E8" w:rsidRPr="000512E8" w:rsidRDefault="000512E8" w:rsidP="000512E8">
                  <w:pPr>
                    <w:rPr>
                      <w:sz w:val="20"/>
                      <w:szCs w:val="20"/>
                    </w:rPr>
                  </w:pPr>
                  <w:r w:rsidRPr="000512E8">
                    <w:rPr>
                      <w:sz w:val="20"/>
                      <w:szCs w:val="20"/>
                    </w:rPr>
                    <w:t>31/07/2011</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3E8D0A5A" w14:textId="77777777" w:rsidR="000512E8" w:rsidRPr="000512E8" w:rsidRDefault="000512E8" w:rsidP="000512E8">
                  <w:pPr>
                    <w:rPr>
                      <w:sz w:val="20"/>
                      <w:szCs w:val="20"/>
                    </w:rPr>
                  </w:pPr>
                  <w:r w:rsidRPr="000512E8">
                    <w:rPr>
                      <w:sz w:val="20"/>
                      <w:szCs w:val="20"/>
                    </w:rPr>
                    <w:t>1/01/2008</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43D2F10B" w14:textId="77777777" w:rsidR="000512E8" w:rsidRPr="000512E8" w:rsidRDefault="000512E8" w:rsidP="000512E8">
                  <w:pPr>
                    <w:rPr>
                      <w:sz w:val="20"/>
                      <w:szCs w:val="20"/>
                    </w:rPr>
                  </w:pPr>
                  <w:r w:rsidRPr="000512E8">
                    <w:rPr>
                      <w:sz w:val="20"/>
                      <w:szCs w:val="20"/>
                    </w:rPr>
                    <w:t>31/07/2009</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0E75FE61" w14:textId="77777777" w:rsidR="000512E8" w:rsidRPr="000512E8" w:rsidRDefault="000512E8" w:rsidP="000512E8">
                  <w:pPr>
                    <w:rPr>
                      <w:sz w:val="20"/>
                      <w:szCs w:val="20"/>
                    </w:rPr>
                  </w:pPr>
                  <w:r w:rsidRPr="000512E8">
                    <w:rPr>
                      <w:sz w:val="20"/>
                      <w:szCs w:val="20"/>
                    </w:rPr>
                    <w:t>1/01/2006</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5FAC785F" w14:textId="77777777" w:rsidR="000512E8" w:rsidRPr="000512E8" w:rsidRDefault="000512E8" w:rsidP="000512E8">
                  <w:pPr>
                    <w:rPr>
                      <w:sz w:val="20"/>
                      <w:szCs w:val="20"/>
                    </w:rPr>
                  </w:pPr>
                  <w:r w:rsidRPr="000512E8">
                    <w:rPr>
                      <w:sz w:val="20"/>
                      <w:szCs w:val="20"/>
                    </w:rPr>
                    <w:t>31/07/2007</w:t>
                  </w:r>
                </w:p>
              </w:tc>
            </w:tr>
            <w:tr w:rsidR="000512E8" w14:paraId="0AF89F8E" w14:textId="77777777" w:rsidTr="00434E33">
              <w:trPr>
                <w:trHeight w:val="315"/>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C34A5" w14:textId="77777777" w:rsidR="000512E8" w:rsidRPr="000512E8" w:rsidRDefault="000512E8" w:rsidP="000512E8">
                  <w:pPr>
                    <w:jc w:val="center"/>
                    <w:rPr>
                      <w:b/>
                      <w:bCs/>
                      <w:sz w:val="20"/>
                      <w:szCs w:val="20"/>
                    </w:rPr>
                  </w:pPr>
                  <w:r w:rsidRPr="000512E8">
                    <w:rPr>
                      <w:b/>
                      <w:bCs/>
                      <w:sz w:val="20"/>
                      <w:szCs w:val="20"/>
                    </w:rPr>
                    <w:t>2022</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045C8546" w14:textId="77777777" w:rsidR="000512E8" w:rsidRPr="000512E8" w:rsidRDefault="000512E8" w:rsidP="000512E8">
                  <w:pPr>
                    <w:rPr>
                      <w:sz w:val="20"/>
                      <w:szCs w:val="20"/>
                    </w:rPr>
                  </w:pPr>
                  <w:r w:rsidRPr="000512E8">
                    <w:rPr>
                      <w:sz w:val="20"/>
                      <w:szCs w:val="20"/>
                    </w:rPr>
                    <w:t>1/01/2013</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6C716E1F" w14:textId="77777777" w:rsidR="000512E8" w:rsidRPr="000512E8" w:rsidRDefault="000512E8" w:rsidP="000512E8">
                  <w:pPr>
                    <w:rPr>
                      <w:sz w:val="20"/>
                      <w:szCs w:val="20"/>
                    </w:rPr>
                  </w:pPr>
                  <w:r w:rsidRPr="000512E8">
                    <w:rPr>
                      <w:sz w:val="20"/>
                      <w:szCs w:val="20"/>
                    </w:rPr>
                    <w:t>31/07/2014</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569A9518" w14:textId="77777777" w:rsidR="000512E8" w:rsidRPr="000512E8" w:rsidRDefault="000512E8" w:rsidP="000512E8">
                  <w:pPr>
                    <w:rPr>
                      <w:sz w:val="20"/>
                      <w:szCs w:val="20"/>
                    </w:rPr>
                  </w:pPr>
                  <w:r w:rsidRPr="000512E8">
                    <w:rPr>
                      <w:sz w:val="20"/>
                      <w:szCs w:val="20"/>
                    </w:rPr>
                    <w:t>1/01/2011</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0356A10D" w14:textId="77777777" w:rsidR="000512E8" w:rsidRPr="000512E8" w:rsidRDefault="000512E8" w:rsidP="000512E8">
                  <w:pPr>
                    <w:rPr>
                      <w:sz w:val="20"/>
                      <w:szCs w:val="20"/>
                    </w:rPr>
                  </w:pPr>
                  <w:r w:rsidRPr="000512E8">
                    <w:rPr>
                      <w:sz w:val="20"/>
                      <w:szCs w:val="20"/>
                    </w:rPr>
                    <w:t>31/07/2012</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2D6D0F58" w14:textId="77777777" w:rsidR="000512E8" w:rsidRPr="000512E8" w:rsidRDefault="000512E8" w:rsidP="000512E8">
                  <w:pPr>
                    <w:rPr>
                      <w:sz w:val="20"/>
                      <w:szCs w:val="20"/>
                    </w:rPr>
                  </w:pPr>
                  <w:r w:rsidRPr="000512E8">
                    <w:rPr>
                      <w:sz w:val="20"/>
                      <w:szCs w:val="20"/>
                    </w:rPr>
                    <w:t>1/01/2009</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4BF26F78" w14:textId="77777777" w:rsidR="000512E8" w:rsidRPr="000512E8" w:rsidRDefault="000512E8" w:rsidP="000512E8">
                  <w:pPr>
                    <w:rPr>
                      <w:sz w:val="20"/>
                      <w:szCs w:val="20"/>
                    </w:rPr>
                  </w:pPr>
                  <w:r w:rsidRPr="000512E8">
                    <w:rPr>
                      <w:sz w:val="20"/>
                      <w:szCs w:val="20"/>
                    </w:rPr>
                    <w:t>31/07/2010</w:t>
                  </w:r>
                </w:p>
              </w:tc>
              <w:tc>
                <w:tcPr>
                  <w:tcW w:w="1131" w:type="dxa"/>
                  <w:tcBorders>
                    <w:top w:val="nil"/>
                    <w:left w:val="nil"/>
                    <w:bottom w:val="single" w:sz="8" w:space="0" w:color="auto"/>
                    <w:right w:val="single" w:sz="8" w:space="0" w:color="auto"/>
                  </w:tcBorders>
                  <w:tcMar>
                    <w:top w:w="0" w:type="dxa"/>
                    <w:left w:w="108" w:type="dxa"/>
                    <w:bottom w:w="0" w:type="dxa"/>
                    <w:right w:w="108" w:type="dxa"/>
                  </w:tcMar>
                  <w:hideMark/>
                </w:tcPr>
                <w:p w14:paraId="2EAB39E4" w14:textId="77777777" w:rsidR="000512E8" w:rsidRPr="000512E8" w:rsidRDefault="000512E8" w:rsidP="000512E8">
                  <w:pPr>
                    <w:rPr>
                      <w:sz w:val="20"/>
                      <w:szCs w:val="20"/>
                    </w:rPr>
                  </w:pPr>
                  <w:r w:rsidRPr="000512E8">
                    <w:rPr>
                      <w:sz w:val="20"/>
                      <w:szCs w:val="20"/>
                    </w:rPr>
                    <w:t>1/01/2007</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14:paraId="79D8BDDC" w14:textId="77777777" w:rsidR="000512E8" w:rsidRPr="000512E8" w:rsidRDefault="000512E8" w:rsidP="000512E8">
                  <w:pPr>
                    <w:rPr>
                      <w:sz w:val="20"/>
                      <w:szCs w:val="20"/>
                    </w:rPr>
                  </w:pPr>
                  <w:r w:rsidRPr="000512E8">
                    <w:rPr>
                      <w:sz w:val="20"/>
                      <w:szCs w:val="20"/>
                    </w:rPr>
                    <w:t>31/07/2008</w:t>
                  </w:r>
                </w:p>
              </w:tc>
            </w:tr>
          </w:tbl>
          <w:p w14:paraId="3B689036" w14:textId="77777777" w:rsidR="004407A5" w:rsidRPr="004407A5" w:rsidRDefault="004407A5" w:rsidP="000512E8">
            <w:pPr>
              <w:rPr>
                <w:rFonts w:ascii="Calibri" w:hAnsi="Calibri"/>
              </w:rPr>
            </w:pPr>
          </w:p>
          <w:p w14:paraId="0D86E9AC" w14:textId="1042C4EF" w:rsidR="00D74045" w:rsidRDefault="000512E8" w:rsidP="00434E33">
            <w:r w:rsidRPr="000512E8">
              <w:t xml:space="preserve">Any students that fall outside the range </w:t>
            </w:r>
            <w:r w:rsidR="00D74045">
              <w:t>will</w:t>
            </w:r>
            <w:r w:rsidR="00D74045" w:rsidRPr="000512E8">
              <w:t xml:space="preserve"> </w:t>
            </w:r>
            <w:r w:rsidRPr="000512E8">
              <w:t>have their data imported, but be flagged to be checked.</w:t>
            </w:r>
          </w:p>
          <w:p w14:paraId="4D1EBF09" w14:textId="6C89C449" w:rsidR="000512E8" w:rsidRDefault="00D74045" w:rsidP="00434E33">
            <w:r>
              <w:t xml:space="preserve">This flagging will not prevent a student from sitting NAPLAN. </w:t>
            </w:r>
            <w:r w:rsidR="000512E8" w:rsidRPr="000512E8">
              <w:t>There will be some accelerated students, or students who are held back who will fall outside of the range, but they should be minimal.</w:t>
            </w:r>
          </w:p>
          <w:p w14:paraId="2DCA9F7E" w14:textId="77777777" w:rsidR="00A8511D" w:rsidRDefault="00A8511D" w:rsidP="00434E33"/>
          <w:p w14:paraId="5B106540" w14:textId="4A4C89D6" w:rsidR="000512E8" w:rsidRDefault="00434E33" w:rsidP="00434E33">
            <w:r w:rsidRPr="00434E33">
              <w:t xml:space="preserve">If a student’s year level is ‘Ungraded’, and their test level corresponds to the expected student age as per the tables above, import without warning.  If outside of the expected age range – import but </w:t>
            </w:r>
            <w:r>
              <w:t>flag to be checked as above.</w:t>
            </w:r>
            <w:r>
              <w:rPr>
                <w:color w:val="1F497D"/>
              </w:rPr>
              <w:t xml:space="preserve"> </w:t>
            </w:r>
          </w:p>
        </w:tc>
      </w:tr>
      <w:tr w:rsidR="00A92263" w:rsidRPr="003C19A2" w14:paraId="3F092167" w14:textId="77777777" w:rsidTr="00E97278">
        <w:tc>
          <w:tcPr>
            <w:tcW w:w="1101" w:type="dxa"/>
          </w:tcPr>
          <w:p w14:paraId="3BA682E5" w14:textId="02253211" w:rsidR="00A92263" w:rsidRPr="003F7119" w:rsidRDefault="00A92263" w:rsidP="00434E33">
            <w:r w:rsidRPr="00434E33">
              <w:lastRenderedPageBreak/>
              <w:t>BR-10.1</w:t>
            </w:r>
          </w:p>
        </w:tc>
        <w:tc>
          <w:tcPr>
            <w:tcW w:w="9581" w:type="dxa"/>
          </w:tcPr>
          <w:p w14:paraId="7DF870B7" w14:textId="77777777" w:rsidR="00A92263" w:rsidRPr="003F7119" w:rsidRDefault="00A92263" w:rsidP="00434E33">
            <w:r w:rsidRPr="00434E33">
              <w:t>Check and flag any records as possible duplicates that have the same Given Name, Last Name and DOB within the same school</w:t>
            </w:r>
          </w:p>
        </w:tc>
      </w:tr>
      <w:tr w:rsidR="0007642F" w:rsidRPr="003C19A2" w14:paraId="6A4EC0B4" w14:textId="77777777" w:rsidTr="00E97278">
        <w:tc>
          <w:tcPr>
            <w:tcW w:w="1101" w:type="dxa"/>
          </w:tcPr>
          <w:p w14:paraId="18581A9D" w14:textId="1E8AD13C" w:rsidR="0007642F" w:rsidRPr="00434E33" w:rsidRDefault="00F20665" w:rsidP="00434E33">
            <w:r>
              <w:t>BR-8.6</w:t>
            </w:r>
          </w:p>
        </w:tc>
        <w:tc>
          <w:tcPr>
            <w:tcW w:w="9581" w:type="dxa"/>
          </w:tcPr>
          <w:p w14:paraId="0701C77D" w14:textId="26ECEC82" w:rsidR="0007642F" w:rsidRPr="00434E33" w:rsidRDefault="0007642F" w:rsidP="00434E33">
            <w:r>
              <w:rPr>
                <w:rFonts w:ascii="Calibri" w:hAnsi="Calibri"/>
                <w:color w:val="1F497D"/>
              </w:rPr>
              <w:t>D.O.B. - Date of Birth cannot be greater than current date</w:t>
            </w:r>
          </w:p>
        </w:tc>
      </w:tr>
      <w:tr w:rsidR="0007642F" w:rsidRPr="003C19A2" w14:paraId="74A94132" w14:textId="77777777" w:rsidTr="00E97278">
        <w:tc>
          <w:tcPr>
            <w:tcW w:w="1101" w:type="dxa"/>
          </w:tcPr>
          <w:p w14:paraId="0F343A69" w14:textId="22978A53" w:rsidR="0007642F" w:rsidRDefault="00F20665" w:rsidP="00434E33">
            <w:r>
              <w:t>BR-8.7</w:t>
            </w:r>
          </w:p>
        </w:tc>
        <w:tc>
          <w:tcPr>
            <w:tcW w:w="9581" w:type="dxa"/>
          </w:tcPr>
          <w:p w14:paraId="61B194E0" w14:textId="5A041271" w:rsidR="0007642F" w:rsidRDefault="00501CBE" w:rsidP="00434E33">
            <w:pPr>
              <w:rPr>
                <w:rFonts w:ascii="Calibri" w:hAnsi="Calibri"/>
                <w:color w:val="1F497D"/>
              </w:rPr>
            </w:pPr>
            <w:r>
              <w:rPr>
                <w:rFonts w:ascii="Calibri" w:hAnsi="Calibri"/>
                <w:color w:val="1F497D"/>
              </w:rPr>
              <w:t>Parent2SchoolEducation, Parent2NonSchoolEducation, Parent2Occupation, parent2LOTE – If one is set, the rest cannot be blank.</w:t>
            </w:r>
          </w:p>
        </w:tc>
      </w:tr>
      <w:tr w:rsidR="00501CBE" w:rsidRPr="003C19A2" w14:paraId="290C8C4B" w14:textId="77777777" w:rsidTr="00E97278">
        <w:tc>
          <w:tcPr>
            <w:tcW w:w="1101" w:type="dxa"/>
          </w:tcPr>
          <w:p w14:paraId="7E77CC69" w14:textId="7AC9C3DC" w:rsidR="00501CBE" w:rsidRDefault="000D1F30" w:rsidP="00434E33">
            <w:r>
              <w:t>BR-8.10</w:t>
            </w:r>
          </w:p>
        </w:tc>
        <w:tc>
          <w:tcPr>
            <w:tcW w:w="9581" w:type="dxa"/>
          </w:tcPr>
          <w:p w14:paraId="54E9D13A" w14:textId="17246559" w:rsidR="00501CBE" w:rsidRDefault="00501CBE" w:rsidP="00434E33">
            <w:pPr>
              <w:rPr>
                <w:rFonts w:ascii="Calibri" w:hAnsi="Calibri"/>
                <w:color w:val="1F497D"/>
              </w:rPr>
            </w:pPr>
            <w:r>
              <w:rPr>
                <w:color w:val="1F497D"/>
                <w:sz w:val="14"/>
                <w:szCs w:val="14"/>
              </w:rPr>
              <w:t xml:space="preserve">  </w:t>
            </w:r>
            <w:r>
              <w:rPr>
                <w:rFonts w:ascii="Calibri" w:hAnsi="Calibri"/>
                <w:color w:val="1F497D"/>
              </w:rPr>
              <w:t>adjustmentsNumeracy, adjustmentsConventionsOfLanguage, adjustmentsReading, adjustmentsWriting – if any of these have a value of “BRA” then bookletType must be set.</w:t>
            </w:r>
          </w:p>
        </w:tc>
      </w:tr>
      <w:tr w:rsidR="00501CBE" w:rsidRPr="003C19A2" w14:paraId="15585E78" w14:textId="77777777" w:rsidTr="00E97278">
        <w:tc>
          <w:tcPr>
            <w:tcW w:w="1101" w:type="dxa"/>
          </w:tcPr>
          <w:p w14:paraId="05E8CF24" w14:textId="7228B898" w:rsidR="00501CBE" w:rsidRDefault="000D1F30" w:rsidP="00434E33">
            <w:r>
              <w:t>BR-8.11</w:t>
            </w:r>
          </w:p>
        </w:tc>
        <w:tc>
          <w:tcPr>
            <w:tcW w:w="9581" w:type="dxa"/>
          </w:tcPr>
          <w:p w14:paraId="4F5F47F5" w14:textId="642061C8" w:rsidR="00501CBE" w:rsidRDefault="00501CBE" w:rsidP="00434E33">
            <w:pPr>
              <w:rPr>
                <w:color w:val="1F497D"/>
                <w:sz w:val="14"/>
                <w:szCs w:val="14"/>
              </w:rPr>
            </w:pPr>
            <w:r>
              <w:rPr>
                <w:rFonts w:ascii="Calibri" w:hAnsi="Calibri"/>
                <w:color w:val="1F497D"/>
              </w:rPr>
              <w:t>participationNumeracy, participationConventionsOfLanguage, participationReading &amp; participationWriting – if any of these are Exempt, a reason a reason should be provided (numeracyexemptreason, conventionsoflanguageexemptreason, readingexemptreason, writingexemptreason)</w:t>
            </w:r>
          </w:p>
        </w:tc>
      </w:tr>
      <w:tr w:rsidR="005804DA" w:rsidRPr="003C19A2" w14:paraId="2673C3FB" w14:textId="77777777" w:rsidTr="00E97278">
        <w:tc>
          <w:tcPr>
            <w:tcW w:w="1101" w:type="dxa"/>
          </w:tcPr>
          <w:p w14:paraId="66CB7495" w14:textId="6B84109F" w:rsidR="005804DA" w:rsidRDefault="000D1F30" w:rsidP="00434E33">
            <w:r>
              <w:t>BR-8.3</w:t>
            </w:r>
          </w:p>
        </w:tc>
        <w:tc>
          <w:tcPr>
            <w:tcW w:w="9581" w:type="dxa"/>
          </w:tcPr>
          <w:p w14:paraId="264454BE" w14:textId="554F93C9" w:rsidR="005804DA" w:rsidRPr="005804DA" w:rsidRDefault="005804DA" w:rsidP="005804DA">
            <w:pPr>
              <w:rPr>
                <w:rFonts w:ascii="Calibri" w:hAnsi="Calibri"/>
                <w:color w:val="1F497D"/>
              </w:rPr>
            </w:pPr>
            <w:r>
              <w:rPr>
                <w:rFonts w:ascii="Calibri" w:hAnsi="Calibri"/>
                <w:color w:val="1F497D"/>
              </w:rPr>
              <w:t>LocalId – An error will occur where a Student with the same local student identifier already exists within the same school.</w:t>
            </w:r>
          </w:p>
        </w:tc>
      </w:tr>
    </w:tbl>
    <w:p w14:paraId="0D73A6BF" w14:textId="77777777" w:rsidR="003E5662" w:rsidRDefault="003E5662" w:rsidP="00B21EF5"/>
    <w:p w14:paraId="28D0A19D" w14:textId="77777777" w:rsidR="003E5662" w:rsidRDefault="003E5662" w:rsidP="00B21EF5"/>
    <w:p w14:paraId="66D4CEA9" w14:textId="77777777" w:rsidR="003E5662" w:rsidRDefault="003E5662" w:rsidP="003E5662">
      <w:pPr>
        <w:pStyle w:val="Heading2"/>
        <w:numPr>
          <w:ilvl w:val="1"/>
          <w:numId w:val="8"/>
        </w:numPr>
        <w:ind w:hanging="720"/>
      </w:pPr>
      <w:bookmarkStart w:id="47" w:name="_Toc451762220"/>
      <w:r>
        <w:t>Test Data for Import</w:t>
      </w:r>
      <w:bookmarkEnd w:id="47"/>
    </w:p>
    <w:p w14:paraId="0D09264E" w14:textId="77777777" w:rsidR="003E5662" w:rsidRDefault="003E5662" w:rsidP="003E5662"/>
    <w:p w14:paraId="330F29F2" w14:textId="77777777" w:rsidR="003E5662" w:rsidRDefault="003E5662" w:rsidP="003E5662">
      <w:r>
        <w:t>Test data for testing bulk Student Import can be found here:</w:t>
      </w:r>
    </w:p>
    <w:p w14:paraId="67C8F7D0" w14:textId="77777777" w:rsidR="003E5662" w:rsidRDefault="003E5662" w:rsidP="003E5662">
      <w:pPr>
        <w:pStyle w:val="PlainText"/>
      </w:pPr>
      <w:r>
        <w:t xml:space="preserve">Student CSV format: </w:t>
      </w:r>
      <w:hyperlink r:id="rId17" w:history="1">
        <w:r>
          <w:rPr>
            <w:rStyle w:val="Hyperlink"/>
          </w:rPr>
          <w:t>https://github.com/nsip/nias_testdata/blob/master/500schools150students.csv</w:t>
        </w:r>
      </w:hyperlink>
    </w:p>
    <w:p w14:paraId="23D7CAAB" w14:textId="77777777" w:rsidR="003E5662" w:rsidRDefault="003E5662" w:rsidP="003E5662">
      <w:pPr>
        <w:pStyle w:val="PlainText"/>
      </w:pPr>
      <w:r>
        <w:t xml:space="preserve">Student XML format: </w:t>
      </w:r>
      <w:hyperlink r:id="rId18" w:history="1">
        <w:r>
          <w:rPr>
            <w:rStyle w:val="Hyperlink"/>
          </w:rPr>
          <w:t>https://github.com/nsip/nias_testdata/blob/master/500schools150students.xml.Z</w:t>
        </w:r>
      </w:hyperlink>
    </w:p>
    <w:p w14:paraId="2886CF60" w14:textId="77777777" w:rsidR="003E5662" w:rsidRDefault="003E5662" w:rsidP="003E5662">
      <w:pPr>
        <w:pStyle w:val="Heading2"/>
      </w:pPr>
    </w:p>
    <w:p w14:paraId="56CE53C4" w14:textId="77777777" w:rsidR="003E5662" w:rsidRDefault="003E5662" w:rsidP="003E5662">
      <w:r>
        <w:t>Test data for testing bulk Staff Import can be found here:</w:t>
      </w:r>
    </w:p>
    <w:p w14:paraId="44706164" w14:textId="77777777" w:rsidR="003E5662" w:rsidRDefault="003E5662" w:rsidP="003E5662">
      <w:pPr>
        <w:pStyle w:val="PlainText"/>
      </w:pPr>
      <w:r>
        <w:t xml:space="preserve">Staff CSV format: </w:t>
      </w:r>
      <w:hyperlink r:id="rId19" w:history="1">
        <w:r>
          <w:rPr>
            <w:rStyle w:val="Hyperlink"/>
          </w:rPr>
          <w:t>https://github.com/nsip/nias_testdata/blob/master/2000staff.csv</w:t>
        </w:r>
      </w:hyperlink>
    </w:p>
    <w:p w14:paraId="26551558" w14:textId="77777777" w:rsidR="003E5662" w:rsidRDefault="003E5662" w:rsidP="003E5662">
      <w:pPr>
        <w:pStyle w:val="PlainText"/>
      </w:pPr>
      <w:r>
        <w:t xml:space="preserve">Staff XML format: </w:t>
      </w:r>
      <w:hyperlink r:id="rId20" w:history="1">
        <w:r>
          <w:rPr>
            <w:rStyle w:val="Hyperlink"/>
          </w:rPr>
          <w:t>https://github.com/nsip/nias_testdata/blob/master/2000staff.xml</w:t>
        </w:r>
      </w:hyperlink>
    </w:p>
    <w:p w14:paraId="2920868B" w14:textId="77777777" w:rsidR="003E5662" w:rsidRDefault="003E5662" w:rsidP="003E5662">
      <w:pPr>
        <w:pStyle w:val="PlainText"/>
      </w:pPr>
    </w:p>
    <w:p w14:paraId="5FD65777" w14:textId="77777777" w:rsidR="003E5662" w:rsidRDefault="003E5662" w:rsidP="003E5662"/>
    <w:p w14:paraId="3CE64952" w14:textId="6FB08C89" w:rsidR="008703A7" w:rsidRDefault="008703A7" w:rsidP="003E5662">
      <w:pPr>
        <w:pStyle w:val="Heading2"/>
        <w:sectPr w:rsidR="008703A7" w:rsidSect="00E606AE">
          <w:headerReference w:type="default" r:id="rId21"/>
          <w:footerReference w:type="default" r:id="rId22"/>
          <w:pgSz w:w="11906" w:h="16838"/>
          <w:pgMar w:top="720" w:right="720" w:bottom="720" w:left="720" w:header="709" w:footer="709" w:gutter="0"/>
          <w:cols w:space="708"/>
          <w:docGrid w:linePitch="360"/>
        </w:sectPr>
      </w:pPr>
    </w:p>
    <w:p w14:paraId="6997A780" w14:textId="77777777" w:rsidR="00E606AE" w:rsidRDefault="00E606AE" w:rsidP="00E606AE">
      <w:pPr>
        <w:pStyle w:val="Heading2"/>
      </w:pPr>
    </w:p>
    <w:p w14:paraId="7A01DC19" w14:textId="77777777" w:rsidR="006B6935" w:rsidRDefault="002C555C" w:rsidP="003750BE">
      <w:pPr>
        <w:pStyle w:val="Heading1"/>
        <w:numPr>
          <w:ilvl w:val="0"/>
          <w:numId w:val="8"/>
        </w:numPr>
        <w:ind w:hanging="720"/>
      </w:pPr>
      <w:bookmarkStart w:id="48" w:name="_Toc451762221"/>
      <w:r>
        <w:t>Registration Data Set</w:t>
      </w:r>
      <w:r w:rsidR="004061EE">
        <w:t xml:space="preserve"> -</w:t>
      </w:r>
      <w:r>
        <w:t xml:space="preserve"> Specifications</w:t>
      </w:r>
      <w:bookmarkEnd w:id="48"/>
    </w:p>
    <w:p w14:paraId="34659BED" w14:textId="77777777" w:rsidR="00921C76" w:rsidRDefault="00921C76" w:rsidP="003750BE">
      <w:pPr>
        <w:pStyle w:val="Heading2"/>
        <w:numPr>
          <w:ilvl w:val="1"/>
          <w:numId w:val="8"/>
        </w:numPr>
        <w:ind w:hanging="720"/>
      </w:pPr>
      <w:bookmarkStart w:id="49" w:name="_Student_Import_File"/>
      <w:bookmarkStart w:id="50" w:name="_Toc451762222"/>
      <w:bookmarkEnd w:id="49"/>
      <w:r>
        <w:t>Student</w:t>
      </w:r>
      <w:r w:rsidR="00151B67">
        <w:t xml:space="preserve"> </w:t>
      </w:r>
      <w:r w:rsidR="0011618E">
        <w:t>Import File – XML and CSV</w:t>
      </w:r>
      <w:r w:rsidR="00151B67">
        <w:t>:</w:t>
      </w:r>
      <w:bookmarkEnd w:id="50"/>
    </w:p>
    <w:p w14:paraId="391B9BDB" w14:textId="77777777" w:rsidR="002C555C" w:rsidRDefault="002C555C"/>
    <w:p w14:paraId="6F97DD5A" w14:textId="1A1552C0" w:rsidR="009E0420" w:rsidRDefault="0084548D">
      <w:r>
        <w:t xml:space="preserve">Elements labelled </w:t>
      </w:r>
      <w:r w:rsidR="009E0420">
        <w:t>with</w:t>
      </w:r>
    </w:p>
    <w:p w14:paraId="598A0CF4" w14:textId="3013BFAE" w:rsidR="009E0420" w:rsidRDefault="0084548D">
      <w:r>
        <w:t xml:space="preserve">** - Source for definition and typing: ACARA Data Standards Manual, Student Background Characteristics. - </w:t>
      </w:r>
      <w:hyperlink r:id="rId23" w:history="1">
        <w:r w:rsidR="0069340C" w:rsidRPr="00A44210">
          <w:rPr>
            <w:rStyle w:val="Hyperlink"/>
          </w:rPr>
          <w:t>http://www.acara.edu.au/reporting/data_standards_manual_student_background_characte.html</w:t>
        </w:r>
      </w:hyperlink>
      <w:r w:rsidR="0069340C">
        <w:t>;</w:t>
      </w:r>
    </w:p>
    <w:p w14:paraId="7336E258" w14:textId="201FCD27" w:rsidR="0084548D" w:rsidRDefault="0069340C">
      <w:r>
        <w:t xml:space="preserve"> *** </w:t>
      </w:r>
      <w:r w:rsidR="00D54A0B" w:rsidRPr="00D54A0B">
        <w:t>The National Schools Statistics Collection (NSSC)</w:t>
      </w:r>
    </w:p>
    <w:p w14:paraId="1B96363E" w14:textId="77777777" w:rsidR="00AD11CA" w:rsidRDefault="00AD11CA">
      <w:r>
        <w:t>**** Previous Identifiers: “Previous Id” scope is a previous Registration in previous cycle that was/is known about by the supplying party, covers previous Identifiers from local schools, Sectors, Jurisdictions, TAAs and others.</w:t>
      </w:r>
    </w:p>
    <w:tbl>
      <w:tblPr>
        <w:tblStyle w:val="TableGrid"/>
        <w:tblW w:w="0" w:type="auto"/>
        <w:jc w:val="center"/>
        <w:shd w:val="clear" w:color="auto" w:fill="2E74B5" w:themeFill="accent1" w:themeFillShade="BF"/>
        <w:tblLayout w:type="fixed"/>
        <w:tblLook w:val="04A0" w:firstRow="1" w:lastRow="0" w:firstColumn="1" w:lastColumn="0" w:noHBand="0" w:noVBand="1"/>
      </w:tblPr>
      <w:tblGrid>
        <w:gridCol w:w="704"/>
        <w:gridCol w:w="1418"/>
        <w:gridCol w:w="708"/>
        <w:gridCol w:w="5387"/>
        <w:gridCol w:w="850"/>
        <w:gridCol w:w="4962"/>
        <w:gridCol w:w="1359"/>
      </w:tblGrid>
      <w:tr w:rsidR="004B73DC" w:rsidRPr="00504666" w14:paraId="34921147" w14:textId="77777777" w:rsidTr="00A31C35">
        <w:trPr>
          <w:tblHeader/>
          <w:jc w:val="center"/>
        </w:trPr>
        <w:tc>
          <w:tcPr>
            <w:tcW w:w="704" w:type="dxa"/>
            <w:tcBorders>
              <w:top w:val="nil"/>
              <w:left w:val="single" w:sz="8" w:space="0" w:color="4F81BD"/>
              <w:bottom w:val="single" w:sz="8" w:space="0" w:color="auto"/>
              <w:right w:val="nil"/>
            </w:tcBorders>
            <w:shd w:val="clear" w:color="auto" w:fill="2E74B5" w:themeFill="accent1" w:themeFillShade="BF"/>
            <w:vAlign w:val="center"/>
          </w:tcPr>
          <w:p w14:paraId="6CABAE21" w14:textId="77777777" w:rsidR="004B73DC" w:rsidRPr="00504666" w:rsidRDefault="004B73DC" w:rsidP="004B73DC">
            <w:pPr>
              <w:rPr>
                <w:b/>
                <w:bCs/>
                <w:color w:val="FFFFFF"/>
                <w:sz w:val="20"/>
                <w:szCs w:val="20"/>
              </w:rPr>
            </w:pPr>
            <w:r w:rsidRPr="00504666">
              <w:rPr>
                <w:b/>
                <w:bCs/>
                <w:color w:val="FFFFFF"/>
                <w:sz w:val="20"/>
                <w:szCs w:val="20"/>
              </w:rPr>
              <w:t>Data</w:t>
            </w:r>
            <w:r w:rsidR="000A30DF" w:rsidRPr="00504666">
              <w:rPr>
                <w:b/>
                <w:bCs/>
                <w:color w:val="FFFFFF"/>
                <w:sz w:val="20"/>
                <w:szCs w:val="20"/>
              </w:rPr>
              <w:t xml:space="preserve"> </w:t>
            </w:r>
            <w:r w:rsidRPr="00504666">
              <w:rPr>
                <w:b/>
                <w:bCs/>
                <w:color w:val="FFFFFF"/>
                <w:sz w:val="20"/>
                <w:szCs w:val="20"/>
              </w:rPr>
              <w:t>Set#</w:t>
            </w:r>
          </w:p>
        </w:tc>
        <w:tc>
          <w:tcPr>
            <w:tcW w:w="1418" w:type="dxa"/>
            <w:tcBorders>
              <w:top w:val="nil"/>
              <w:left w:val="nil"/>
              <w:bottom w:val="single" w:sz="8" w:space="0" w:color="auto"/>
              <w:right w:val="nil"/>
            </w:tcBorders>
            <w:shd w:val="clear" w:color="auto" w:fill="2E74B5" w:themeFill="accent1" w:themeFillShade="BF"/>
            <w:vAlign w:val="center"/>
          </w:tcPr>
          <w:p w14:paraId="11441E61" w14:textId="77777777" w:rsidR="004B73DC" w:rsidRPr="00504666" w:rsidRDefault="004B73DC" w:rsidP="004B73DC">
            <w:pPr>
              <w:rPr>
                <w:b/>
                <w:bCs/>
                <w:color w:val="FFFFFF"/>
                <w:sz w:val="20"/>
                <w:szCs w:val="20"/>
              </w:rPr>
            </w:pPr>
            <w:r w:rsidRPr="00504666">
              <w:rPr>
                <w:b/>
                <w:bCs/>
                <w:color w:val="FFFFFF"/>
                <w:sz w:val="20"/>
                <w:szCs w:val="20"/>
              </w:rPr>
              <w:t>Field name</w:t>
            </w:r>
          </w:p>
        </w:tc>
        <w:tc>
          <w:tcPr>
            <w:tcW w:w="708" w:type="dxa"/>
            <w:tcBorders>
              <w:bottom w:val="single" w:sz="8" w:space="0" w:color="auto"/>
            </w:tcBorders>
            <w:shd w:val="clear" w:color="auto" w:fill="2E74B5" w:themeFill="accent1" w:themeFillShade="BF"/>
            <w:vAlign w:val="center"/>
          </w:tcPr>
          <w:p w14:paraId="7D4E2269" w14:textId="77777777" w:rsidR="004B73DC" w:rsidRPr="00504666" w:rsidRDefault="00A60B81" w:rsidP="00A60B81">
            <w:pPr>
              <w:rPr>
                <w:b/>
                <w:bCs/>
                <w:color w:val="FFFFFF"/>
                <w:sz w:val="20"/>
                <w:szCs w:val="20"/>
              </w:rPr>
            </w:pPr>
            <w:r w:rsidRPr="00504666">
              <w:rPr>
                <w:b/>
                <w:bCs/>
                <w:color w:val="FFFFFF"/>
                <w:sz w:val="20"/>
                <w:szCs w:val="20"/>
              </w:rPr>
              <w:t>M</w:t>
            </w:r>
            <w:r w:rsidR="004B73DC" w:rsidRPr="00504666">
              <w:rPr>
                <w:b/>
                <w:bCs/>
                <w:color w:val="FFFFFF"/>
                <w:sz w:val="20"/>
                <w:szCs w:val="20"/>
              </w:rPr>
              <w:t xml:space="preserve"> or </w:t>
            </w:r>
            <w:r w:rsidRPr="00504666">
              <w:rPr>
                <w:b/>
                <w:bCs/>
                <w:color w:val="FFFFFF"/>
                <w:sz w:val="20"/>
                <w:szCs w:val="20"/>
              </w:rPr>
              <w:t>O</w:t>
            </w:r>
            <w:r w:rsidR="00E36A00" w:rsidRPr="00504666">
              <w:rPr>
                <w:b/>
                <w:bCs/>
                <w:color w:val="FFFFFF"/>
                <w:sz w:val="20"/>
                <w:szCs w:val="20"/>
              </w:rPr>
              <w:t>*</w:t>
            </w:r>
          </w:p>
        </w:tc>
        <w:tc>
          <w:tcPr>
            <w:tcW w:w="5387" w:type="dxa"/>
            <w:tcBorders>
              <w:bottom w:val="single" w:sz="8" w:space="0" w:color="auto"/>
            </w:tcBorders>
            <w:shd w:val="clear" w:color="auto" w:fill="2E74B5" w:themeFill="accent1" w:themeFillShade="BF"/>
          </w:tcPr>
          <w:p w14:paraId="398B18AC" w14:textId="77777777" w:rsidR="004B73DC" w:rsidRPr="00504666" w:rsidRDefault="00711A03" w:rsidP="004B73DC">
            <w:pPr>
              <w:rPr>
                <w:b/>
                <w:bCs/>
                <w:color w:val="FFFFFF"/>
              </w:rPr>
            </w:pPr>
            <w:r w:rsidRPr="00504666">
              <w:rPr>
                <w:b/>
                <w:bCs/>
                <w:color w:val="FFFFFF"/>
              </w:rPr>
              <w:t>Description and SIF Mapping</w:t>
            </w:r>
          </w:p>
        </w:tc>
        <w:tc>
          <w:tcPr>
            <w:tcW w:w="850" w:type="dxa"/>
            <w:tcBorders>
              <w:bottom w:val="single" w:sz="8" w:space="0" w:color="auto"/>
            </w:tcBorders>
            <w:shd w:val="clear" w:color="auto" w:fill="2E74B5" w:themeFill="accent1" w:themeFillShade="BF"/>
            <w:vAlign w:val="center"/>
          </w:tcPr>
          <w:p w14:paraId="283E4225" w14:textId="2008DD5D" w:rsidR="004B73DC" w:rsidRPr="00504666" w:rsidRDefault="004B20E5" w:rsidP="00712872">
            <w:pPr>
              <w:jc w:val="center"/>
              <w:rPr>
                <w:b/>
                <w:bCs/>
                <w:color w:val="FFFFFF"/>
                <w:sz w:val="20"/>
                <w:szCs w:val="20"/>
              </w:rPr>
            </w:pPr>
            <w:r>
              <w:rPr>
                <w:b/>
                <w:bCs/>
                <w:color w:val="FFFFFF"/>
                <w:sz w:val="20"/>
                <w:szCs w:val="20"/>
              </w:rPr>
              <w:t>Max Length</w:t>
            </w:r>
          </w:p>
        </w:tc>
        <w:tc>
          <w:tcPr>
            <w:tcW w:w="4962" w:type="dxa"/>
            <w:tcBorders>
              <w:bottom w:val="single" w:sz="8" w:space="0" w:color="auto"/>
            </w:tcBorders>
            <w:shd w:val="clear" w:color="auto" w:fill="2E74B5" w:themeFill="accent1" w:themeFillShade="BF"/>
          </w:tcPr>
          <w:p w14:paraId="777C601A" w14:textId="77777777" w:rsidR="004B73DC" w:rsidRPr="00504666" w:rsidRDefault="004B73DC" w:rsidP="004B73DC">
            <w:pPr>
              <w:rPr>
                <w:b/>
                <w:bCs/>
                <w:color w:val="FFFFFF"/>
              </w:rPr>
            </w:pPr>
            <w:r w:rsidRPr="00504666">
              <w:rPr>
                <w:b/>
                <w:bCs/>
                <w:color w:val="FFFFFF"/>
              </w:rPr>
              <w:t>Sample XML</w:t>
            </w:r>
          </w:p>
        </w:tc>
        <w:tc>
          <w:tcPr>
            <w:tcW w:w="1359" w:type="dxa"/>
            <w:tcBorders>
              <w:bottom w:val="single" w:sz="8" w:space="0" w:color="auto"/>
            </w:tcBorders>
            <w:shd w:val="clear" w:color="auto" w:fill="2E74B5" w:themeFill="accent1" w:themeFillShade="BF"/>
          </w:tcPr>
          <w:p w14:paraId="797FBD67" w14:textId="77777777" w:rsidR="004B73DC" w:rsidRPr="00504666" w:rsidRDefault="004B73DC" w:rsidP="004B73DC">
            <w:pPr>
              <w:rPr>
                <w:b/>
                <w:bCs/>
                <w:color w:val="FFFFFF"/>
                <w:sz w:val="20"/>
                <w:szCs w:val="20"/>
              </w:rPr>
            </w:pPr>
            <w:r w:rsidRPr="00504666">
              <w:rPr>
                <w:b/>
                <w:bCs/>
                <w:color w:val="FFFFFF"/>
                <w:sz w:val="20"/>
                <w:szCs w:val="20"/>
              </w:rPr>
              <w:t>Sample CSV</w:t>
            </w:r>
          </w:p>
        </w:tc>
      </w:tr>
      <w:tr w:rsidR="00197F63" w:rsidRPr="00504666" w14:paraId="3B83D50C" w14:textId="77777777" w:rsidTr="00A31C35">
        <w:trPr>
          <w:cantSplit/>
          <w:jc w:val="center"/>
        </w:trPr>
        <w:tc>
          <w:tcPr>
            <w:tcW w:w="704" w:type="dxa"/>
            <w:tcBorders>
              <w:top w:val="single" w:sz="8" w:space="0" w:color="auto"/>
              <w:left w:val="single" w:sz="8" w:space="0" w:color="auto"/>
              <w:bottom w:val="single" w:sz="6" w:space="0" w:color="auto"/>
              <w:right w:val="single" w:sz="6" w:space="0" w:color="auto"/>
            </w:tcBorders>
            <w:shd w:val="clear" w:color="auto" w:fill="auto"/>
            <w:vAlign w:val="center"/>
          </w:tcPr>
          <w:p w14:paraId="62ADAA2E" w14:textId="77777777" w:rsidR="004B73DC" w:rsidRPr="00504666" w:rsidRDefault="004B73DC" w:rsidP="004B73DC">
            <w:pPr>
              <w:rPr>
                <w:sz w:val="20"/>
                <w:szCs w:val="20"/>
              </w:rPr>
            </w:pPr>
            <w:r w:rsidRPr="00504666">
              <w:rPr>
                <w:sz w:val="20"/>
                <w:szCs w:val="20"/>
              </w:rPr>
              <w:t>2.1 </w:t>
            </w:r>
          </w:p>
        </w:tc>
        <w:tc>
          <w:tcPr>
            <w:tcW w:w="1418" w:type="dxa"/>
            <w:tcBorders>
              <w:top w:val="single" w:sz="8" w:space="0" w:color="auto"/>
              <w:left w:val="single" w:sz="6" w:space="0" w:color="auto"/>
              <w:bottom w:val="single" w:sz="6" w:space="0" w:color="auto"/>
              <w:right w:val="single" w:sz="6" w:space="0" w:color="auto"/>
            </w:tcBorders>
            <w:shd w:val="clear" w:color="auto" w:fill="auto"/>
            <w:vAlign w:val="center"/>
          </w:tcPr>
          <w:p w14:paraId="3B669B4D" w14:textId="77777777" w:rsidR="004B73DC" w:rsidRPr="00504666" w:rsidRDefault="004B73DC" w:rsidP="004B73DC">
            <w:pPr>
              <w:rPr>
                <w:sz w:val="20"/>
                <w:szCs w:val="20"/>
              </w:rPr>
            </w:pPr>
            <w:r w:rsidRPr="00504666">
              <w:rPr>
                <w:sz w:val="20"/>
                <w:szCs w:val="20"/>
              </w:rPr>
              <w:t>Local School Student ID</w:t>
            </w:r>
          </w:p>
        </w:tc>
        <w:tc>
          <w:tcPr>
            <w:tcW w:w="708" w:type="dxa"/>
            <w:tcBorders>
              <w:top w:val="single" w:sz="8" w:space="0" w:color="auto"/>
              <w:left w:val="single" w:sz="6" w:space="0" w:color="auto"/>
              <w:bottom w:val="single" w:sz="6" w:space="0" w:color="auto"/>
              <w:right w:val="single" w:sz="6" w:space="0" w:color="auto"/>
            </w:tcBorders>
            <w:shd w:val="clear" w:color="auto" w:fill="auto"/>
            <w:vAlign w:val="center"/>
          </w:tcPr>
          <w:p w14:paraId="6A60A4B9" w14:textId="77777777" w:rsidR="004B73DC" w:rsidRPr="00504666" w:rsidRDefault="004B73DC" w:rsidP="004B73DC">
            <w:pPr>
              <w:jc w:val="center"/>
              <w:rPr>
                <w:sz w:val="20"/>
                <w:szCs w:val="20"/>
              </w:rPr>
            </w:pPr>
            <w:r w:rsidRPr="00504666">
              <w:rPr>
                <w:sz w:val="20"/>
                <w:szCs w:val="20"/>
              </w:rPr>
              <w:t>M</w:t>
            </w:r>
          </w:p>
        </w:tc>
        <w:tc>
          <w:tcPr>
            <w:tcW w:w="5387" w:type="dxa"/>
            <w:tcBorders>
              <w:top w:val="single" w:sz="8" w:space="0" w:color="auto"/>
              <w:left w:val="single" w:sz="6" w:space="0" w:color="auto"/>
              <w:bottom w:val="single" w:sz="6" w:space="0" w:color="auto"/>
              <w:right w:val="single" w:sz="6" w:space="0" w:color="auto"/>
            </w:tcBorders>
            <w:shd w:val="clear" w:color="auto" w:fill="auto"/>
          </w:tcPr>
          <w:p w14:paraId="189C3F8D" w14:textId="77777777" w:rsidR="00A51292" w:rsidRPr="00504666" w:rsidRDefault="004B73DC" w:rsidP="00712872">
            <w:r w:rsidRPr="00504666">
              <w:rPr>
                <w:b/>
              </w:rPr>
              <w:t>Description</w:t>
            </w:r>
            <w:r w:rsidR="00A51292" w:rsidRPr="00504666">
              <w:rPr>
                <w:b/>
              </w:rPr>
              <w:t>:</w:t>
            </w:r>
            <w:r w:rsidR="00E25CC8" w:rsidRPr="00504666">
              <w:rPr>
                <w:b/>
              </w:rPr>
              <w:t xml:space="preserve"> </w:t>
            </w:r>
            <w:r w:rsidR="00FC71C1" w:rsidRPr="00504666">
              <w:rPr>
                <w:b/>
              </w:rPr>
              <w:t xml:space="preserve"> </w:t>
            </w:r>
            <w:r w:rsidR="00A51292" w:rsidRPr="00504666">
              <w:t>The student id assigned by and used by local school administrative system.</w:t>
            </w:r>
          </w:p>
          <w:p w14:paraId="3D3EBEBE" w14:textId="6EFF3631" w:rsidR="00712872" w:rsidRPr="00504666" w:rsidRDefault="00A56A0C" w:rsidP="00712872">
            <w:r w:rsidRPr="00504666">
              <w:t>Ideally a p</w:t>
            </w:r>
            <w:r w:rsidR="00712872" w:rsidRPr="00504666">
              <w:t>ersistent Local Student Identifier from source system.</w:t>
            </w:r>
            <w:r w:rsidR="00197F63" w:rsidRPr="00504666">
              <w:t xml:space="preserve">  Assumed this will be local per school </w:t>
            </w:r>
            <w:r w:rsidR="00197F63" w:rsidRPr="00884006">
              <w:t>S</w:t>
            </w:r>
            <w:r w:rsidR="00894960">
              <w:t xml:space="preserve">tudent </w:t>
            </w:r>
            <w:r w:rsidR="00197F63" w:rsidRPr="00884006">
              <w:t>I</w:t>
            </w:r>
            <w:r w:rsidR="00894960">
              <w:t xml:space="preserve">nformation </w:t>
            </w:r>
            <w:r w:rsidR="00197F63" w:rsidRPr="00884006">
              <w:t>S</w:t>
            </w:r>
            <w:r w:rsidR="00894960">
              <w:t>ystem</w:t>
            </w:r>
            <w:r w:rsidR="00197F63" w:rsidRPr="00504666">
              <w:t>.</w:t>
            </w:r>
          </w:p>
          <w:p w14:paraId="2B28538B" w14:textId="77777777" w:rsidR="004B73DC" w:rsidRPr="00504666" w:rsidRDefault="004B73DC" w:rsidP="004B73DC">
            <w:r w:rsidRPr="00504666">
              <w:rPr>
                <w:b/>
              </w:rPr>
              <w:t>Type</w:t>
            </w:r>
            <w:r w:rsidR="00197F63" w:rsidRPr="00504666">
              <w:rPr>
                <w:b/>
              </w:rPr>
              <w:t xml:space="preserve">: </w:t>
            </w:r>
            <w:r w:rsidR="00712872" w:rsidRPr="00504666">
              <w:t>String</w:t>
            </w:r>
          </w:p>
          <w:p w14:paraId="4519D124" w14:textId="77777777" w:rsidR="00712872" w:rsidRPr="00504666" w:rsidRDefault="00712872" w:rsidP="004B73DC"/>
          <w:p w14:paraId="0A791D29" w14:textId="77777777" w:rsidR="004B73DC" w:rsidRPr="00504666" w:rsidRDefault="004B73DC" w:rsidP="004B73DC">
            <w:r w:rsidRPr="00504666">
              <w:rPr>
                <w:b/>
              </w:rPr>
              <w:t>SIF Mappings to StudentPersonal:</w:t>
            </w:r>
            <w:r w:rsidR="00A61127" w:rsidRPr="00504666">
              <w:rPr>
                <w:b/>
              </w:rPr>
              <w:t xml:space="preserve"> </w:t>
            </w:r>
            <w:r w:rsidR="00712872" w:rsidRPr="00504666">
              <w:t>LocalId</w:t>
            </w:r>
          </w:p>
          <w:p w14:paraId="63606185" w14:textId="77777777" w:rsidR="00712872" w:rsidRPr="00504666" w:rsidRDefault="00712872" w:rsidP="004B73DC"/>
          <w:p w14:paraId="038A0AEE" w14:textId="77777777" w:rsidR="004B73DC" w:rsidRPr="00504666" w:rsidRDefault="004B73DC" w:rsidP="004B73DC">
            <w:r w:rsidRPr="00504666">
              <w:rPr>
                <w:b/>
              </w:rPr>
              <w:t>SIF XML Tag</w:t>
            </w:r>
            <w:r w:rsidR="00197F63" w:rsidRPr="00504666">
              <w:rPr>
                <w:b/>
              </w:rPr>
              <w:t>:</w:t>
            </w:r>
            <w:r w:rsidR="00A61127" w:rsidRPr="00504666">
              <w:rPr>
                <w:b/>
              </w:rPr>
              <w:t xml:space="preserve"> </w:t>
            </w:r>
            <w:r w:rsidR="00712872" w:rsidRPr="00504666">
              <w:t>&lt;LocalId&gt;</w:t>
            </w:r>
          </w:p>
          <w:p w14:paraId="61D1F73E" w14:textId="77777777" w:rsidR="00712872" w:rsidRPr="00504666" w:rsidRDefault="00712872" w:rsidP="004B73DC"/>
          <w:p w14:paraId="4F06FADC" w14:textId="77777777" w:rsidR="00712872" w:rsidRPr="00504666" w:rsidRDefault="004B73DC" w:rsidP="00AF4088">
            <w:r w:rsidRPr="00504666">
              <w:rPr>
                <w:b/>
              </w:rPr>
              <w:t>SIF XML Valid Type</w:t>
            </w:r>
            <w:r w:rsidR="00712872" w:rsidRPr="00504666">
              <w:rPr>
                <w:b/>
              </w:rPr>
              <w:t>:</w:t>
            </w:r>
            <w:r w:rsidR="00AF4088" w:rsidRPr="00504666">
              <w:rPr>
                <w:b/>
              </w:rPr>
              <w:t xml:space="preserve"> </w:t>
            </w:r>
            <w:r w:rsidR="00712872" w:rsidRPr="00504666">
              <w:t>String</w:t>
            </w:r>
          </w:p>
        </w:tc>
        <w:tc>
          <w:tcPr>
            <w:tcW w:w="850" w:type="dxa"/>
            <w:tcBorders>
              <w:top w:val="single" w:sz="8" w:space="0" w:color="auto"/>
              <w:left w:val="single" w:sz="6" w:space="0" w:color="auto"/>
              <w:bottom w:val="single" w:sz="6" w:space="0" w:color="auto"/>
              <w:right w:val="single" w:sz="6" w:space="0" w:color="auto"/>
            </w:tcBorders>
            <w:vAlign w:val="center"/>
          </w:tcPr>
          <w:p w14:paraId="59D2B4FE" w14:textId="0F210F41" w:rsidR="004B73DC" w:rsidRPr="00504666" w:rsidRDefault="004B20E5" w:rsidP="00712872">
            <w:pPr>
              <w:jc w:val="center"/>
              <w:rPr>
                <w:b/>
                <w:sz w:val="20"/>
                <w:szCs w:val="20"/>
              </w:rPr>
            </w:pPr>
            <w:r>
              <w:rPr>
                <w:b/>
                <w:sz w:val="20"/>
                <w:szCs w:val="20"/>
              </w:rPr>
              <w:t>36</w:t>
            </w:r>
          </w:p>
        </w:tc>
        <w:tc>
          <w:tcPr>
            <w:tcW w:w="4962" w:type="dxa"/>
            <w:tcBorders>
              <w:top w:val="single" w:sz="8" w:space="0" w:color="auto"/>
              <w:left w:val="single" w:sz="6" w:space="0" w:color="auto"/>
              <w:bottom w:val="single" w:sz="6" w:space="0" w:color="auto"/>
              <w:right w:val="single" w:sz="6" w:space="0" w:color="auto"/>
            </w:tcBorders>
            <w:vAlign w:val="center"/>
          </w:tcPr>
          <w:p w14:paraId="098DA446" w14:textId="77777777" w:rsidR="004B73DC" w:rsidRDefault="00712872" w:rsidP="004B73DC">
            <w:r w:rsidRPr="00504666">
              <w:t>&lt;LocalId&gt;ehfsp680&lt;/LocalId&gt;</w:t>
            </w:r>
          </w:p>
          <w:p w14:paraId="19E3B639" w14:textId="6E3FEC63" w:rsidR="004B20E5" w:rsidRDefault="004B20E5" w:rsidP="004B73DC">
            <w:r>
              <w:t>Or</w:t>
            </w:r>
          </w:p>
          <w:p w14:paraId="037663C5" w14:textId="533B9810" w:rsidR="004B20E5" w:rsidRPr="00A31C35" w:rsidRDefault="004B20E5" w:rsidP="004B73DC">
            <w:pPr>
              <w:rPr>
                <w:sz w:val="18"/>
                <w:szCs w:val="18"/>
              </w:rPr>
            </w:pPr>
            <w:r w:rsidRPr="00A31C35">
              <w:rPr>
                <w:sz w:val="18"/>
                <w:szCs w:val="18"/>
              </w:rPr>
              <w:t>&lt;LocalId&gt;de305d54-75b4-431b-adb2-eb6b9e546014&lt;/LocalId</w:t>
            </w:r>
            <w:r>
              <w:rPr>
                <w:sz w:val="18"/>
                <w:szCs w:val="18"/>
              </w:rPr>
              <w:t>&gt;</w:t>
            </w:r>
          </w:p>
        </w:tc>
        <w:tc>
          <w:tcPr>
            <w:tcW w:w="1359" w:type="dxa"/>
            <w:tcBorders>
              <w:top w:val="single" w:sz="8" w:space="0" w:color="auto"/>
              <w:left w:val="single" w:sz="6" w:space="0" w:color="auto"/>
              <w:bottom w:val="single" w:sz="6" w:space="0" w:color="auto"/>
              <w:right w:val="single" w:sz="8" w:space="0" w:color="auto"/>
            </w:tcBorders>
            <w:vAlign w:val="center"/>
          </w:tcPr>
          <w:p w14:paraId="6FDE3AD4" w14:textId="77777777" w:rsidR="004B73DC" w:rsidRPr="00504666" w:rsidRDefault="00712872" w:rsidP="004B73DC">
            <w:r w:rsidRPr="00504666">
              <w:t>ehfsp680,</w:t>
            </w:r>
          </w:p>
        </w:tc>
      </w:tr>
      <w:tr w:rsidR="00197F63" w:rsidRPr="00504666" w14:paraId="7F674504"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B90F4EA" w14:textId="4FD2634D" w:rsidR="004B73DC" w:rsidRPr="00504666" w:rsidRDefault="004B73DC" w:rsidP="00C47835">
            <w:pPr>
              <w:rPr>
                <w:sz w:val="20"/>
                <w:szCs w:val="20"/>
              </w:rPr>
            </w:pPr>
            <w:r w:rsidRPr="00504666">
              <w:rPr>
                <w:sz w:val="20"/>
                <w:szCs w:val="20"/>
              </w:rPr>
              <w:lastRenderedPageBreak/>
              <w:t>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310A0C2" w14:textId="77777777" w:rsidR="004B73DC" w:rsidRPr="00504666" w:rsidRDefault="004B73DC" w:rsidP="004B73DC">
            <w:pPr>
              <w:rPr>
                <w:sz w:val="20"/>
                <w:szCs w:val="20"/>
              </w:rPr>
            </w:pPr>
            <w:r w:rsidRPr="00504666">
              <w:rPr>
                <w:sz w:val="20"/>
                <w:szCs w:val="20"/>
              </w:rPr>
              <w:t>Sector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FF3ED97"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BEEC61F" w14:textId="77777777" w:rsidR="004B73DC" w:rsidRPr="00504666" w:rsidRDefault="004B73DC" w:rsidP="004B73DC">
            <w:r w:rsidRPr="00504666">
              <w:rPr>
                <w:b/>
              </w:rPr>
              <w:t>Description</w:t>
            </w:r>
            <w:r w:rsidR="00A51292" w:rsidRPr="00504666">
              <w:rPr>
                <w:b/>
              </w:rPr>
              <w:t>:</w:t>
            </w:r>
            <w:r w:rsidR="00AF4088" w:rsidRPr="00504666">
              <w:rPr>
                <w:b/>
              </w:rPr>
              <w:t xml:space="preserve"> </w:t>
            </w:r>
            <w:r w:rsidR="00A51292" w:rsidRPr="00504666">
              <w:t>An identifier applied by a school sector</w:t>
            </w:r>
          </w:p>
          <w:p w14:paraId="22336E4D" w14:textId="77777777" w:rsidR="004B73DC" w:rsidRPr="00504666" w:rsidRDefault="004B73DC" w:rsidP="004B73DC">
            <w:r w:rsidRPr="00504666">
              <w:rPr>
                <w:b/>
              </w:rPr>
              <w:t>Type</w:t>
            </w:r>
            <w:r w:rsidR="00197F63" w:rsidRPr="00504666">
              <w:rPr>
                <w:b/>
              </w:rPr>
              <w:t xml:space="preserve">: </w:t>
            </w:r>
            <w:r w:rsidR="0073220A" w:rsidRPr="00504666">
              <w:t>String</w:t>
            </w:r>
          </w:p>
          <w:p w14:paraId="2A1B4E0D" w14:textId="77777777" w:rsidR="0073220A" w:rsidRPr="00504666" w:rsidRDefault="0073220A" w:rsidP="004B73DC"/>
          <w:p w14:paraId="748E0689" w14:textId="77777777" w:rsidR="004B73DC" w:rsidRPr="00504666" w:rsidRDefault="004B73DC" w:rsidP="004B73DC">
            <w:pPr>
              <w:rPr>
                <w:b/>
              </w:rPr>
            </w:pPr>
            <w:r w:rsidRPr="00504666">
              <w:rPr>
                <w:b/>
              </w:rPr>
              <w:t>SIF Mappings to StudentPersonal:</w:t>
            </w:r>
          </w:p>
          <w:p w14:paraId="079DB05B" w14:textId="77777777" w:rsidR="00712872" w:rsidRPr="00504666" w:rsidRDefault="00712872" w:rsidP="00712872">
            <w:r w:rsidRPr="00504666">
              <w:t>OtherIdList/OtherId, OtherIdList/OtherId@Type = SectorStudentId</w:t>
            </w:r>
          </w:p>
          <w:p w14:paraId="47834CD4" w14:textId="77777777" w:rsidR="004B73DC" w:rsidRPr="00504666" w:rsidRDefault="004B73DC" w:rsidP="004B73DC"/>
          <w:p w14:paraId="13273C95" w14:textId="77777777" w:rsidR="004B73DC" w:rsidRPr="00504666" w:rsidRDefault="004B73DC" w:rsidP="004B73DC">
            <w:r w:rsidRPr="00504666">
              <w:rPr>
                <w:b/>
              </w:rPr>
              <w:t>SIF XML Tag</w:t>
            </w:r>
            <w:r w:rsidR="00AF4088" w:rsidRPr="00504666">
              <w:rPr>
                <w:b/>
              </w:rPr>
              <w:t xml:space="preserve">: </w:t>
            </w:r>
            <w:r w:rsidR="00712872" w:rsidRPr="00504666">
              <w:t>&lt;OtherId Type="SectorStudentId"&gt;</w:t>
            </w:r>
          </w:p>
          <w:p w14:paraId="634BD241" w14:textId="77777777" w:rsidR="00712872" w:rsidRPr="00504666" w:rsidRDefault="00712872" w:rsidP="004B73DC"/>
          <w:p w14:paraId="6ECDF54E" w14:textId="77777777" w:rsidR="00712872" w:rsidRPr="00504666" w:rsidRDefault="004B73DC" w:rsidP="00AF4088">
            <w:r w:rsidRPr="00504666">
              <w:rPr>
                <w:b/>
              </w:rPr>
              <w:t>SIF XML Valid Type</w:t>
            </w:r>
            <w:r w:rsidR="00AF4088" w:rsidRPr="00504666">
              <w:rPr>
                <w:b/>
              </w:rPr>
              <w:t xml:space="preserve">: </w:t>
            </w:r>
            <w:r w:rsidR="00712872"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6E48AE8A" w14:textId="0252FB9F"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755CD20D" w14:textId="77777777" w:rsidR="004B73DC" w:rsidRPr="00504666" w:rsidRDefault="00712872" w:rsidP="004B73DC">
            <w:r w:rsidRPr="00504666">
              <w:t>&lt;OtherId Type="SectorStudentId"&gt;62065&lt;/OtherId&gt;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04F3288C" w14:textId="77777777" w:rsidR="004B73DC" w:rsidRPr="00504666" w:rsidRDefault="00712872" w:rsidP="004B73DC">
            <w:r w:rsidRPr="00504666">
              <w:t>62065,</w:t>
            </w:r>
          </w:p>
        </w:tc>
      </w:tr>
      <w:tr w:rsidR="00197F63" w:rsidRPr="00504666" w14:paraId="3E325329"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7CFB991" w14:textId="77777777" w:rsidR="004B73DC" w:rsidRPr="00504666" w:rsidRDefault="004B73DC" w:rsidP="00C47835">
            <w:pPr>
              <w:rPr>
                <w:sz w:val="20"/>
                <w:szCs w:val="20"/>
              </w:rPr>
            </w:pPr>
            <w:r w:rsidRPr="00504666">
              <w:rPr>
                <w:sz w:val="20"/>
                <w:szCs w:val="20"/>
              </w:rPr>
              <w:t>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70EC71E" w14:textId="77777777" w:rsidR="004B73DC" w:rsidRPr="00504666" w:rsidRDefault="004B73DC" w:rsidP="004B73DC">
            <w:pPr>
              <w:rPr>
                <w:sz w:val="20"/>
                <w:szCs w:val="20"/>
              </w:rPr>
            </w:pPr>
            <w:r w:rsidRPr="00504666">
              <w:rPr>
                <w:sz w:val="20"/>
                <w:szCs w:val="20"/>
              </w:rPr>
              <w:t>Diocesan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CF9A2C3"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FE5FD04" w14:textId="77777777" w:rsidR="00A51292" w:rsidRPr="00504666" w:rsidRDefault="004B73DC" w:rsidP="00A51292">
            <w:pPr>
              <w:rPr>
                <w:sz w:val="20"/>
                <w:szCs w:val="20"/>
              </w:rPr>
            </w:pPr>
            <w:r w:rsidRPr="00504666">
              <w:rPr>
                <w:b/>
              </w:rPr>
              <w:t>Description</w:t>
            </w:r>
            <w:r w:rsidR="00AF4088" w:rsidRPr="00504666">
              <w:rPr>
                <w:b/>
              </w:rPr>
              <w:t xml:space="preserve">: </w:t>
            </w:r>
            <w:r w:rsidR="00A51292" w:rsidRPr="00504666">
              <w:rPr>
                <w:sz w:val="20"/>
                <w:szCs w:val="20"/>
              </w:rPr>
              <w:t>A student identifier applied by a diocese</w:t>
            </w:r>
          </w:p>
          <w:p w14:paraId="552844B0" w14:textId="77777777" w:rsidR="004B73DC" w:rsidRPr="00504666" w:rsidRDefault="004B73DC" w:rsidP="004B73DC"/>
          <w:p w14:paraId="04E003A9" w14:textId="77777777" w:rsidR="004B73DC" w:rsidRPr="00504666" w:rsidRDefault="004B73DC" w:rsidP="004B73DC">
            <w:r w:rsidRPr="00504666">
              <w:rPr>
                <w:b/>
              </w:rPr>
              <w:t>Type</w:t>
            </w:r>
            <w:r w:rsidR="00197F63" w:rsidRPr="00504666">
              <w:rPr>
                <w:b/>
              </w:rPr>
              <w:t xml:space="preserve">: </w:t>
            </w:r>
            <w:r w:rsidR="0073220A" w:rsidRPr="00504666">
              <w:t>String</w:t>
            </w:r>
          </w:p>
          <w:p w14:paraId="20F91734" w14:textId="77777777" w:rsidR="0073220A" w:rsidRPr="00504666" w:rsidRDefault="0073220A" w:rsidP="004B73DC"/>
          <w:p w14:paraId="0EFBF132" w14:textId="77777777" w:rsidR="004B73DC" w:rsidRPr="00504666" w:rsidRDefault="004B73DC" w:rsidP="004B73DC">
            <w:pPr>
              <w:rPr>
                <w:b/>
              </w:rPr>
            </w:pPr>
            <w:r w:rsidRPr="00504666">
              <w:rPr>
                <w:b/>
              </w:rPr>
              <w:t>SIF Mappings to StudentPersonal:</w:t>
            </w:r>
          </w:p>
          <w:p w14:paraId="7260D3B1" w14:textId="77777777" w:rsidR="0073220A" w:rsidRPr="00504666" w:rsidRDefault="0073220A" w:rsidP="0073220A">
            <w:r w:rsidRPr="00504666">
              <w:t>OtherIdList/OtherId, OtherIdList/OtherId@Type = DiocesanStudentId</w:t>
            </w:r>
          </w:p>
          <w:p w14:paraId="07A626EA" w14:textId="77777777" w:rsidR="004B73DC" w:rsidRPr="00504666" w:rsidRDefault="004B73DC" w:rsidP="004B73DC"/>
          <w:p w14:paraId="0C2F8AFF" w14:textId="77777777" w:rsidR="00230029" w:rsidRPr="00504666" w:rsidRDefault="004B73DC" w:rsidP="00230029">
            <w:r w:rsidRPr="00504666">
              <w:rPr>
                <w:b/>
              </w:rPr>
              <w:t>SIF XML Tag</w:t>
            </w:r>
            <w:r w:rsidR="00AF4088" w:rsidRPr="00504666">
              <w:rPr>
                <w:b/>
              </w:rPr>
              <w:t xml:space="preserve">: </w:t>
            </w:r>
            <w:r w:rsidR="00230029" w:rsidRPr="00504666">
              <w:t>&lt;OtherId Type="DiocesanStudentId"&gt;</w:t>
            </w:r>
          </w:p>
          <w:p w14:paraId="16F3FDA7" w14:textId="77777777" w:rsidR="004B73DC" w:rsidRPr="00504666" w:rsidRDefault="004B73DC" w:rsidP="004B73DC"/>
          <w:p w14:paraId="2956BF2B" w14:textId="77777777"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7FF0A3BE" w14:textId="448BAF6B"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DC6A908" w14:textId="77777777" w:rsidR="004B73DC" w:rsidRPr="00504666" w:rsidRDefault="00230029" w:rsidP="004B73DC">
            <w:r w:rsidRPr="00504666">
              <w:t>&lt;OtherId Type="DiocesanStudentId"&gt;21274&lt;/OtherId&gt;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594F7F3B" w14:textId="77777777" w:rsidR="0085201F" w:rsidRPr="00504666" w:rsidRDefault="0085201F" w:rsidP="0085201F">
            <w:pPr>
              <w:rPr>
                <w:color w:val="000000"/>
              </w:rPr>
            </w:pPr>
            <w:r w:rsidRPr="00504666">
              <w:rPr>
                <w:color w:val="000000"/>
              </w:rPr>
              <w:t>21274,</w:t>
            </w:r>
          </w:p>
          <w:p w14:paraId="59D0E6C7" w14:textId="77777777" w:rsidR="004B73DC" w:rsidRPr="00504666" w:rsidRDefault="004B73DC" w:rsidP="004B73DC"/>
        </w:tc>
      </w:tr>
      <w:tr w:rsidR="00197F63" w:rsidRPr="00504666" w14:paraId="2DD8610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BAD10D5" w14:textId="77777777" w:rsidR="004B73DC" w:rsidRPr="00504666" w:rsidRDefault="004B73DC" w:rsidP="00C47835">
            <w:pPr>
              <w:rPr>
                <w:sz w:val="20"/>
                <w:szCs w:val="20"/>
              </w:rPr>
            </w:pPr>
            <w:r w:rsidRPr="00504666">
              <w:rPr>
                <w:sz w:val="20"/>
                <w:szCs w:val="20"/>
              </w:rPr>
              <w:t>2.4 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96B730D" w14:textId="77777777" w:rsidR="004B73DC" w:rsidRPr="00504666" w:rsidRDefault="004B73DC" w:rsidP="004B73DC">
            <w:pPr>
              <w:rPr>
                <w:sz w:val="20"/>
                <w:szCs w:val="20"/>
              </w:rPr>
            </w:pPr>
            <w:r w:rsidRPr="00504666">
              <w:rPr>
                <w:sz w:val="20"/>
                <w:szCs w:val="20"/>
              </w:rPr>
              <w:t>Other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A2991FE"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7D26FB3" w14:textId="77777777" w:rsidR="004B73DC" w:rsidRPr="00504666" w:rsidRDefault="004B73DC" w:rsidP="004B73DC">
            <w:r w:rsidRPr="00504666">
              <w:rPr>
                <w:b/>
              </w:rPr>
              <w:t>Description</w:t>
            </w:r>
            <w:r w:rsidR="00AF4088" w:rsidRPr="00504666">
              <w:rPr>
                <w:b/>
              </w:rPr>
              <w:t xml:space="preserve">: </w:t>
            </w:r>
            <w:r w:rsidR="00230029" w:rsidRPr="00504666">
              <w:t>Any other Student Identifier deemed useful for NAPLAN purposes.</w:t>
            </w:r>
          </w:p>
          <w:p w14:paraId="6F14093B" w14:textId="77777777" w:rsidR="00230029" w:rsidRPr="00504666" w:rsidRDefault="00230029" w:rsidP="004B73DC"/>
          <w:p w14:paraId="6EB30927" w14:textId="77777777" w:rsidR="004B73DC" w:rsidRPr="00504666" w:rsidRDefault="004B73DC" w:rsidP="004B73DC">
            <w:r w:rsidRPr="00504666">
              <w:rPr>
                <w:b/>
              </w:rPr>
              <w:t>Type</w:t>
            </w:r>
            <w:r w:rsidR="00197F63" w:rsidRPr="00504666">
              <w:rPr>
                <w:b/>
              </w:rPr>
              <w:t xml:space="preserve">: </w:t>
            </w:r>
            <w:r w:rsidR="00230029" w:rsidRPr="00504666">
              <w:t>String</w:t>
            </w:r>
          </w:p>
          <w:p w14:paraId="65730C96" w14:textId="77777777" w:rsidR="00230029" w:rsidRPr="00504666" w:rsidRDefault="00230029" w:rsidP="004B73DC"/>
          <w:p w14:paraId="09B6B43B" w14:textId="77777777" w:rsidR="004B73DC" w:rsidRPr="00504666" w:rsidRDefault="004B73DC" w:rsidP="004B73DC">
            <w:pPr>
              <w:rPr>
                <w:b/>
              </w:rPr>
            </w:pPr>
            <w:r w:rsidRPr="00504666">
              <w:rPr>
                <w:b/>
              </w:rPr>
              <w:t>SIF Mappings to StudentPersonal:</w:t>
            </w:r>
          </w:p>
          <w:p w14:paraId="412CF7D3" w14:textId="77777777" w:rsidR="0073220A" w:rsidRPr="00504666" w:rsidRDefault="0073220A" w:rsidP="0073220A">
            <w:r w:rsidRPr="00504666">
              <w:t>OtherIdList/OtherId, OtherIdList/OtherId@Type = OtherStudentId</w:t>
            </w:r>
          </w:p>
          <w:p w14:paraId="752C42EC" w14:textId="77777777" w:rsidR="004B73DC" w:rsidRPr="00504666" w:rsidRDefault="004B73DC" w:rsidP="004B73DC"/>
          <w:p w14:paraId="3E105FCE" w14:textId="77777777" w:rsidR="004B73DC" w:rsidRPr="00504666" w:rsidRDefault="004B73DC" w:rsidP="004B73DC">
            <w:r w:rsidRPr="00504666">
              <w:rPr>
                <w:b/>
              </w:rPr>
              <w:t>SIF XML Tag</w:t>
            </w:r>
            <w:r w:rsidR="00AF4088" w:rsidRPr="00504666">
              <w:rPr>
                <w:b/>
              </w:rPr>
              <w:t xml:space="preserve">: </w:t>
            </w:r>
            <w:r w:rsidR="00230029" w:rsidRPr="00504666">
              <w:t>&lt;OtherId Type="OtherStudentId"&gt;</w:t>
            </w:r>
          </w:p>
          <w:p w14:paraId="15383648" w14:textId="77777777" w:rsidR="00230029" w:rsidRPr="00504666" w:rsidRDefault="00230029" w:rsidP="004B73DC"/>
          <w:p w14:paraId="288736D5" w14:textId="77777777"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664F5893" w14:textId="3DD57F9A"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0D05FF62" w14:textId="77777777" w:rsidR="004B73DC" w:rsidRPr="00504666" w:rsidRDefault="00490EFC" w:rsidP="004B73DC">
            <w:r w:rsidRPr="00504666">
              <w:t>&lt;</w:t>
            </w:r>
            <w:r w:rsidR="00230029" w:rsidRPr="00504666">
              <w:t>OtherId Type="OtherStudentId"&gt;36682&lt;/OtherId&gt;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3A230F5E" w14:textId="77777777" w:rsidR="0085201F" w:rsidRPr="00504666" w:rsidRDefault="0085201F" w:rsidP="0085201F">
            <w:pPr>
              <w:rPr>
                <w:color w:val="000000"/>
              </w:rPr>
            </w:pPr>
            <w:r w:rsidRPr="00504666">
              <w:rPr>
                <w:color w:val="000000"/>
              </w:rPr>
              <w:t>36682,</w:t>
            </w:r>
          </w:p>
          <w:p w14:paraId="6E116EE6" w14:textId="77777777" w:rsidR="004B73DC" w:rsidRPr="00504666" w:rsidRDefault="004B73DC" w:rsidP="004B73DC"/>
        </w:tc>
      </w:tr>
      <w:tr w:rsidR="00197F63" w:rsidRPr="00504666" w14:paraId="78A3A20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10ED335" w14:textId="77777777" w:rsidR="004B73DC" w:rsidRPr="00504666" w:rsidRDefault="004B73DC" w:rsidP="00C47835">
            <w:pPr>
              <w:rPr>
                <w:sz w:val="20"/>
                <w:szCs w:val="20"/>
              </w:rPr>
            </w:pPr>
            <w:r w:rsidRPr="00504666">
              <w:rPr>
                <w:sz w:val="20"/>
                <w:szCs w:val="20"/>
              </w:rPr>
              <w:lastRenderedPageBreak/>
              <w:t>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0C982A8" w14:textId="77777777" w:rsidR="004B73DC" w:rsidRPr="00504666" w:rsidRDefault="004B73DC" w:rsidP="004B73DC">
            <w:pPr>
              <w:rPr>
                <w:sz w:val="20"/>
                <w:szCs w:val="20"/>
              </w:rPr>
            </w:pPr>
            <w:r w:rsidRPr="00504666">
              <w:rPr>
                <w:sz w:val="20"/>
                <w:szCs w:val="20"/>
              </w:rPr>
              <w:t>TAA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DA617D0"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7EC438F" w14:textId="77777777" w:rsidR="00A51292" w:rsidRPr="003569E0" w:rsidRDefault="004B73DC" w:rsidP="00A51292">
            <w:r w:rsidRPr="00504666">
              <w:rPr>
                <w:b/>
              </w:rPr>
              <w:t>Description</w:t>
            </w:r>
            <w:r w:rsidR="00AF4088" w:rsidRPr="00504666">
              <w:rPr>
                <w:b/>
              </w:rPr>
              <w:t xml:space="preserve">: </w:t>
            </w:r>
            <w:r w:rsidR="00A51292" w:rsidRPr="003569E0">
              <w:t>An identifier assigned by and used by TAA for NAPLAN processing</w:t>
            </w:r>
          </w:p>
          <w:p w14:paraId="0DE872E2" w14:textId="77777777" w:rsidR="004B73DC" w:rsidRPr="00504666" w:rsidRDefault="004B73DC" w:rsidP="004B73DC"/>
          <w:p w14:paraId="298C08D7" w14:textId="77777777" w:rsidR="004B73DC" w:rsidRPr="00504666" w:rsidRDefault="004B73DC" w:rsidP="004B73DC">
            <w:r w:rsidRPr="00504666">
              <w:rPr>
                <w:b/>
              </w:rPr>
              <w:t>Type</w:t>
            </w:r>
            <w:r w:rsidR="00197F63" w:rsidRPr="00504666">
              <w:rPr>
                <w:b/>
              </w:rPr>
              <w:t xml:space="preserve">: </w:t>
            </w:r>
            <w:r w:rsidR="00230029" w:rsidRPr="00504666">
              <w:t>String</w:t>
            </w:r>
          </w:p>
          <w:p w14:paraId="7C3BF78B" w14:textId="77777777" w:rsidR="00230029" w:rsidRPr="00504666" w:rsidRDefault="00230029" w:rsidP="004B73DC"/>
          <w:p w14:paraId="23948EBA" w14:textId="77777777" w:rsidR="004B73DC" w:rsidRPr="00504666" w:rsidRDefault="004B73DC" w:rsidP="004B73DC">
            <w:pPr>
              <w:rPr>
                <w:b/>
              </w:rPr>
            </w:pPr>
            <w:r w:rsidRPr="00504666">
              <w:rPr>
                <w:b/>
              </w:rPr>
              <w:t>SIF Mappings to StudentPersonal:</w:t>
            </w:r>
          </w:p>
          <w:p w14:paraId="15343989" w14:textId="77777777" w:rsidR="0073220A" w:rsidRPr="00504666" w:rsidRDefault="0073220A" w:rsidP="0073220A">
            <w:r w:rsidRPr="00504666">
              <w:t>OtherIdList/OtherId, OtherIdList/OtherId@Type = TAAStudentId</w:t>
            </w:r>
          </w:p>
          <w:p w14:paraId="0F8FE695" w14:textId="77777777" w:rsidR="004B73DC" w:rsidRPr="00504666" w:rsidRDefault="004B73DC" w:rsidP="004B73DC"/>
          <w:p w14:paraId="1E8DA33E" w14:textId="77777777" w:rsidR="004B73DC" w:rsidRPr="00504666" w:rsidRDefault="004B73DC" w:rsidP="004B73DC">
            <w:r w:rsidRPr="00504666">
              <w:rPr>
                <w:b/>
              </w:rPr>
              <w:t>SIF XML Tag</w:t>
            </w:r>
            <w:r w:rsidR="00AF4088" w:rsidRPr="00504666">
              <w:rPr>
                <w:b/>
              </w:rPr>
              <w:t xml:space="preserve">: </w:t>
            </w:r>
            <w:r w:rsidR="00230029" w:rsidRPr="00504666">
              <w:t>&lt;OtherId Type="TAAStudentId"&gt;</w:t>
            </w:r>
          </w:p>
          <w:p w14:paraId="3ABC5572" w14:textId="77777777" w:rsidR="00AF4088" w:rsidRPr="00504666" w:rsidRDefault="00AF4088" w:rsidP="004B73DC"/>
          <w:p w14:paraId="6626BAAC" w14:textId="77777777"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76D44487" w14:textId="428D1EB9"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855EC66" w14:textId="77777777" w:rsidR="004B73DC" w:rsidRPr="00504666" w:rsidRDefault="00230029" w:rsidP="004B73DC">
            <w:r w:rsidRPr="00504666">
              <w:t>&lt;OtherId Type="TAAStudentId"&gt;91049&lt;/OtherId&gt;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235ADA8D" w14:textId="77777777" w:rsidR="0085201F" w:rsidRPr="00504666" w:rsidRDefault="0085201F" w:rsidP="0085201F">
            <w:pPr>
              <w:rPr>
                <w:color w:val="000000"/>
              </w:rPr>
            </w:pPr>
            <w:r w:rsidRPr="00504666">
              <w:rPr>
                <w:color w:val="000000"/>
              </w:rPr>
              <w:t>91049,</w:t>
            </w:r>
          </w:p>
          <w:p w14:paraId="6F7F105D" w14:textId="77777777" w:rsidR="004B73DC" w:rsidRPr="00504666" w:rsidRDefault="004B73DC" w:rsidP="004B73DC"/>
        </w:tc>
      </w:tr>
      <w:tr w:rsidR="00197F63" w:rsidRPr="00504666" w14:paraId="10443AC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88B5263" w14:textId="77777777" w:rsidR="004B73DC" w:rsidRPr="00504666" w:rsidRDefault="004B73DC" w:rsidP="00C47835">
            <w:pPr>
              <w:rPr>
                <w:sz w:val="20"/>
                <w:szCs w:val="20"/>
              </w:rPr>
            </w:pPr>
            <w:r w:rsidRPr="00504666">
              <w:rPr>
                <w:sz w:val="20"/>
                <w:szCs w:val="20"/>
              </w:rPr>
              <w:t>2.6</w:t>
            </w:r>
            <w:r w:rsidRPr="00504666">
              <w:rPr>
                <w:sz w:val="14"/>
                <w:szCs w:val="14"/>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3E47F33" w14:textId="77777777" w:rsidR="004B73DC" w:rsidRPr="00504666" w:rsidRDefault="004B73DC" w:rsidP="004B73DC">
            <w:pPr>
              <w:rPr>
                <w:sz w:val="20"/>
                <w:szCs w:val="20"/>
              </w:rPr>
            </w:pPr>
            <w:r w:rsidRPr="00504666">
              <w:rPr>
                <w:sz w:val="20"/>
                <w:szCs w:val="20"/>
              </w:rPr>
              <w:t>Jurisdiction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FF09C31"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CA50DBE" w14:textId="77777777" w:rsidR="0073220A" w:rsidRPr="00504666" w:rsidRDefault="004B73DC" w:rsidP="0073220A">
            <w:r w:rsidRPr="00504666">
              <w:rPr>
                <w:b/>
              </w:rPr>
              <w:t>Description</w:t>
            </w:r>
            <w:r w:rsidR="00D005AB" w:rsidRPr="00504666">
              <w:rPr>
                <w:b/>
              </w:rPr>
              <w:t xml:space="preserve">: </w:t>
            </w:r>
            <w:r w:rsidR="00A51292" w:rsidRPr="003569E0">
              <w:t>An identifier which is applied state wide.</w:t>
            </w:r>
            <w:r w:rsidR="00A51292" w:rsidRPr="00504666">
              <w:rPr>
                <w:sz w:val="20"/>
                <w:szCs w:val="20"/>
              </w:rPr>
              <w:t xml:space="preserve"> </w:t>
            </w:r>
            <w:r w:rsidR="00230029" w:rsidRPr="00504666">
              <w:t>Persistent Jurisdiction Student Identifier</w:t>
            </w:r>
            <w:r w:rsidR="00197F63" w:rsidRPr="00504666">
              <w:t xml:space="preserve"> e.g. VSN for VIC;</w:t>
            </w:r>
            <w:r w:rsidR="00230029" w:rsidRPr="00504666">
              <w:t xml:space="preserve"> in this case</w:t>
            </w:r>
            <w:r w:rsidR="00197F63" w:rsidRPr="00504666">
              <w:t xml:space="preserve">, the Id </w:t>
            </w:r>
            <w:r w:rsidR="00230029" w:rsidRPr="00504666">
              <w:t>may be only for the purposes of NAPLAN.</w:t>
            </w:r>
          </w:p>
          <w:p w14:paraId="730D1B4B" w14:textId="77777777" w:rsidR="004B73DC" w:rsidRPr="00504666" w:rsidRDefault="004B73DC" w:rsidP="004B73DC"/>
          <w:p w14:paraId="58DD1451" w14:textId="77777777" w:rsidR="004B73DC" w:rsidRPr="00504666" w:rsidRDefault="004B73DC" w:rsidP="004B73DC">
            <w:r w:rsidRPr="00504666">
              <w:rPr>
                <w:b/>
              </w:rPr>
              <w:t>Type</w:t>
            </w:r>
            <w:r w:rsidR="00197F63" w:rsidRPr="00504666">
              <w:rPr>
                <w:b/>
              </w:rPr>
              <w:t xml:space="preserve">: </w:t>
            </w:r>
            <w:r w:rsidR="00230029" w:rsidRPr="00504666">
              <w:t>String</w:t>
            </w:r>
          </w:p>
          <w:p w14:paraId="34613BDF" w14:textId="77777777" w:rsidR="00230029" w:rsidRPr="00504666" w:rsidRDefault="00230029" w:rsidP="004B73DC"/>
          <w:p w14:paraId="1142A8B1" w14:textId="77777777" w:rsidR="004B73DC" w:rsidRPr="00504666" w:rsidRDefault="004B73DC" w:rsidP="004B73DC">
            <w:pPr>
              <w:rPr>
                <w:b/>
              </w:rPr>
            </w:pPr>
            <w:r w:rsidRPr="00504666">
              <w:rPr>
                <w:b/>
              </w:rPr>
              <w:t>SIF Mappings to StudentPersonal:</w:t>
            </w:r>
          </w:p>
          <w:p w14:paraId="454E3723" w14:textId="77777777" w:rsidR="004B73DC" w:rsidRPr="00504666" w:rsidRDefault="00230029" w:rsidP="004B73DC">
            <w:r w:rsidRPr="00504666">
              <w:t>StateProvinceId</w:t>
            </w:r>
          </w:p>
          <w:p w14:paraId="64A61354" w14:textId="77777777" w:rsidR="00230029" w:rsidRPr="00504666" w:rsidRDefault="00230029" w:rsidP="004B73DC"/>
          <w:p w14:paraId="524060A5" w14:textId="77777777" w:rsidR="004B73DC" w:rsidRPr="00504666" w:rsidRDefault="004B73DC" w:rsidP="004B73DC">
            <w:r w:rsidRPr="00504666">
              <w:rPr>
                <w:b/>
              </w:rPr>
              <w:t>SIF XML Tag</w:t>
            </w:r>
            <w:r w:rsidR="00D005AB" w:rsidRPr="00504666">
              <w:rPr>
                <w:b/>
              </w:rPr>
              <w:t xml:space="preserve">: </w:t>
            </w:r>
            <w:r w:rsidR="00230029" w:rsidRPr="00504666">
              <w:t>&lt;StateProvinceId&gt;</w:t>
            </w:r>
          </w:p>
          <w:p w14:paraId="0AC87FB3" w14:textId="77777777" w:rsidR="00230029" w:rsidRPr="00504666" w:rsidRDefault="00230029" w:rsidP="004B73DC"/>
          <w:p w14:paraId="48D79CC4" w14:textId="77777777"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12A5E186" w14:textId="3AE068A3"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00C98EC0" w14:textId="77777777" w:rsidR="004B73DC" w:rsidRPr="00504666" w:rsidRDefault="00230029" w:rsidP="004B73DC">
            <w:r w:rsidRPr="00504666">
              <w:t>&lt;StateProvinceId&gt;57690&lt;/StateProvinceId&gt;</w:t>
            </w:r>
          </w:p>
        </w:tc>
        <w:tc>
          <w:tcPr>
            <w:tcW w:w="1359" w:type="dxa"/>
            <w:tcBorders>
              <w:top w:val="single" w:sz="6" w:space="0" w:color="auto"/>
              <w:left w:val="single" w:sz="6" w:space="0" w:color="auto"/>
              <w:bottom w:val="single" w:sz="6" w:space="0" w:color="auto"/>
              <w:right w:val="single" w:sz="8" w:space="0" w:color="auto"/>
            </w:tcBorders>
            <w:vAlign w:val="center"/>
          </w:tcPr>
          <w:p w14:paraId="4F7610A6" w14:textId="77777777" w:rsidR="0085201F" w:rsidRPr="00504666" w:rsidRDefault="0085201F" w:rsidP="0085201F">
            <w:pPr>
              <w:rPr>
                <w:color w:val="000000"/>
              </w:rPr>
            </w:pPr>
            <w:r w:rsidRPr="00504666">
              <w:rPr>
                <w:color w:val="000000"/>
              </w:rPr>
              <w:t>57690,</w:t>
            </w:r>
          </w:p>
          <w:p w14:paraId="7F699348" w14:textId="77777777" w:rsidR="004B73DC" w:rsidRPr="00504666" w:rsidRDefault="004B73DC" w:rsidP="004B73DC"/>
        </w:tc>
      </w:tr>
      <w:tr w:rsidR="00197F63" w:rsidRPr="00504666" w14:paraId="0ACEDBD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49097E0" w14:textId="77777777" w:rsidR="004B73DC" w:rsidRPr="00504666" w:rsidRDefault="004B73DC" w:rsidP="00C47835">
            <w:pPr>
              <w:rPr>
                <w:sz w:val="20"/>
                <w:szCs w:val="20"/>
              </w:rPr>
            </w:pPr>
            <w:r w:rsidRPr="00504666">
              <w:rPr>
                <w:sz w:val="20"/>
                <w:szCs w:val="20"/>
              </w:rPr>
              <w:lastRenderedPageBreak/>
              <w:t>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A1F3833" w14:textId="77777777" w:rsidR="004B73DC" w:rsidRPr="00504666" w:rsidRDefault="004B73DC" w:rsidP="004B73DC">
            <w:pPr>
              <w:rPr>
                <w:sz w:val="20"/>
                <w:szCs w:val="20"/>
              </w:rPr>
            </w:pPr>
            <w:r w:rsidRPr="00504666">
              <w:rPr>
                <w:sz w:val="20"/>
                <w:szCs w:val="20"/>
              </w:rPr>
              <w:t>National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ABBF5D5"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7D2EF82" w14:textId="77777777" w:rsidR="004B73DC" w:rsidRPr="00504666" w:rsidRDefault="004B73DC" w:rsidP="004B73DC">
            <w:r w:rsidRPr="00504666">
              <w:rPr>
                <w:b/>
              </w:rPr>
              <w:t>Description</w:t>
            </w:r>
            <w:r w:rsidR="00D005AB" w:rsidRPr="00504666">
              <w:rPr>
                <w:b/>
              </w:rPr>
              <w:t xml:space="preserve">: </w:t>
            </w:r>
            <w:r w:rsidR="00230029" w:rsidRPr="00504666">
              <w:t>Placeholder for a Nationally persistent Student Identifier.</w:t>
            </w:r>
          </w:p>
          <w:p w14:paraId="123AFCE9" w14:textId="77777777" w:rsidR="00230029" w:rsidRPr="00504666" w:rsidRDefault="00230029" w:rsidP="004B73DC"/>
          <w:p w14:paraId="7C053056" w14:textId="77777777" w:rsidR="004B73DC" w:rsidRPr="00504666" w:rsidRDefault="004B73DC" w:rsidP="004B73DC">
            <w:r w:rsidRPr="00504666">
              <w:rPr>
                <w:b/>
              </w:rPr>
              <w:t>Type</w:t>
            </w:r>
            <w:r w:rsidR="00D005AB" w:rsidRPr="00504666">
              <w:rPr>
                <w:b/>
              </w:rPr>
              <w:t xml:space="preserve">: </w:t>
            </w:r>
            <w:r w:rsidR="00230029" w:rsidRPr="00504666">
              <w:t>String</w:t>
            </w:r>
          </w:p>
          <w:p w14:paraId="6E1C4E32" w14:textId="77777777" w:rsidR="00230029" w:rsidRPr="00504666" w:rsidRDefault="00230029" w:rsidP="004B73DC"/>
          <w:p w14:paraId="4EF0D737" w14:textId="77777777" w:rsidR="004B73DC" w:rsidRPr="00504666" w:rsidRDefault="004B73DC" w:rsidP="004B73DC">
            <w:pPr>
              <w:rPr>
                <w:b/>
              </w:rPr>
            </w:pPr>
            <w:r w:rsidRPr="00504666">
              <w:rPr>
                <w:b/>
              </w:rPr>
              <w:t>SIF Mappings to StudentPersonal:</w:t>
            </w:r>
          </w:p>
          <w:p w14:paraId="087D26FC" w14:textId="77777777" w:rsidR="00230029" w:rsidRPr="00504666" w:rsidRDefault="00230029" w:rsidP="00230029">
            <w:r w:rsidRPr="00504666">
              <w:t>OtherIdList/OtherId, OtherIdList/OtherId@Type = NationalStudentId</w:t>
            </w:r>
          </w:p>
          <w:p w14:paraId="444D4865" w14:textId="77777777" w:rsidR="004B73DC" w:rsidRPr="00504666" w:rsidRDefault="004B73DC" w:rsidP="004B73DC"/>
          <w:p w14:paraId="63DF2308" w14:textId="77777777" w:rsidR="00230029" w:rsidRPr="00504666" w:rsidRDefault="004B73DC" w:rsidP="00230029">
            <w:r w:rsidRPr="00504666">
              <w:rPr>
                <w:b/>
              </w:rPr>
              <w:t>SIF XML Tag</w:t>
            </w:r>
            <w:r w:rsidR="00D005AB" w:rsidRPr="00504666">
              <w:rPr>
                <w:b/>
              </w:rPr>
              <w:t xml:space="preserve">: </w:t>
            </w:r>
            <w:r w:rsidR="00230029" w:rsidRPr="00504666">
              <w:t>&lt;OtherId Type="NationalStudentId"&gt;</w:t>
            </w:r>
          </w:p>
          <w:p w14:paraId="024FC9AB" w14:textId="77777777" w:rsidR="004B73DC" w:rsidRPr="00504666" w:rsidRDefault="004B73DC" w:rsidP="004B73DC"/>
          <w:p w14:paraId="49F85DD7" w14:textId="77777777"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5834EE34" w14:textId="4E1B0F5A"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01A31D5B" w14:textId="77777777" w:rsidR="004B73DC" w:rsidRPr="00504666" w:rsidRDefault="00230029" w:rsidP="004B73DC">
            <w:r w:rsidRPr="00504666">
              <w:t>&lt;OtherId Type="NationalStudentId"&gt;2958&lt;/OtherId&gt;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69A9E514" w14:textId="77777777" w:rsidR="0085201F" w:rsidRPr="00504666" w:rsidRDefault="0085201F" w:rsidP="0085201F">
            <w:pPr>
              <w:rPr>
                <w:color w:val="000000"/>
              </w:rPr>
            </w:pPr>
            <w:r w:rsidRPr="00504666">
              <w:rPr>
                <w:color w:val="000000"/>
              </w:rPr>
              <w:t>2958,</w:t>
            </w:r>
          </w:p>
          <w:p w14:paraId="35C612E0" w14:textId="77777777" w:rsidR="004B73DC" w:rsidRPr="00504666" w:rsidRDefault="004B73DC" w:rsidP="004B73DC"/>
        </w:tc>
      </w:tr>
      <w:tr w:rsidR="00197F63" w:rsidRPr="00504666" w14:paraId="2938E62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CD39C7F" w14:textId="77777777" w:rsidR="004B73DC" w:rsidRPr="00504666" w:rsidRDefault="004B73DC" w:rsidP="00C47835">
            <w:pPr>
              <w:rPr>
                <w:sz w:val="20"/>
                <w:szCs w:val="20"/>
              </w:rPr>
            </w:pPr>
            <w:r w:rsidRPr="00504666">
              <w:rPr>
                <w:sz w:val="20"/>
                <w:szCs w:val="20"/>
              </w:rPr>
              <w:t>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D277720" w14:textId="77777777" w:rsidR="004B73DC" w:rsidRPr="00504666" w:rsidRDefault="004B73DC" w:rsidP="004B73DC">
            <w:pPr>
              <w:rPr>
                <w:sz w:val="20"/>
                <w:szCs w:val="20"/>
              </w:rPr>
            </w:pPr>
            <w:r w:rsidRPr="00504666">
              <w:rPr>
                <w:sz w:val="20"/>
                <w:szCs w:val="20"/>
              </w:rPr>
              <w:t xml:space="preserve">Platform Student ID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E11C8F1"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B566F82"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Assessment platform student identifier</w:t>
            </w:r>
          </w:p>
          <w:p w14:paraId="1E00C3A4" w14:textId="77777777" w:rsidR="004B73DC" w:rsidRPr="00504666" w:rsidRDefault="004B73DC" w:rsidP="004B73DC"/>
          <w:p w14:paraId="1E5E3642" w14:textId="77777777" w:rsidR="004B73DC" w:rsidRPr="00504666" w:rsidRDefault="004B73DC" w:rsidP="004B73DC">
            <w:r w:rsidRPr="00504666">
              <w:rPr>
                <w:b/>
              </w:rPr>
              <w:t>Type</w:t>
            </w:r>
            <w:r w:rsidR="00197F63" w:rsidRPr="00504666">
              <w:rPr>
                <w:b/>
              </w:rPr>
              <w:t xml:space="preserve">: </w:t>
            </w:r>
            <w:r w:rsidR="00230029" w:rsidRPr="00504666">
              <w:t>String</w:t>
            </w:r>
          </w:p>
          <w:p w14:paraId="1F5446FD" w14:textId="77777777" w:rsidR="00230029" w:rsidRPr="00504666" w:rsidRDefault="00230029" w:rsidP="004B73DC"/>
          <w:p w14:paraId="7F34168C" w14:textId="77777777" w:rsidR="004B73DC" w:rsidRPr="00504666" w:rsidRDefault="004B73DC" w:rsidP="004B73DC">
            <w:pPr>
              <w:rPr>
                <w:b/>
              </w:rPr>
            </w:pPr>
            <w:r w:rsidRPr="00504666">
              <w:rPr>
                <w:b/>
              </w:rPr>
              <w:t>SIF Mappings to StudentPersonal:</w:t>
            </w:r>
          </w:p>
          <w:p w14:paraId="0C51F35F" w14:textId="77777777" w:rsidR="00230029" w:rsidRPr="00504666" w:rsidRDefault="00230029" w:rsidP="00230029">
            <w:r w:rsidRPr="00504666">
              <w:t>OtherIdList/OtherId, OtherIdList/OtherId@Type = NAPPlatformStudentId</w:t>
            </w:r>
          </w:p>
          <w:p w14:paraId="3EF23663" w14:textId="77777777" w:rsidR="004B73DC" w:rsidRPr="00504666" w:rsidRDefault="004B73DC" w:rsidP="004B73DC"/>
          <w:p w14:paraId="6D1D5A9D" w14:textId="77777777" w:rsidR="00230029" w:rsidRPr="00504666" w:rsidRDefault="004B73DC" w:rsidP="00230029">
            <w:r w:rsidRPr="00504666">
              <w:rPr>
                <w:b/>
              </w:rPr>
              <w:t>SIF XML Tag</w:t>
            </w:r>
            <w:r w:rsidR="00D005AB" w:rsidRPr="00504666">
              <w:rPr>
                <w:b/>
              </w:rPr>
              <w:t xml:space="preserve">: </w:t>
            </w:r>
            <w:r w:rsidR="00230029" w:rsidRPr="00504666">
              <w:t>&lt;OtherId Type="NAPPlatformStudentId"&gt;</w:t>
            </w:r>
          </w:p>
          <w:p w14:paraId="1A2A3365" w14:textId="77777777" w:rsidR="004B73DC" w:rsidRPr="00504666" w:rsidRDefault="004B73DC" w:rsidP="004B73DC"/>
          <w:p w14:paraId="600274FE" w14:textId="77777777"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594F232B" w14:textId="7F28DD3D"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C04FBDE" w14:textId="77777777" w:rsidR="004B73DC" w:rsidRPr="00504666" w:rsidRDefault="00230029" w:rsidP="004B73DC">
            <w:r w:rsidRPr="00504666">
              <w:t>&lt;OtherId Type="NAPPlatformStudentId"&gt;44724&lt;/OtherId&gt;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763F45EB" w14:textId="77777777" w:rsidR="0085201F" w:rsidRPr="00504666" w:rsidRDefault="0085201F" w:rsidP="0085201F">
            <w:pPr>
              <w:rPr>
                <w:color w:val="000000"/>
              </w:rPr>
            </w:pPr>
            <w:r w:rsidRPr="00504666">
              <w:rPr>
                <w:color w:val="000000"/>
              </w:rPr>
              <w:t>44724,</w:t>
            </w:r>
          </w:p>
          <w:p w14:paraId="746A3324" w14:textId="77777777" w:rsidR="004B73DC" w:rsidRPr="00504666" w:rsidRDefault="004B73DC" w:rsidP="004B73DC"/>
        </w:tc>
      </w:tr>
      <w:tr w:rsidR="00197F63" w:rsidRPr="00504666" w14:paraId="39C2014A"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6E1A283" w14:textId="77777777" w:rsidR="004B73DC" w:rsidRPr="00504666" w:rsidRDefault="004B73DC" w:rsidP="004B73DC">
            <w:pPr>
              <w:rPr>
                <w:sz w:val="20"/>
                <w:szCs w:val="20"/>
              </w:rPr>
            </w:pPr>
            <w:r w:rsidRPr="00504666">
              <w:rPr>
                <w:sz w:val="20"/>
                <w:szCs w:val="20"/>
              </w:rPr>
              <w:lastRenderedPageBreak/>
              <w:t>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9242E3E" w14:textId="77777777" w:rsidR="004B73DC" w:rsidRPr="00504666" w:rsidRDefault="004B73DC" w:rsidP="004B73DC">
            <w:pPr>
              <w:rPr>
                <w:sz w:val="20"/>
                <w:szCs w:val="20"/>
              </w:rPr>
            </w:pPr>
            <w:r w:rsidRPr="00504666">
              <w:rPr>
                <w:sz w:val="20"/>
                <w:szCs w:val="20"/>
              </w:rPr>
              <w:t>Previous Local School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C0ED246"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FA5816C"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local student id assigned by  and used by local school administrative system</w:t>
            </w:r>
          </w:p>
          <w:p w14:paraId="0B62FCB5" w14:textId="77777777" w:rsidR="004B73DC" w:rsidRPr="00504666" w:rsidRDefault="004B73DC" w:rsidP="004B73DC"/>
          <w:p w14:paraId="6F855197" w14:textId="77777777" w:rsidR="004B73DC" w:rsidRPr="00504666" w:rsidRDefault="004B73DC" w:rsidP="004B73DC">
            <w:r w:rsidRPr="00504666">
              <w:rPr>
                <w:b/>
              </w:rPr>
              <w:t>Type</w:t>
            </w:r>
            <w:r w:rsidR="00197F63" w:rsidRPr="00504666">
              <w:rPr>
                <w:b/>
              </w:rPr>
              <w:t xml:space="preserve">: </w:t>
            </w:r>
            <w:r w:rsidR="00197F63" w:rsidRPr="00504666">
              <w:t>String</w:t>
            </w:r>
          </w:p>
          <w:p w14:paraId="689803A4" w14:textId="77777777" w:rsidR="00197F63" w:rsidRPr="00504666" w:rsidRDefault="00197F63" w:rsidP="004B73DC"/>
          <w:p w14:paraId="2AD09919" w14:textId="77777777" w:rsidR="004B73DC" w:rsidRPr="00504666" w:rsidRDefault="004B73DC" w:rsidP="004B73DC">
            <w:pPr>
              <w:rPr>
                <w:b/>
              </w:rPr>
            </w:pPr>
            <w:r w:rsidRPr="00504666">
              <w:rPr>
                <w:b/>
              </w:rPr>
              <w:t>SIF Mappings to StudentPersonal:</w:t>
            </w:r>
          </w:p>
          <w:p w14:paraId="1F8E2ADA" w14:textId="77777777" w:rsidR="00197F63" w:rsidRPr="00504666" w:rsidRDefault="00197F63" w:rsidP="00197F63">
            <w:r w:rsidRPr="00504666">
              <w:t>OtherIdList/OtherId, OtherIdList/OtherId@Type = PreviousLocalSchoolStudentId</w:t>
            </w:r>
          </w:p>
          <w:p w14:paraId="2C0EADB6" w14:textId="77777777" w:rsidR="00197F63" w:rsidRPr="00504666" w:rsidRDefault="00197F63" w:rsidP="004B73DC"/>
          <w:p w14:paraId="4A2AE1A7" w14:textId="77777777" w:rsidR="00197F63" w:rsidRPr="00504666" w:rsidRDefault="004B73DC" w:rsidP="00197F63">
            <w:r w:rsidRPr="00504666">
              <w:rPr>
                <w:b/>
              </w:rPr>
              <w:t>SIF XML Tag</w:t>
            </w:r>
            <w:r w:rsidR="00D005AB" w:rsidRPr="00504666">
              <w:rPr>
                <w:b/>
              </w:rPr>
              <w:t xml:space="preserve">: </w:t>
            </w:r>
            <w:r w:rsidR="00197F63" w:rsidRPr="00504666">
              <w:t>&lt;OtherId Type="PreviousLocalSchoolStudentId"&gt;</w:t>
            </w:r>
          </w:p>
          <w:p w14:paraId="6A1FA8E5" w14:textId="77777777" w:rsidR="004B73DC" w:rsidRPr="00504666" w:rsidRDefault="004B73DC" w:rsidP="004B73DC">
            <w:pPr>
              <w:rPr>
                <w:b/>
              </w:rPr>
            </w:pPr>
          </w:p>
          <w:p w14:paraId="5B9F423D"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7BD1154" w14:textId="5DBC5C6D"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7B4E7DF5" w14:textId="77777777" w:rsidR="004B73DC" w:rsidRPr="00504666" w:rsidRDefault="00197F63" w:rsidP="004B73DC">
            <w:r w:rsidRPr="00504666">
              <w:t>&lt;OtherId Type="PreviousLocalSchoolStudentId"&gt;39387&lt;/OtherId&gt;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0D4313EC" w14:textId="77777777" w:rsidR="0085201F" w:rsidRPr="00504666" w:rsidRDefault="0085201F" w:rsidP="0085201F">
            <w:pPr>
              <w:rPr>
                <w:color w:val="000000"/>
              </w:rPr>
            </w:pPr>
            <w:r w:rsidRPr="00504666">
              <w:rPr>
                <w:color w:val="000000"/>
              </w:rPr>
              <w:t>39387,</w:t>
            </w:r>
          </w:p>
          <w:p w14:paraId="615FF835" w14:textId="77777777" w:rsidR="004B73DC" w:rsidRPr="00504666" w:rsidRDefault="004B73DC" w:rsidP="004B73DC"/>
        </w:tc>
      </w:tr>
      <w:tr w:rsidR="00197F63" w:rsidRPr="00504666" w14:paraId="7ABAE4A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2B84D45" w14:textId="77777777" w:rsidR="004B73DC" w:rsidRPr="00504666" w:rsidRDefault="004B73DC" w:rsidP="004B73DC">
            <w:pPr>
              <w:rPr>
                <w:sz w:val="20"/>
                <w:szCs w:val="20"/>
              </w:rPr>
            </w:pPr>
            <w:r w:rsidRPr="00504666">
              <w:rPr>
                <w:sz w:val="20"/>
                <w:szCs w:val="20"/>
              </w:rPr>
              <w:t>2.10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37944A7" w14:textId="77777777" w:rsidR="004B73DC" w:rsidRPr="00504666" w:rsidRDefault="004B73DC" w:rsidP="004B73DC">
            <w:pPr>
              <w:rPr>
                <w:sz w:val="20"/>
                <w:szCs w:val="20"/>
              </w:rPr>
            </w:pPr>
            <w:r w:rsidRPr="00504666">
              <w:rPr>
                <w:sz w:val="20"/>
                <w:szCs w:val="20"/>
              </w:rPr>
              <w:t>Previous Sector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E4BACC8"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83066FF" w14:textId="77777777" w:rsidR="00A51292" w:rsidRPr="003569E0" w:rsidRDefault="004B73DC" w:rsidP="00A51292">
            <w:r w:rsidRPr="00504666">
              <w:rPr>
                <w:b/>
              </w:rPr>
              <w:t>Description</w:t>
            </w:r>
            <w:r w:rsidR="00D005AB" w:rsidRPr="00504666">
              <w:rPr>
                <w:b/>
              </w:rPr>
              <w:t xml:space="preserve">: </w:t>
            </w:r>
            <w:r w:rsidR="00A51292" w:rsidRPr="003569E0">
              <w:t xml:space="preserve">Previous identifier applied by a school sector </w:t>
            </w:r>
          </w:p>
          <w:p w14:paraId="23EC25AC" w14:textId="77777777" w:rsidR="004B73DC" w:rsidRPr="00504666" w:rsidRDefault="004B73DC" w:rsidP="004B73DC"/>
          <w:p w14:paraId="356DF394" w14:textId="77777777" w:rsidR="004B73DC" w:rsidRPr="00504666" w:rsidRDefault="004B73DC" w:rsidP="004B73DC">
            <w:r w:rsidRPr="00504666">
              <w:rPr>
                <w:b/>
              </w:rPr>
              <w:t>Type</w:t>
            </w:r>
            <w:r w:rsidR="00197F63" w:rsidRPr="00504666">
              <w:rPr>
                <w:b/>
              </w:rPr>
              <w:t xml:space="preserve">: </w:t>
            </w:r>
            <w:r w:rsidR="00197F63" w:rsidRPr="00504666">
              <w:t>String</w:t>
            </w:r>
          </w:p>
          <w:p w14:paraId="5626422A" w14:textId="77777777" w:rsidR="00197F63" w:rsidRPr="00504666" w:rsidRDefault="00197F63" w:rsidP="004B73DC"/>
          <w:p w14:paraId="14C53774" w14:textId="77777777" w:rsidR="004B73DC" w:rsidRPr="00504666" w:rsidRDefault="004B73DC" w:rsidP="004B73DC">
            <w:pPr>
              <w:rPr>
                <w:b/>
              </w:rPr>
            </w:pPr>
            <w:r w:rsidRPr="00504666">
              <w:rPr>
                <w:b/>
              </w:rPr>
              <w:t>SIF Mappings to StudentPersonal:</w:t>
            </w:r>
          </w:p>
          <w:p w14:paraId="6CED09B8" w14:textId="77777777" w:rsidR="00197F63" w:rsidRPr="00504666" w:rsidRDefault="00197F63" w:rsidP="00197F63">
            <w:r w:rsidRPr="00504666">
              <w:t>OtherIdList/OtherId, OtherIdList/OtherId@Type = PreviousSectorStudentId</w:t>
            </w:r>
          </w:p>
          <w:p w14:paraId="5C9ADAF8" w14:textId="77777777" w:rsidR="004B73DC" w:rsidRPr="00504666" w:rsidRDefault="004B73DC" w:rsidP="004B73DC"/>
          <w:p w14:paraId="3BCF3123" w14:textId="77777777" w:rsidR="00197F63" w:rsidRPr="00504666" w:rsidRDefault="004B73DC" w:rsidP="00197F63">
            <w:r w:rsidRPr="00504666">
              <w:rPr>
                <w:b/>
              </w:rPr>
              <w:t>SIF XML Tag</w:t>
            </w:r>
            <w:r w:rsidR="00D005AB" w:rsidRPr="00504666">
              <w:rPr>
                <w:b/>
              </w:rPr>
              <w:t xml:space="preserve">: </w:t>
            </w:r>
            <w:r w:rsidR="00197F63" w:rsidRPr="00504666">
              <w:t>&lt;OtherId Type="PreviousSectorStudentId"&gt;</w:t>
            </w:r>
          </w:p>
          <w:p w14:paraId="169CEBC7" w14:textId="77777777" w:rsidR="004B73DC" w:rsidRPr="00504666" w:rsidRDefault="004B73DC" w:rsidP="004B73DC"/>
          <w:p w14:paraId="1D0DDF87"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3844F44B" w14:textId="1E32B7C3"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85CA834" w14:textId="77777777" w:rsidR="00197F63" w:rsidRPr="00504666" w:rsidRDefault="00197F63" w:rsidP="00197F63">
            <w:pPr>
              <w:rPr>
                <w:rFonts w:cs="Consolas"/>
                <w:color w:val="000000"/>
              </w:rPr>
            </w:pPr>
            <w:r w:rsidRPr="00504666">
              <w:rPr>
                <w:rFonts w:cs="Consolas"/>
                <w:color w:val="000000"/>
              </w:rPr>
              <w:t>&lt;OtherId Type="PreviousSectorStudentId"&gt;24295&lt;/OtherId&gt;</w:t>
            </w:r>
          </w:p>
          <w:p w14:paraId="25ADAD42"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12DC72B4" w14:textId="77777777" w:rsidR="0085201F" w:rsidRPr="00504666" w:rsidRDefault="0085201F" w:rsidP="0085201F">
            <w:pPr>
              <w:rPr>
                <w:color w:val="000000"/>
              </w:rPr>
            </w:pPr>
            <w:r w:rsidRPr="00504666">
              <w:rPr>
                <w:color w:val="000000"/>
              </w:rPr>
              <w:t>24295,</w:t>
            </w:r>
          </w:p>
          <w:p w14:paraId="2E291FEF" w14:textId="77777777" w:rsidR="004B73DC" w:rsidRPr="00504666" w:rsidRDefault="004B73DC" w:rsidP="004B73DC"/>
        </w:tc>
      </w:tr>
      <w:tr w:rsidR="00197F63" w:rsidRPr="00504666" w14:paraId="5684263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EE373F2" w14:textId="77777777" w:rsidR="004B73DC" w:rsidRPr="00504666" w:rsidRDefault="004B73DC" w:rsidP="004B73DC">
            <w:pPr>
              <w:rPr>
                <w:sz w:val="20"/>
                <w:szCs w:val="20"/>
              </w:rPr>
            </w:pPr>
            <w:r w:rsidRPr="00504666">
              <w:rPr>
                <w:sz w:val="20"/>
                <w:szCs w:val="20"/>
              </w:rPr>
              <w:lastRenderedPageBreak/>
              <w:t>2.11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6E4069F" w14:textId="77777777" w:rsidR="004B73DC" w:rsidRPr="00504666" w:rsidRDefault="004B73DC" w:rsidP="004B73DC">
            <w:pPr>
              <w:rPr>
                <w:sz w:val="20"/>
                <w:szCs w:val="20"/>
              </w:rPr>
            </w:pPr>
            <w:r w:rsidRPr="00504666">
              <w:rPr>
                <w:sz w:val="20"/>
                <w:szCs w:val="20"/>
              </w:rPr>
              <w:t>Previous Diocesan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4DED768"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3FA7BDC"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student identifier applied by a diocese</w:t>
            </w:r>
            <w:r w:rsidR="00A51292" w:rsidRPr="00504666">
              <w:rPr>
                <w:sz w:val="20"/>
                <w:szCs w:val="20"/>
              </w:rPr>
              <w:t xml:space="preserve"> </w:t>
            </w:r>
          </w:p>
          <w:p w14:paraId="7B6E80E8" w14:textId="77777777" w:rsidR="004B73DC" w:rsidRPr="00504666" w:rsidRDefault="004B73DC" w:rsidP="004B73DC"/>
          <w:p w14:paraId="59544A40" w14:textId="77777777" w:rsidR="004B73DC" w:rsidRPr="00504666" w:rsidRDefault="004B73DC" w:rsidP="004B73DC">
            <w:r w:rsidRPr="00504666">
              <w:rPr>
                <w:b/>
              </w:rPr>
              <w:t>Type</w:t>
            </w:r>
            <w:r w:rsidR="00197F63" w:rsidRPr="00504666">
              <w:rPr>
                <w:b/>
              </w:rPr>
              <w:t xml:space="preserve">: </w:t>
            </w:r>
            <w:r w:rsidR="00197F63" w:rsidRPr="00504666">
              <w:t>String</w:t>
            </w:r>
          </w:p>
          <w:p w14:paraId="11B170C4" w14:textId="77777777" w:rsidR="00197F63" w:rsidRPr="00504666" w:rsidRDefault="00197F63" w:rsidP="004B73DC"/>
          <w:p w14:paraId="5F3FB7D0" w14:textId="77777777" w:rsidR="004B73DC" w:rsidRPr="00504666" w:rsidRDefault="004B73DC" w:rsidP="004B73DC">
            <w:pPr>
              <w:rPr>
                <w:b/>
              </w:rPr>
            </w:pPr>
            <w:r w:rsidRPr="00504666">
              <w:rPr>
                <w:b/>
              </w:rPr>
              <w:t>SIF Mappings to StudentPersonal:</w:t>
            </w:r>
          </w:p>
          <w:p w14:paraId="2A7B91A3" w14:textId="77777777" w:rsidR="00197F63" w:rsidRPr="00504666" w:rsidRDefault="00197F63" w:rsidP="00197F63">
            <w:r w:rsidRPr="00504666">
              <w:t>OtherIdList/OtherId, OtherIdList/OtherId@Type = PreviousDiocesanStudentId</w:t>
            </w:r>
          </w:p>
          <w:p w14:paraId="618EE358" w14:textId="77777777" w:rsidR="004B73DC" w:rsidRPr="00504666" w:rsidRDefault="004B73DC" w:rsidP="004B73DC"/>
          <w:p w14:paraId="41B48B99" w14:textId="77777777" w:rsidR="004B73DC" w:rsidRPr="00504666" w:rsidRDefault="004B73DC" w:rsidP="004B73DC">
            <w:r w:rsidRPr="00504666">
              <w:rPr>
                <w:b/>
              </w:rPr>
              <w:t>SIF XML Tag</w:t>
            </w:r>
            <w:r w:rsidR="00D005AB" w:rsidRPr="00504666">
              <w:rPr>
                <w:b/>
              </w:rPr>
              <w:t>:</w:t>
            </w:r>
          </w:p>
          <w:p w14:paraId="465C4440" w14:textId="77777777" w:rsidR="00197F63" w:rsidRPr="00504666" w:rsidRDefault="00197F63" w:rsidP="00197F63">
            <w:r w:rsidRPr="00504666">
              <w:t>&lt;OtherId Type="PreviousDiocesanStudentId"&gt;</w:t>
            </w:r>
          </w:p>
          <w:p w14:paraId="5CB312A8" w14:textId="77777777" w:rsidR="004B73DC" w:rsidRPr="00504666" w:rsidRDefault="004B73DC" w:rsidP="004B73DC"/>
          <w:p w14:paraId="5CDF94D7"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85DE5D5" w14:textId="1AC0787A"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1546DB2C" w14:textId="77777777" w:rsidR="00197F63" w:rsidRPr="00504666" w:rsidRDefault="00197F63" w:rsidP="00197F63">
            <w:pPr>
              <w:rPr>
                <w:rFonts w:cs="Consolas"/>
                <w:color w:val="000000"/>
                <w:sz w:val="20"/>
                <w:szCs w:val="20"/>
              </w:rPr>
            </w:pPr>
            <w:r w:rsidRPr="00504666">
              <w:rPr>
                <w:rFonts w:cs="Consolas"/>
                <w:color w:val="000000"/>
                <w:sz w:val="20"/>
                <w:szCs w:val="20"/>
              </w:rPr>
              <w:t>&lt;OtherId Type="PreviousDiocesanStudentId"&gt;50670&lt;/OtherId&gt;</w:t>
            </w:r>
          </w:p>
          <w:p w14:paraId="5A52E2B3"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38CFE450" w14:textId="77777777" w:rsidR="0085201F" w:rsidRPr="00504666" w:rsidRDefault="0085201F" w:rsidP="0085201F">
            <w:pPr>
              <w:rPr>
                <w:color w:val="000000"/>
              </w:rPr>
            </w:pPr>
            <w:r w:rsidRPr="00504666">
              <w:rPr>
                <w:color w:val="000000"/>
              </w:rPr>
              <w:t>50670,</w:t>
            </w:r>
          </w:p>
          <w:p w14:paraId="1A76B17F" w14:textId="77777777" w:rsidR="004B73DC" w:rsidRPr="00504666" w:rsidRDefault="004B73DC" w:rsidP="004B73DC"/>
        </w:tc>
      </w:tr>
      <w:tr w:rsidR="00197F63" w:rsidRPr="00504666" w14:paraId="7B1FDF97"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6BAADA0" w14:textId="77777777" w:rsidR="004B73DC" w:rsidRPr="00504666" w:rsidRDefault="004B73DC" w:rsidP="004B73DC">
            <w:pPr>
              <w:rPr>
                <w:sz w:val="20"/>
                <w:szCs w:val="20"/>
              </w:rPr>
            </w:pPr>
            <w:r w:rsidRPr="00504666">
              <w:rPr>
                <w:sz w:val="20"/>
                <w:szCs w:val="20"/>
              </w:rPr>
              <w:t>2.12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2A39BF4" w14:textId="77777777" w:rsidR="004B73DC" w:rsidRPr="00504666" w:rsidRDefault="004B73DC" w:rsidP="004B73DC">
            <w:pPr>
              <w:rPr>
                <w:sz w:val="20"/>
                <w:szCs w:val="20"/>
              </w:rPr>
            </w:pPr>
            <w:r w:rsidRPr="00504666">
              <w:rPr>
                <w:sz w:val="20"/>
                <w:szCs w:val="20"/>
              </w:rPr>
              <w:t>Previous Other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9A2CEC3"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5E2D0A1"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other Identifier not listed elsewhere</w:t>
            </w:r>
          </w:p>
          <w:p w14:paraId="596A7665" w14:textId="77777777" w:rsidR="004B73DC" w:rsidRPr="00504666" w:rsidRDefault="004B73DC" w:rsidP="004B73DC"/>
          <w:p w14:paraId="644CEC96" w14:textId="77777777" w:rsidR="004B73DC" w:rsidRPr="00504666" w:rsidRDefault="004B73DC" w:rsidP="004B73DC">
            <w:r w:rsidRPr="00504666">
              <w:rPr>
                <w:b/>
              </w:rPr>
              <w:t>Type</w:t>
            </w:r>
            <w:r w:rsidR="00197F63" w:rsidRPr="00504666">
              <w:rPr>
                <w:b/>
              </w:rPr>
              <w:t xml:space="preserve">: </w:t>
            </w:r>
            <w:r w:rsidR="00197F63" w:rsidRPr="00504666">
              <w:t>String</w:t>
            </w:r>
          </w:p>
          <w:p w14:paraId="761D25E8" w14:textId="77777777" w:rsidR="004B73DC" w:rsidRPr="00504666" w:rsidRDefault="004B73DC" w:rsidP="004B73DC"/>
          <w:p w14:paraId="5744394E" w14:textId="77777777" w:rsidR="004B73DC" w:rsidRPr="00504666" w:rsidRDefault="004B73DC" w:rsidP="004B73DC">
            <w:pPr>
              <w:rPr>
                <w:b/>
              </w:rPr>
            </w:pPr>
            <w:r w:rsidRPr="00504666">
              <w:rPr>
                <w:b/>
              </w:rPr>
              <w:t>SIF Mappings to StudentPersonal:</w:t>
            </w:r>
          </w:p>
          <w:p w14:paraId="6F574145" w14:textId="77777777" w:rsidR="00197F63" w:rsidRPr="00504666" w:rsidRDefault="00197F63" w:rsidP="00197F63">
            <w:r w:rsidRPr="00504666">
              <w:t>OtherIdList/OtherId, OtherIdList/OtherId@Type = PreviousOther</w:t>
            </w:r>
            <w:r w:rsidR="004B7BB6" w:rsidRPr="00504666">
              <w:t>Student</w:t>
            </w:r>
            <w:r w:rsidRPr="00504666">
              <w:t>Id</w:t>
            </w:r>
          </w:p>
          <w:p w14:paraId="016FEF67" w14:textId="77777777" w:rsidR="004B73DC" w:rsidRPr="00504666" w:rsidRDefault="004B73DC" w:rsidP="004B73DC"/>
          <w:p w14:paraId="3E3FF54B" w14:textId="77777777" w:rsidR="004B73DC" w:rsidRPr="00504666" w:rsidRDefault="004B73DC" w:rsidP="004B73DC">
            <w:r w:rsidRPr="00504666">
              <w:rPr>
                <w:b/>
              </w:rPr>
              <w:t>SIF XML Tag</w:t>
            </w:r>
          </w:p>
          <w:p w14:paraId="36B224E6" w14:textId="77777777" w:rsidR="00197F63" w:rsidRPr="00504666" w:rsidRDefault="00197F63" w:rsidP="00197F63">
            <w:r w:rsidRPr="00504666">
              <w:t>&lt;OtherId Type="PreviousOtherStudentId"&gt;</w:t>
            </w:r>
          </w:p>
          <w:p w14:paraId="6B3E6B03" w14:textId="77777777" w:rsidR="004B73DC" w:rsidRPr="00504666" w:rsidRDefault="004B73DC" w:rsidP="004B73DC"/>
          <w:p w14:paraId="549C3BAA"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8A9C00E" w14:textId="64DAA27B"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73397DA6" w14:textId="77777777" w:rsidR="00F610DD" w:rsidRPr="00504666" w:rsidRDefault="00F610DD" w:rsidP="00F610DD">
            <w:pPr>
              <w:rPr>
                <w:rFonts w:cs="Consolas"/>
                <w:color w:val="000000"/>
                <w:sz w:val="20"/>
                <w:szCs w:val="20"/>
              </w:rPr>
            </w:pPr>
            <w:r w:rsidRPr="00504666">
              <w:rPr>
                <w:rFonts w:cs="Consolas"/>
                <w:color w:val="000000"/>
                <w:sz w:val="20"/>
                <w:szCs w:val="20"/>
              </w:rPr>
              <w:t>&lt;OtherId Type="PreviousOtherStudentId"&gt;89972&lt;/OtherId&gt;</w:t>
            </w:r>
          </w:p>
          <w:p w14:paraId="7F963BB7"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417DE9C5" w14:textId="77777777" w:rsidR="0085201F" w:rsidRPr="00504666" w:rsidRDefault="0085201F" w:rsidP="0085201F">
            <w:pPr>
              <w:rPr>
                <w:color w:val="000000"/>
              </w:rPr>
            </w:pPr>
            <w:r w:rsidRPr="00504666">
              <w:rPr>
                <w:color w:val="000000"/>
              </w:rPr>
              <w:t>89972,</w:t>
            </w:r>
          </w:p>
          <w:p w14:paraId="167E0203" w14:textId="77777777" w:rsidR="004B73DC" w:rsidRPr="00504666" w:rsidRDefault="004B73DC" w:rsidP="004B73DC"/>
        </w:tc>
      </w:tr>
      <w:tr w:rsidR="00197F63" w:rsidRPr="00504666" w14:paraId="644A642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0D18E08" w14:textId="77777777" w:rsidR="004B73DC" w:rsidRPr="00504666" w:rsidRDefault="004B73DC" w:rsidP="004B73DC">
            <w:pPr>
              <w:rPr>
                <w:sz w:val="20"/>
                <w:szCs w:val="20"/>
              </w:rPr>
            </w:pPr>
            <w:r w:rsidRPr="00504666">
              <w:rPr>
                <w:sz w:val="20"/>
                <w:szCs w:val="20"/>
              </w:rPr>
              <w:lastRenderedPageBreak/>
              <w:t>2.13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2428B38" w14:textId="77777777" w:rsidR="004B73DC" w:rsidRPr="00504666" w:rsidRDefault="004B73DC" w:rsidP="004B73DC">
            <w:pPr>
              <w:rPr>
                <w:sz w:val="20"/>
                <w:szCs w:val="20"/>
              </w:rPr>
            </w:pPr>
            <w:r w:rsidRPr="00504666">
              <w:rPr>
                <w:sz w:val="20"/>
                <w:szCs w:val="20"/>
              </w:rPr>
              <w:t>Previous TAA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DE3B3AA"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370762D" w14:textId="77777777" w:rsidR="00A51292" w:rsidRPr="003569E0" w:rsidRDefault="004B73DC" w:rsidP="00A51292">
            <w:r w:rsidRPr="00504666">
              <w:rPr>
                <w:b/>
              </w:rPr>
              <w:t>Description</w:t>
            </w:r>
            <w:r w:rsidR="00D005AB" w:rsidRPr="003569E0">
              <w:t xml:space="preserve">: </w:t>
            </w:r>
            <w:r w:rsidR="00A51292" w:rsidRPr="003569E0">
              <w:t>Previous identifier assigned by and used by TAA for NAPLAN processing</w:t>
            </w:r>
          </w:p>
          <w:p w14:paraId="0C7241AA" w14:textId="77777777" w:rsidR="004B73DC" w:rsidRPr="00504666" w:rsidRDefault="004B73DC" w:rsidP="004B73DC"/>
          <w:p w14:paraId="164DDBC5" w14:textId="77777777" w:rsidR="004B73DC" w:rsidRPr="00504666" w:rsidRDefault="004B73DC" w:rsidP="004B73DC">
            <w:r w:rsidRPr="00504666">
              <w:rPr>
                <w:b/>
              </w:rPr>
              <w:t>Type</w:t>
            </w:r>
            <w:r w:rsidR="00F610DD" w:rsidRPr="00504666">
              <w:rPr>
                <w:b/>
              </w:rPr>
              <w:t xml:space="preserve">: </w:t>
            </w:r>
            <w:r w:rsidR="00F610DD" w:rsidRPr="00504666">
              <w:t>String</w:t>
            </w:r>
          </w:p>
          <w:p w14:paraId="43F4D335" w14:textId="77777777" w:rsidR="00F610DD" w:rsidRPr="00504666" w:rsidRDefault="00F610DD" w:rsidP="004B73DC"/>
          <w:p w14:paraId="22576C67" w14:textId="77777777" w:rsidR="004B73DC" w:rsidRPr="00504666" w:rsidRDefault="004B73DC" w:rsidP="004B73DC">
            <w:pPr>
              <w:rPr>
                <w:b/>
              </w:rPr>
            </w:pPr>
            <w:r w:rsidRPr="00504666">
              <w:rPr>
                <w:b/>
              </w:rPr>
              <w:t>SIF Mappings to StudentPersonal:</w:t>
            </w:r>
          </w:p>
          <w:p w14:paraId="0EE65E39" w14:textId="77777777" w:rsidR="00F610DD" w:rsidRPr="00504666" w:rsidRDefault="00F610DD" w:rsidP="00F610DD">
            <w:r w:rsidRPr="00504666">
              <w:t>OtherIdList/OtherId, OtherIdList/OtherId@Type = PreviousTAAStudentId</w:t>
            </w:r>
          </w:p>
          <w:p w14:paraId="36B96A07" w14:textId="77777777" w:rsidR="004B73DC" w:rsidRPr="00504666" w:rsidRDefault="004B73DC" w:rsidP="004B73DC"/>
          <w:p w14:paraId="022566AA" w14:textId="77777777" w:rsidR="004B73DC" w:rsidRPr="00504666" w:rsidRDefault="004B73DC" w:rsidP="004B73DC">
            <w:r w:rsidRPr="00504666">
              <w:rPr>
                <w:b/>
              </w:rPr>
              <w:t>SIF XML Tag</w:t>
            </w:r>
          </w:p>
          <w:p w14:paraId="6FE02C3F" w14:textId="77777777" w:rsidR="00F610DD" w:rsidRPr="00504666" w:rsidRDefault="00F610DD" w:rsidP="00F610DD">
            <w:r w:rsidRPr="00504666">
              <w:t>&lt;OtherId Type="PreviousTAAStudentId"&gt;</w:t>
            </w:r>
          </w:p>
          <w:p w14:paraId="060E5857" w14:textId="77777777" w:rsidR="004B73DC" w:rsidRPr="00504666" w:rsidRDefault="004B73DC" w:rsidP="004B73DC"/>
          <w:p w14:paraId="6F5FB7ED" w14:textId="77777777" w:rsidR="00F610DD" w:rsidRPr="00504666" w:rsidRDefault="004B73DC" w:rsidP="00D005AB">
            <w:r w:rsidRPr="00504666">
              <w:rPr>
                <w:b/>
              </w:rPr>
              <w:t>SIF XML Valid Type</w:t>
            </w:r>
            <w:r w:rsidR="00D005AB" w:rsidRPr="00504666">
              <w:rPr>
                <w:b/>
              </w:rPr>
              <w:t>:</w:t>
            </w:r>
            <w:r w:rsidR="00F610DD"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461FF363" w14:textId="3298316F"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52C8F335" w14:textId="77777777" w:rsidR="00F610DD" w:rsidRPr="00504666" w:rsidRDefault="00F610DD" w:rsidP="00F610DD">
            <w:pPr>
              <w:rPr>
                <w:rFonts w:cs="Consolas"/>
                <w:color w:val="000000"/>
                <w:sz w:val="20"/>
                <w:szCs w:val="20"/>
              </w:rPr>
            </w:pPr>
            <w:r w:rsidRPr="00504666">
              <w:rPr>
                <w:rFonts w:cs="Consolas"/>
                <w:color w:val="000000"/>
                <w:sz w:val="20"/>
                <w:szCs w:val="20"/>
              </w:rPr>
              <w:t>&lt;OtherId Type="PreviousTAAStudentId"&gt;28437&lt;/OtherId&gt;</w:t>
            </w:r>
          </w:p>
          <w:p w14:paraId="022714B8"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30528FDE" w14:textId="77777777" w:rsidR="0085201F" w:rsidRPr="00504666" w:rsidRDefault="0085201F" w:rsidP="0085201F">
            <w:pPr>
              <w:rPr>
                <w:color w:val="000000"/>
              </w:rPr>
            </w:pPr>
            <w:r w:rsidRPr="00504666">
              <w:rPr>
                <w:color w:val="000000"/>
              </w:rPr>
              <w:t>28437,</w:t>
            </w:r>
          </w:p>
          <w:p w14:paraId="6A65F3E4" w14:textId="77777777" w:rsidR="004B73DC" w:rsidRPr="00504666" w:rsidRDefault="004B73DC" w:rsidP="004B73DC"/>
        </w:tc>
      </w:tr>
      <w:tr w:rsidR="00197F63" w:rsidRPr="00504666" w14:paraId="30CF6E72"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4F1A682" w14:textId="77777777" w:rsidR="004B73DC" w:rsidRPr="00504666" w:rsidRDefault="004B73DC" w:rsidP="004B73DC">
            <w:pPr>
              <w:rPr>
                <w:sz w:val="20"/>
                <w:szCs w:val="20"/>
              </w:rPr>
            </w:pPr>
            <w:r w:rsidRPr="00504666">
              <w:rPr>
                <w:sz w:val="20"/>
                <w:szCs w:val="20"/>
              </w:rPr>
              <w:t>2.14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58D7763" w14:textId="77777777" w:rsidR="004B73DC" w:rsidRPr="00504666" w:rsidRDefault="004B73DC" w:rsidP="004B73DC">
            <w:pPr>
              <w:rPr>
                <w:sz w:val="20"/>
                <w:szCs w:val="20"/>
              </w:rPr>
            </w:pPr>
            <w:r w:rsidRPr="00504666">
              <w:rPr>
                <w:sz w:val="20"/>
                <w:szCs w:val="20"/>
              </w:rPr>
              <w:t>Previous Jurisdiction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F29C03E"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FC0FBF7"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jurisdiction student identifier</w:t>
            </w:r>
            <w:r w:rsidR="00A51292" w:rsidRPr="00504666">
              <w:rPr>
                <w:sz w:val="20"/>
                <w:szCs w:val="20"/>
              </w:rPr>
              <w:t>.</w:t>
            </w:r>
          </w:p>
          <w:p w14:paraId="198F0CDF" w14:textId="77777777" w:rsidR="004B73DC" w:rsidRPr="00504666" w:rsidRDefault="004B73DC" w:rsidP="004B73DC"/>
          <w:p w14:paraId="1FED8E32" w14:textId="77777777" w:rsidR="004B73DC" w:rsidRPr="00504666" w:rsidRDefault="004B73DC" w:rsidP="004B73DC">
            <w:r w:rsidRPr="00504666">
              <w:rPr>
                <w:b/>
              </w:rPr>
              <w:t>Type</w:t>
            </w:r>
            <w:r w:rsidR="00F610DD" w:rsidRPr="00504666">
              <w:rPr>
                <w:b/>
              </w:rPr>
              <w:t>:</w:t>
            </w:r>
            <w:r w:rsidR="00F610DD" w:rsidRPr="00504666">
              <w:t>String</w:t>
            </w:r>
          </w:p>
          <w:p w14:paraId="7774DD11" w14:textId="77777777" w:rsidR="00F610DD" w:rsidRPr="00504666" w:rsidRDefault="00F610DD" w:rsidP="004B73DC"/>
          <w:p w14:paraId="5951CB43" w14:textId="77777777" w:rsidR="004B73DC" w:rsidRPr="00504666" w:rsidRDefault="004B73DC" w:rsidP="004B73DC">
            <w:pPr>
              <w:rPr>
                <w:b/>
              </w:rPr>
            </w:pPr>
            <w:r w:rsidRPr="00504666">
              <w:rPr>
                <w:b/>
              </w:rPr>
              <w:t>SIF Mappings to StudentPersonal:</w:t>
            </w:r>
          </w:p>
          <w:p w14:paraId="31EFAD5F" w14:textId="77777777" w:rsidR="000D5D91" w:rsidRPr="00504666" w:rsidRDefault="000D5D91" w:rsidP="000D5D91">
            <w:r w:rsidRPr="00504666">
              <w:t>OtherIdList/OtherId, OtherIdList/OtherId@Type = PreviousStateProvinceId</w:t>
            </w:r>
          </w:p>
          <w:p w14:paraId="52DADBCB" w14:textId="77777777" w:rsidR="004B73DC" w:rsidRPr="00504666" w:rsidRDefault="004B73DC" w:rsidP="004B73DC"/>
          <w:p w14:paraId="312EE31F" w14:textId="77777777" w:rsidR="000D5D91" w:rsidRPr="00504666" w:rsidRDefault="004B73DC" w:rsidP="000D5D91">
            <w:r w:rsidRPr="00504666">
              <w:rPr>
                <w:b/>
              </w:rPr>
              <w:t>SIF XML Tag</w:t>
            </w:r>
            <w:r w:rsidR="00D005AB" w:rsidRPr="00504666">
              <w:rPr>
                <w:b/>
              </w:rPr>
              <w:t xml:space="preserve">: </w:t>
            </w:r>
            <w:r w:rsidR="000D5D91" w:rsidRPr="00504666">
              <w:t>&lt;OtherId Type="PreviousStateProvinceId"&gt;</w:t>
            </w:r>
          </w:p>
          <w:p w14:paraId="6ECBF713" w14:textId="77777777" w:rsidR="004B73DC" w:rsidRPr="00504666" w:rsidRDefault="004B73DC" w:rsidP="004B73DC"/>
          <w:p w14:paraId="21D27370" w14:textId="77777777"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21A359F2" w14:textId="13AD469E"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12BE4C9E" w14:textId="77777777" w:rsidR="000D5D91" w:rsidRPr="00504666" w:rsidRDefault="000D5D91" w:rsidP="000D5D91">
            <w:pPr>
              <w:rPr>
                <w:rFonts w:cs="Consolas"/>
                <w:color w:val="000000"/>
                <w:sz w:val="20"/>
                <w:szCs w:val="20"/>
              </w:rPr>
            </w:pPr>
            <w:r w:rsidRPr="00504666">
              <w:rPr>
                <w:rFonts w:cs="Consolas"/>
                <w:color w:val="000000"/>
                <w:sz w:val="20"/>
                <w:szCs w:val="20"/>
              </w:rPr>
              <w:t>&lt;OtherId Type="PreviousStateProvinceId"&gt;28007&lt;/OtherId&gt;</w:t>
            </w:r>
          </w:p>
          <w:p w14:paraId="298E099D"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49139910" w14:textId="77777777" w:rsidR="0085201F" w:rsidRPr="00504666" w:rsidRDefault="0085201F" w:rsidP="0085201F">
            <w:pPr>
              <w:rPr>
                <w:color w:val="000000"/>
              </w:rPr>
            </w:pPr>
            <w:r w:rsidRPr="00504666">
              <w:rPr>
                <w:color w:val="000000"/>
              </w:rPr>
              <w:t>28007,</w:t>
            </w:r>
          </w:p>
          <w:p w14:paraId="0FE3CA2A" w14:textId="77777777" w:rsidR="004B73DC" w:rsidRPr="00504666" w:rsidRDefault="004B73DC" w:rsidP="004B73DC"/>
        </w:tc>
      </w:tr>
      <w:tr w:rsidR="00197F63" w:rsidRPr="00504666" w14:paraId="61A7F35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0CCE64E" w14:textId="77777777" w:rsidR="004B73DC" w:rsidRPr="00504666" w:rsidRDefault="004B73DC" w:rsidP="004B73DC">
            <w:pPr>
              <w:rPr>
                <w:sz w:val="20"/>
                <w:szCs w:val="20"/>
              </w:rPr>
            </w:pPr>
            <w:r w:rsidRPr="00504666">
              <w:rPr>
                <w:sz w:val="20"/>
                <w:szCs w:val="20"/>
              </w:rPr>
              <w:lastRenderedPageBreak/>
              <w:t>2.15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FABFE79" w14:textId="77777777" w:rsidR="004B73DC" w:rsidRPr="00504666" w:rsidRDefault="004B73DC" w:rsidP="004B73DC">
            <w:pPr>
              <w:rPr>
                <w:sz w:val="20"/>
                <w:szCs w:val="20"/>
              </w:rPr>
            </w:pPr>
            <w:r w:rsidRPr="00504666">
              <w:rPr>
                <w:sz w:val="20"/>
                <w:szCs w:val="20"/>
              </w:rPr>
              <w:t xml:space="preserve">Previous National Student ID </w:t>
            </w:r>
            <w:r w:rsidR="00AD11CA" w:rsidRPr="00504666">
              <w:rPr>
                <w:sz w:val="20"/>
                <w:szCs w:val="20"/>
              </w:rPr>
              <w: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44E5461"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C07E0C9" w14:textId="77777777" w:rsidR="00A51292" w:rsidRPr="003569E0" w:rsidRDefault="004B73DC" w:rsidP="00A51292">
            <w:r w:rsidRPr="00504666">
              <w:rPr>
                <w:b/>
              </w:rPr>
              <w:t>Description</w:t>
            </w:r>
            <w:r w:rsidR="00D005AB" w:rsidRPr="00504666">
              <w:rPr>
                <w:b/>
              </w:rPr>
              <w:t xml:space="preserve">: </w:t>
            </w:r>
            <w:r w:rsidR="00A51292" w:rsidRPr="003569E0">
              <w:t>Previous national school student identifier</w:t>
            </w:r>
          </w:p>
          <w:p w14:paraId="154746CE" w14:textId="77777777" w:rsidR="004B73DC" w:rsidRPr="00504666" w:rsidRDefault="004B73DC" w:rsidP="004B73DC"/>
          <w:p w14:paraId="6A7400C2" w14:textId="77777777" w:rsidR="004B73DC" w:rsidRPr="00504666" w:rsidRDefault="004B73DC" w:rsidP="004B73DC">
            <w:r w:rsidRPr="00504666">
              <w:rPr>
                <w:b/>
              </w:rPr>
              <w:t>Type</w:t>
            </w:r>
            <w:r w:rsidR="000D5D91" w:rsidRPr="00504666">
              <w:rPr>
                <w:b/>
              </w:rPr>
              <w:t xml:space="preserve">: </w:t>
            </w:r>
            <w:r w:rsidR="000D5D91" w:rsidRPr="00504666">
              <w:t>String</w:t>
            </w:r>
          </w:p>
          <w:p w14:paraId="7F4E0DF4" w14:textId="77777777" w:rsidR="00D005AB" w:rsidRPr="00504666" w:rsidRDefault="00D005AB" w:rsidP="004B73DC"/>
          <w:p w14:paraId="707A5707" w14:textId="77777777" w:rsidR="004B73DC" w:rsidRPr="00504666" w:rsidRDefault="004B73DC" w:rsidP="004B73DC">
            <w:pPr>
              <w:rPr>
                <w:b/>
              </w:rPr>
            </w:pPr>
            <w:r w:rsidRPr="00504666">
              <w:rPr>
                <w:b/>
              </w:rPr>
              <w:t>SIF Mappings to StudentPersonal:</w:t>
            </w:r>
          </w:p>
          <w:p w14:paraId="20699E75" w14:textId="77777777" w:rsidR="000D5D91" w:rsidRPr="00504666" w:rsidRDefault="000D5D91" w:rsidP="000D5D91">
            <w:r w:rsidRPr="00504666">
              <w:t>OtherIdList/OtherId, OtherIdList/OtherId@Type = PreviousNationalStudentId</w:t>
            </w:r>
          </w:p>
          <w:p w14:paraId="0EF0AC2C" w14:textId="77777777" w:rsidR="004B73DC" w:rsidRPr="00504666" w:rsidRDefault="004B73DC" w:rsidP="004B73DC"/>
          <w:p w14:paraId="4209DA44" w14:textId="77777777" w:rsidR="00D005AB" w:rsidRPr="00504666" w:rsidRDefault="004B73DC" w:rsidP="000D5D91">
            <w:pPr>
              <w:rPr>
                <w:b/>
              </w:rPr>
            </w:pPr>
            <w:r w:rsidRPr="00504666">
              <w:rPr>
                <w:b/>
              </w:rPr>
              <w:t>SIF XML Tag</w:t>
            </w:r>
            <w:r w:rsidR="00D005AB" w:rsidRPr="00504666">
              <w:rPr>
                <w:b/>
              </w:rPr>
              <w:t>:</w:t>
            </w:r>
          </w:p>
          <w:p w14:paraId="0F074B15" w14:textId="77777777" w:rsidR="000D5D91" w:rsidRPr="00504666" w:rsidRDefault="000D5D91" w:rsidP="000D5D91">
            <w:r w:rsidRPr="00504666">
              <w:t>&lt;OtherId Type="PreviousNationalStudentId"&gt;</w:t>
            </w:r>
          </w:p>
          <w:p w14:paraId="25D81915" w14:textId="77777777" w:rsidR="004B73DC" w:rsidRPr="00504666" w:rsidRDefault="004B73DC" w:rsidP="004B73DC"/>
          <w:p w14:paraId="6E46F3CC" w14:textId="77777777"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3303C9A7" w14:textId="797AE653"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335BDEEA" w14:textId="77777777" w:rsidR="000D5D91" w:rsidRPr="00504666" w:rsidRDefault="000D5D91" w:rsidP="000D5D91">
            <w:pPr>
              <w:rPr>
                <w:rFonts w:cs="Consolas"/>
                <w:color w:val="000000"/>
                <w:sz w:val="20"/>
                <w:szCs w:val="20"/>
              </w:rPr>
            </w:pPr>
            <w:r w:rsidRPr="00504666">
              <w:rPr>
                <w:rFonts w:cs="Consolas"/>
                <w:color w:val="000000"/>
                <w:sz w:val="20"/>
                <w:szCs w:val="20"/>
              </w:rPr>
              <w:t>&lt;OtherId Type="PreviousNationalStudentId"&gt;84957&lt;/OtherId&gt;</w:t>
            </w:r>
          </w:p>
          <w:p w14:paraId="66838947"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5F365390" w14:textId="77777777" w:rsidR="0085201F" w:rsidRPr="00504666" w:rsidRDefault="0085201F" w:rsidP="0085201F">
            <w:pPr>
              <w:rPr>
                <w:color w:val="000000"/>
              </w:rPr>
            </w:pPr>
            <w:r w:rsidRPr="00504666">
              <w:rPr>
                <w:color w:val="000000"/>
              </w:rPr>
              <w:t>84957,</w:t>
            </w:r>
          </w:p>
          <w:p w14:paraId="4230B54C" w14:textId="77777777" w:rsidR="004B73DC" w:rsidRPr="00504666" w:rsidRDefault="004B73DC" w:rsidP="004B73DC"/>
        </w:tc>
      </w:tr>
      <w:tr w:rsidR="00197F63" w:rsidRPr="00504666" w14:paraId="05FC64B7"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32FE698" w14:textId="77777777" w:rsidR="004B73DC" w:rsidRPr="00504666" w:rsidRDefault="004B73DC" w:rsidP="004B73DC">
            <w:pPr>
              <w:rPr>
                <w:sz w:val="20"/>
                <w:szCs w:val="20"/>
              </w:rPr>
            </w:pPr>
            <w:r w:rsidRPr="00504666">
              <w:rPr>
                <w:sz w:val="20"/>
                <w:szCs w:val="20"/>
              </w:rPr>
              <w:t>2.16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FAE0459" w14:textId="77777777" w:rsidR="004B73DC" w:rsidRPr="00504666" w:rsidRDefault="004B73DC" w:rsidP="004B73DC">
            <w:pPr>
              <w:rPr>
                <w:sz w:val="20"/>
                <w:szCs w:val="20"/>
              </w:rPr>
            </w:pPr>
            <w:r w:rsidRPr="00504666">
              <w:rPr>
                <w:sz w:val="20"/>
                <w:szCs w:val="20"/>
              </w:rPr>
              <w:t>Previous Platform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1E9ADD7"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CBEE3F9"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assessment platform student identifier</w:t>
            </w:r>
          </w:p>
          <w:p w14:paraId="723CC39C" w14:textId="77777777" w:rsidR="004B73DC" w:rsidRPr="00504666" w:rsidRDefault="004B73DC" w:rsidP="004B73DC"/>
          <w:p w14:paraId="20293721" w14:textId="77777777" w:rsidR="004B73DC" w:rsidRPr="00504666" w:rsidRDefault="004B73DC" w:rsidP="004B73DC">
            <w:r w:rsidRPr="00504666">
              <w:rPr>
                <w:b/>
              </w:rPr>
              <w:t>Type</w:t>
            </w:r>
            <w:r w:rsidR="000D5D91" w:rsidRPr="00504666">
              <w:rPr>
                <w:b/>
              </w:rPr>
              <w:t xml:space="preserve">: </w:t>
            </w:r>
            <w:r w:rsidR="000D5D91" w:rsidRPr="00504666">
              <w:t>String</w:t>
            </w:r>
          </w:p>
          <w:p w14:paraId="68349F6A" w14:textId="77777777" w:rsidR="000D5D91" w:rsidRPr="00504666" w:rsidRDefault="000D5D91" w:rsidP="004B73DC"/>
          <w:p w14:paraId="45D488B6" w14:textId="77777777" w:rsidR="004B73DC" w:rsidRPr="00504666" w:rsidRDefault="004B73DC" w:rsidP="004B73DC">
            <w:pPr>
              <w:rPr>
                <w:b/>
              </w:rPr>
            </w:pPr>
            <w:r w:rsidRPr="00504666">
              <w:rPr>
                <w:b/>
              </w:rPr>
              <w:t>SIF Mappings to StudentPersonal:</w:t>
            </w:r>
          </w:p>
          <w:p w14:paraId="058D9AD8" w14:textId="77777777" w:rsidR="000D5D91" w:rsidRPr="00504666" w:rsidRDefault="000D5D91" w:rsidP="000D5D91">
            <w:r w:rsidRPr="00504666">
              <w:t>OtherIdList/OtherId, OtherIdList/OtherId@Type =  PreviousNAPPlatformStudentId</w:t>
            </w:r>
          </w:p>
          <w:p w14:paraId="2479F316" w14:textId="77777777" w:rsidR="004B73DC" w:rsidRPr="00504666" w:rsidRDefault="004B73DC" w:rsidP="004B73DC"/>
          <w:p w14:paraId="756F69AE" w14:textId="77777777" w:rsidR="00D005AB" w:rsidRPr="00504666" w:rsidRDefault="004B73DC" w:rsidP="000D5D91">
            <w:pPr>
              <w:rPr>
                <w:b/>
              </w:rPr>
            </w:pPr>
            <w:r w:rsidRPr="00504666">
              <w:rPr>
                <w:b/>
              </w:rPr>
              <w:t>SIF XML Tag</w:t>
            </w:r>
            <w:r w:rsidR="00D005AB" w:rsidRPr="00504666">
              <w:rPr>
                <w:b/>
              </w:rPr>
              <w:t>:</w:t>
            </w:r>
          </w:p>
          <w:p w14:paraId="4E363E7B" w14:textId="77777777" w:rsidR="000D5D91" w:rsidRPr="00504666" w:rsidRDefault="000D5D91" w:rsidP="000D5D91">
            <w:r w:rsidRPr="00504666">
              <w:t>&lt;OtherId Type="PreviousNAPPlatformStudentId"&gt;</w:t>
            </w:r>
          </w:p>
          <w:p w14:paraId="1207E1B5" w14:textId="77777777" w:rsidR="004B73DC" w:rsidRPr="00504666" w:rsidRDefault="004B73DC" w:rsidP="004B73DC"/>
          <w:p w14:paraId="536A9B3E" w14:textId="77777777"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3BD28618" w14:textId="7AE2F091"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166F2821" w14:textId="77777777" w:rsidR="000D5D91" w:rsidRPr="00504666" w:rsidRDefault="000D5D91" w:rsidP="000D5D91">
            <w:pPr>
              <w:rPr>
                <w:rFonts w:cs="Consolas"/>
                <w:color w:val="000000"/>
                <w:sz w:val="20"/>
                <w:szCs w:val="20"/>
              </w:rPr>
            </w:pPr>
            <w:r w:rsidRPr="00504666">
              <w:rPr>
                <w:rFonts w:cs="Consolas"/>
                <w:color w:val="000000"/>
                <w:sz w:val="20"/>
                <w:szCs w:val="20"/>
              </w:rPr>
              <w:t>&lt;OtherId Type="PreviousNAPPlatformStudentId"&gt;74459&lt;/OtherId&gt;</w:t>
            </w:r>
          </w:p>
          <w:p w14:paraId="4163328F"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1597771C" w14:textId="77777777" w:rsidR="0085201F" w:rsidRPr="00504666" w:rsidRDefault="0085201F" w:rsidP="0085201F">
            <w:pPr>
              <w:rPr>
                <w:color w:val="000000"/>
              </w:rPr>
            </w:pPr>
            <w:r w:rsidRPr="00504666">
              <w:rPr>
                <w:color w:val="000000"/>
              </w:rPr>
              <w:t>74459,</w:t>
            </w:r>
          </w:p>
          <w:p w14:paraId="6EC13ADF" w14:textId="77777777" w:rsidR="004B73DC" w:rsidRPr="00504666" w:rsidRDefault="004B73DC" w:rsidP="004B73DC"/>
        </w:tc>
      </w:tr>
      <w:tr w:rsidR="00197F63" w:rsidRPr="00504666" w14:paraId="445547EA"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EB082F1" w14:textId="77777777" w:rsidR="004B73DC" w:rsidRPr="00504666" w:rsidRDefault="004B73DC" w:rsidP="004B73DC">
            <w:pPr>
              <w:rPr>
                <w:sz w:val="20"/>
                <w:szCs w:val="20"/>
              </w:rPr>
            </w:pPr>
            <w:r w:rsidRPr="00504666">
              <w:rPr>
                <w:sz w:val="20"/>
                <w:szCs w:val="20"/>
              </w:rPr>
              <w:lastRenderedPageBreak/>
              <w:t>2.17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49C35D0" w14:textId="77777777" w:rsidR="004B73DC" w:rsidRPr="00504666" w:rsidRDefault="004B73DC" w:rsidP="004B73DC">
            <w:pPr>
              <w:rPr>
                <w:sz w:val="20"/>
                <w:szCs w:val="20"/>
              </w:rPr>
            </w:pPr>
            <w:r w:rsidRPr="00504666">
              <w:rPr>
                <w:sz w:val="20"/>
                <w:szCs w:val="20"/>
              </w:rPr>
              <w:t>Family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7C9335F"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CC48FF1" w14:textId="77777777" w:rsidR="004B73DC" w:rsidRPr="00504666" w:rsidRDefault="004B73DC" w:rsidP="004B73DC">
            <w:r w:rsidRPr="00504666">
              <w:rPr>
                <w:b/>
              </w:rPr>
              <w:t>Description</w:t>
            </w:r>
            <w:r w:rsidR="00D005AB" w:rsidRPr="00504666">
              <w:rPr>
                <w:b/>
              </w:rPr>
              <w:t xml:space="preserve">: </w:t>
            </w:r>
            <w:r w:rsidR="00A51292" w:rsidRPr="003569E0">
              <w:t>The student's legal family name.</w:t>
            </w:r>
          </w:p>
          <w:p w14:paraId="6BD2CE84" w14:textId="77777777" w:rsidR="00AA1A6B" w:rsidRPr="00504666" w:rsidRDefault="00AA1A6B" w:rsidP="004B73DC"/>
          <w:p w14:paraId="1149801D" w14:textId="77777777" w:rsidR="004B73DC" w:rsidRPr="00504666" w:rsidRDefault="004B73DC" w:rsidP="004B73DC">
            <w:r w:rsidRPr="00504666">
              <w:rPr>
                <w:b/>
              </w:rPr>
              <w:t>Type</w:t>
            </w:r>
            <w:r w:rsidR="00AA1A6B" w:rsidRPr="00504666">
              <w:rPr>
                <w:b/>
              </w:rPr>
              <w:t xml:space="preserve">: </w:t>
            </w:r>
            <w:r w:rsidR="00AA1A6B" w:rsidRPr="00504666">
              <w:t>String</w:t>
            </w:r>
          </w:p>
          <w:p w14:paraId="4BC48A36" w14:textId="77777777" w:rsidR="004B73DC" w:rsidRPr="00504666" w:rsidRDefault="004B73DC" w:rsidP="004B73DC"/>
          <w:p w14:paraId="4DF723DD" w14:textId="77777777" w:rsidR="004B73DC" w:rsidRPr="00504666" w:rsidRDefault="004B73DC" w:rsidP="004B73DC">
            <w:pPr>
              <w:rPr>
                <w:b/>
              </w:rPr>
            </w:pPr>
            <w:r w:rsidRPr="00504666">
              <w:rPr>
                <w:b/>
              </w:rPr>
              <w:t>SIF Mappings to StudentPersonal:</w:t>
            </w:r>
          </w:p>
          <w:p w14:paraId="1D27C4DB" w14:textId="77777777" w:rsidR="00AA1A6B" w:rsidRPr="00504666" w:rsidRDefault="00173394" w:rsidP="00AA1A6B">
            <w:hyperlink r:id="rId24" w:history="1">
              <w:r w:rsidR="00AA1A6B" w:rsidRPr="00504666">
                <w:t>PersonInfo/Name@"LGL"/FamilyName</w:t>
              </w:r>
            </w:hyperlink>
          </w:p>
          <w:p w14:paraId="19B7CACC" w14:textId="77777777" w:rsidR="004B73DC" w:rsidRPr="00504666" w:rsidRDefault="004B73DC" w:rsidP="004B73DC"/>
          <w:p w14:paraId="3AEBA14B" w14:textId="77777777" w:rsidR="00AA1A6B" w:rsidRPr="00504666" w:rsidRDefault="004B73DC" w:rsidP="00AA1A6B">
            <w:r w:rsidRPr="00504666">
              <w:rPr>
                <w:b/>
              </w:rPr>
              <w:t>SIF XML Tag</w:t>
            </w:r>
            <w:r w:rsidR="00D005AB" w:rsidRPr="00504666">
              <w:rPr>
                <w:b/>
              </w:rPr>
              <w:t xml:space="preserve">: </w:t>
            </w:r>
            <w:r w:rsidR="00AA1A6B" w:rsidRPr="00504666">
              <w:t xml:space="preserve">&lt;FamilyName&gt; </w:t>
            </w:r>
          </w:p>
          <w:p w14:paraId="7C978206" w14:textId="77777777" w:rsidR="00AA1A6B" w:rsidRPr="00504666" w:rsidRDefault="00AA1A6B" w:rsidP="004B73DC">
            <w:pPr>
              <w:rPr>
                <w:b/>
              </w:rPr>
            </w:pPr>
          </w:p>
          <w:p w14:paraId="5B6420D5" w14:textId="77777777" w:rsidR="004B73DC" w:rsidRPr="00504666" w:rsidRDefault="004B73DC" w:rsidP="004B73DC">
            <w:pPr>
              <w:rPr>
                <w:b/>
              </w:rPr>
            </w:pPr>
            <w:r w:rsidRPr="00504666">
              <w:rPr>
                <w:b/>
              </w:rPr>
              <w:t>SIF XML Valid Type</w:t>
            </w:r>
            <w:r w:rsidR="00D005AB" w:rsidRPr="00504666">
              <w:rPr>
                <w:b/>
              </w:rPr>
              <w:t>:</w:t>
            </w:r>
          </w:p>
          <w:p w14:paraId="2B4C6093" w14:textId="77777777" w:rsidR="00AA1A6B" w:rsidRPr="00504666" w:rsidRDefault="00AA1A6B" w:rsidP="004B73DC">
            <w:r w:rsidRPr="00504666">
              <w:t xml:space="preserve">BaseNameType where Type =”LGL” </w:t>
            </w:r>
          </w:p>
          <w:p w14:paraId="2C21AF09" w14:textId="77777777" w:rsidR="00AA1A6B" w:rsidRPr="00504666" w:rsidRDefault="00AA1A6B" w:rsidP="004B73DC">
            <w:r w:rsidRPr="00504666">
              <w:t>LGL = LegalName</w:t>
            </w:r>
          </w:p>
          <w:p w14:paraId="2344B8A0" w14:textId="77777777" w:rsidR="00AA1A6B" w:rsidRPr="00504666" w:rsidRDefault="00AA1A6B" w:rsidP="004B73DC">
            <w:r w:rsidRPr="00504666">
              <w:t>FamilyName - String</w:t>
            </w:r>
          </w:p>
        </w:tc>
        <w:tc>
          <w:tcPr>
            <w:tcW w:w="850" w:type="dxa"/>
            <w:tcBorders>
              <w:top w:val="single" w:sz="6" w:space="0" w:color="auto"/>
              <w:left w:val="single" w:sz="6" w:space="0" w:color="auto"/>
              <w:bottom w:val="single" w:sz="6" w:space="0" w:color="auto"/>
              <w:right w:val="single" w:sz="6" w:space="0" w:color="auto"/>
            </w:tcBorders>
            <w:vAlign w:val="center"/>
          </w:tcPr>
          <w:p w14:paraId="1E6B8920"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08B695A7" w14:textId="77777777" w:rsidTr="00AA1A6B">
              <w:trPr>
                <w:trHeight w:val="288"/>
              </w:trPr>
              <w:tc>
                <w:tcPr>
                  <w:tcW w:w="8656" w:type="dxa"/>
                  <w:tcBorders>
                    <w:top w:val="nil"/>
                    <w:left w:val="nil"/>
                    <w:bottom w:val="nil"/>
                    <w:right w:val="nil"/>
                  </w:tcBorders>
                  <w:shd w:val="clear" w:color="auto" w:fill="auto"/>
                  <w:noWrap/>
                  <w:vAlign w:val="center"/>
                  <w:hideMark/>
                </w:tcPr>
                <w:p w14:paraId="1E78508B"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60A4E1C4" w14:textId="77777777" w:rsidTr="00AA1A6B">
              <w:trPr>
                <w:trHeight w:val="288"/>
              </w:trPr>
              <w:tc>
                <w:tcPr>
                  <w:tcW w:w="8656" w:type="dxa"/>
                  <w:tcBorders>
                    <w:top w:val="nil"/>
                    <w:left w:val="nil"/>
                    <w:bottom w:val="nil"/>
                    <w:right w:val="nil"/>
                  </w:tcBorders>
                  <w:shd w:val="clear" w:color="auto" w:fill="auto"/>
                  <w:noWrap/>
                  <w:vAlign w:val="center"/>
                  <w:hideMark/>
                </w:tcPr>
                <w:p w14:paraId="5F97E123" w14:textId="77777777"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&lt;FamilyName&gt;Chadwell&lt;/FamilyName&gt;</w:t>
                  </w:r>
                </w:p>
              </w:tc>
            </w:tr>
            <w:tr w:rsidR="00AA1A6B" w:rsidRPr="00504666" w14:paraId="3AB17B8B" w14:textId="77777777" w:rsidTr="00AA1A6B">
              <w:trPr>
                <w:trHeight w:val="288"/>
              </w:trPr>
              <w:tc>
                <w:tcPr>
                  <w:tcW w:w="8656" w:type="dxa"/>
                  <w:tcBorders>
                    <w:top w:val="nil"/>
                    <w:left w:val="nil"/>
                    <w:bottom w:val="nil"/>
                    <w:right w:val="nil"/>
                  </w:tcBorders>
                  <w:shd w:val="clear" w:color="auto" w:fill="auto"/>
                  <w:noWrap/>
                  <w:vAlign w:val="center"/>
                  <w:hideMark/>
                </w:tcPr>
                <w:p w14:paraId="3076052E"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&lt;GivenName&gt;Conrad&lt;/GivenName&gt;</w:t>
                  </w:r>
                </w:p>
              </w:tc>
            </w:tr>
            <w:tr w:rsidR="00AA1A6B" w:rsidRPr="00504666" w14:paraId="59FBEAC6" w14:textId="77777777" w:rsidTr="00AA1A6B">
              <w:trPr>
                <w:trHeight w:val="288"/>
              </w:trPr>
              <w:tc>
                <w:tcPr>
                  <w:tcW w:w="8656" w:type="dxa"/>
                  <w:tcBorders>
                    <w:top w:val="nil"/>
                    <w:left w:val="nil"/>
                    <w:bottom w:val="nil"/>
                    <w:right w:val="nil"/>
                  </w:tcBorders>
                  <w:shd w:val="clear" w:color="auto" w:fill="auto"/>
                  <w:noWrap/>
                  <w:vAlign w:val="center"/>
                  <w:hideMark/>
                </w:tcPr>
                <w:p w14:paraId="45DD686D"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&lt;MiddleName&gt;J&lt;/MiddleName&gt;</w:t>
                  </w:r>
                </w:p>
              </w:tc>
            </w:tr>
            <w:tr w:rsidR="00AA1A6B" w:rsidRPr="00504666" w14:paraId="026B9C4B" w14:textId="77777777" w:rsidTr="00AA1A6B">
              <w:trPr>
                <w:trHeight w:val="288"/>
              </w:trPr>
              <w:tc>
                <w:tcPr>
                  <w:tcW w:w="8656" w:type="dxa"/>
                  <w:tcBorders>
                    <w:top w:val="nil"/>
                    <w:left w:val="nil"/>
                    <w:bottom w:val="nil"/>
                    <w:right w:val="nil"/>
                  </w:tcBorders>
                  <w:shd w:val="clear" w:color="auto" w:fill="auto"/>
                  <w:noWrap/>
                  <w:vAlign w:val="center"/>
                  <w:hideMark/>
                </w:tcPr>
                <w:p w14:paraId="306A8B37"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&lt;PreferredGivenName&gt;Conrad&lt;/PreferredGivenName&gt;</w:t>
                  </w:r>
                </w:p>
              </w:tc>
            </w:tr>
            <w:tr w:rsidR="00AA1A6B" w:rsidRPr="00504666" w14:paraId="3D6933C7" w14:textId="77777777" w:rsidTr="00AA1A6B">
              <w:trPr>
                <w:trHeight w:val="288"/>
              </w:trPr>
              <w:tc>
                <w:tcPr>
                  <w:tcW w:w="8656" w:type="dxa"/>
                  <w:tcBorders>
                    <w:top w:val="nil"/>
                    <w:left w:val="nil"/>
                    <w:bottom w:val="nil"/>
                    <w:right w:val="nil"/>
                  </w:tcBorders>
                  <w:shd w:val="clear" w:color="auto" w:fill="auto"/>
                  <w:noWrap/>
                  <w:vAlign w:val="center"/>
                  <w:hideMark/>
                </w:tcPr>
                <w:p w14:paraId="75579E84"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07F43396"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3E6BB03F" w14:textId="77777777" w:rsidR="004B73DC" w:rsidRPr="00504666" w:rsidRDefault="0085201F" w:rsidP="004B73DC">
            <w:r w:rsidRPr="00504666">
              <w:t>Chadwell,</w:t>
            </w:r>
          </w:p>
        </w:tc>
      </w:tr>
      <w:tr w:rsidR="00197F63" w:rsidRPr="00504666" w14:paraId="0715B20A"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6B4AC7C" w14:textId="77777777" w:rsidR="004B73DC" w:rsidRPr="00504666" w:rsidRDefault="004B73DC" w:rsidP="004B73DC">
            <w:pPr>
              <w:rPr>
                <w:sz w:val="20"/>
                <w:szCs w:val="20"/>
              </w:rPr>
            </w:pPr>
            <w:r w:rsidRPr="00504666">
              <w:rPr>
                <w:sz w:val="20"/>
                <w:szCs w:val="20"/>
              </w:rPr>
              <w:t>2.18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C49C7AC" w14:textId="77777777" w:rsidR="004B73DC" w:rsidRPr="00504666" w:rsidRDefault="004B73DC" w:rsidP="004B73DC">
            <w:pPr>
              <w:rPr>
                <w:sz w:val="20"/>
                <w:szCs w:val="20"/>
              </w:rPr>
            </w:pPr>
            <w:r w:rsidRPr="00504666">
              <w:rPr>
                <w:sz w:val="20"/>
                <w:szCs w:val="20"/>
              </w:rPr>
              <w:t>Given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57DD4EC"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75E277E"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given (first) name</w:t>
            </w:r>
          </w:p>
          <w:p w14:paraId="221DEABC" w14:textId="77777777" w:rsidR="004B73DC" w:rsidRPr="00504666" w:rsidRDefault="004B73DC" w:rsidP="004B73DC"/>
          <w:p w14:paraId="70C2FF97" w14:textId="77777777"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 xml:space="preserve">String </w:t>
            </w:r>
          </w:p>
          <w:p w14:paraId="03D44722" w14:textId="77777777" w:rsidR="00AA1A6B" w:rsidRPr="00504666" w:rsidRDefault="00AA1A6B" w:rsidP="004B73DC"/>
          <w:p w14:paraId="01B99FD3" w14:textId="77777777" w:rsidR="004B73DC" w:rsidRPr="00504666" w:rsidRDefault="004B73DC" w:rsidP="004B73DC">
            <w:pPr>
              <w:rPr>
                <w:b/>
              </w:rPr>
            </w:pPr>
            <w:r w:rsidRPr="00504666">
              <w:rPr>
                <w:b/>
              </w:rPr>
              <w:t>SIF Mappings to StudentPersonal:</w:t>
            </w:r>
          </w:p>
          <w:p w14:paraId="4935052B" w14:textId="77777777" w:rsidR="004B73DC" w:rsidRPr="00504666" w:rsidRDefault="00AA1A6B" w:rsidP="004B73DC">
            <w:r w:rsidRPr="00504666">
              <w:t>PersonInfo/Name@"LGL"/GivenName</w:t>
            </w:r>
          </w:p>
          <w:p w14:paraId="12142036" w14:textId="77777777" w:rsidR="00D005AB" w:rsidRPr="00504666" w:rsidRDefault="00D005AB" w:rsidP="004B73DC"/>
          <w:p w14:paraId="29247D14" w14:textId="77777777" w:rsidR="00AA1A6B" w:rsidRPr="00504666" w:rsidRDefault="004B73DC" w:rsidP="00AA1A6B">
            <w:r w:rsidRPr="00504666">
              <w:rPr>
                <w:b/>
              </w:rPr>
              <w:t>SIF XML Tag</w:t>
            </w:r>
            <w:r w:rsidR="00D005AB" w:rsidRPr="00504666">
              <w:rPr>
                <w:b/>
              </w:rPr>
              <w:t xml:space="preserve">: </w:t>
            </w:r>
            <w:r w:rsidR="00AA1A6B" w:rsidRPr="00504666">
              <w:t>&lt;GivenName&gt;</w:t>
            </w:r>
          </w:p>
          <w:p w14:paraId="77DF2A59" w14:textId="77777777" w:rsidR="004B73DC" w:rsidRPr="00504666" w:rsidRDefault="004B73DC" w:rsidP="004B73DC"/>
          <w:p w14:paraId="4768A07A" w14:textId="77777777" w:rsidR="004B73DC" w:rsidRPr="00504666" w:rsidRDefault="004B73DC" w:rsidP="004B73DC">
            <w:pPr>
              <w:rPr>
                <w:b/>
              </w:rPr>
            </w:pPr>
            <w:r w:rsidRPr="00504666">
              <w:rPr>
                <w:b/>
              </w:rPr>
              <w:t>SIF XML Valid Type</w:t>
            </w:r>
          </w:p>
          <w:p w14:paraId="13E143D0" w14:textId="77777777" w:rsidR="00AA1A6B" w:rsidRPr="00504666" w:rsidRDefault="00AA1A6B" w:rsidP="00AA1A6B">
            <w:r w:rsidRPr="00504666">
              <w:t xml:space="preserve">BaseNameType where Type =”LGL” </w:t>
            </w:r>
          </w:p>
          <w:p w14:paraId="43F32DB9" w14:textId="77777777" w:rsidR="00AA1A6B" w:rsidRPr="00504666" w:rsidRDefault="00AA1A6B" w:rsidP="00AA1A6B">
            <w:r w:rsidRPr="00504666">
              <w:t>LGL = LegalName</w:t>
            </w:r>
          </w:p>
          <w:p w14:paraId="632DDDA8" w14:textId="77777777" w:rsidR="00AA1A6B" w:rsidRPr="00504666" w:rsidRDefault="00AA1A6B" w:rsidP="00AA1A6B">
            <w:r w:rsidRPr="00504666">
              <w:t>GivenName - String</w:t>
            </w:r>
          </w:p>
        </w:tc>
        <w:tc>
          <w:tcPr>
            <w:tcW w:w="850" w:type="dxa"/>
            <w:tcBorders>
              <w:top w:val="single" w:sz="6" w:space="0" w:color="auto"/>
              <w:left w:val="single" w:sz="6" w:space="0" w:color="auto"/>
              <w:bottom w:val="single" w:sz="6" w:space="0" w:color="auto"/>
              <w:right w:val="single" w:sz="6" w:space="0" w:color="auto"/>
            </w:tcBorders>
            <w:vAlign w:val="center"/>
          </w:tcPr>
          <w:p w14:paraId="719D72DC"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4B2410FA" w14:textId="77777777" w:rsidTr="00AA1A6B">
              <w:trPr>
                <w:trHeight w:val="288"/>
              </w:trPr>
              <w:tc>
                <w:tcPr>
                  <w:tcW w:w="8656" w:type="dxa"/>
                  <w:tcBorders>
                    <w:top w:val="nil"/>
                    <w:left w:val="nil"/>
                    <w:bottom w:val="nil"/>
                    <w:right w:val="nil"/>
                  </w:tcBorders>
                  <w:shd w:val="clear" w:color="auto" w:fill="auto"/>
                  <w:noWrap/>
                  <w:vAlign w:val="center"/>
                  <w:hideMark/>
                </w:tcPr>
                <w:p w14:paraId="404C534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05F487F9" w14:textId="77777777" w:rsidTr="00AA1A6B">
              <w:trPr>
                <w:trHeight w:val="288"/>
              </w:trPr>
              <w:tc>
                <w:tcPr>
                  <w:tcW w:w="8656" w:type="dxa"/>
                  <w:tcBorders>
                    <w:top w:val="nil"/>
                    <w:left w:val="nil"/>
                    <w:bottom w:val="nil"/>
                    <w:right w:val="nil"/>
                  </w:tcBorders>
                  <w:shd w:val="clear" w:color="auto" w:fill="auto"/>
                  <w:noWrap/>
                  <w:vAlign w:val="center"/>
                  <w:hideMark/>
                </w:tcPr>
                <w:p w14:paraId="41AC3185"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&lt;FamilyName&gt;Chadwell&lt;/FamilyName&gt;</w:t>
                  </w:r>
                </w:p>
              </w:tc>
            </w:tr>
            <w:tr w:rsidR="00AA1A6B" w:rsidRPr="00504666" w14:paraId="556B6486" w14:textId="77777777" w:rsidTr="00AA1A6B">
              <w:trPr>
                <w:trHeight w:val="288"/>
              </w:trPr>
              <w:tc>
                <w:tcPr>
                  <w:tcW w:w="8656" w:type="dxa"/>
                  <w:tcBorders>
                    <w:top w:val="nil"/>
                    <w:left w:val="nil"/>
                    <w:bottom w:val="nil"/>
                    <w:right w:val="nil"/>
                  </w:tcBorders>
                  <w:shd w:val="clear" w:color="auto" w:fill="auto"/>
                  <w:noWrap/>
                  <w:vAlign w:val="center"/>
                  <w:hideMark/>
                </w:tcPr>
                <w:p w14:paraId="111107F8" w14:textId="77777777"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&lt;GivenName&gt;Conrad&lt;/GivenName&gt;</w:t>
                  </w:r>
                </w:p>
              </w:tc>
            </w:tr>
            <w:tr w:rsidR="00AA1A6B" w:rsidRPr="00504666" w14:paraId="4F711B69" w14:textId="77777777" w:rsidTr="00AA1A6B">
              <w:trPr>
                <w:trHeight w:val="288"/>
              </w:trPr>
              <w:tc>
                <w:tcPr>
                  <w:tcW w:w="8656" w:type="dxa"/>
                  <w:tcBorders>
                    <w:top w:val="nil"/>
                    <w:left w:val="nil"/>
                    <w:bottom w:val="nil"/>
                    <w:right w:val="nil"/>
                  </w:tcBorders>
                  <w:shd w:val="clear" w:color="auto" w:fill="auto"/>
                  <w:noWrap/>
                  <w:vAlign w:val="center"/>
                  <w:hideMark/>
                </w:tcPr>
                <w:p w14:paraId="13FC41B3"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&lt;MiddleName&gt;J&lt;/MiddleName&gt;</w:t>
                  </w:r>
                </w:p>
              </w:tc>
            </w:tr>
            <w:tr w:rsidR="00AA1A6B" w:rsidRPr="00504666" w14:paraId="3969FDF8" w14:textId="77777777" w:rsidTr="00AA1A6B">
              <w:trPr>
                <w:trHeight w:val="288"/>
              </w:trPr>
              <w:tc>
                <w:tcPr>
                  <w:tcW w:w="8656" w:type="dxa"/>
                  <w:tcBorders>
                    <w:top w:val="nil"/>
                    <w:left w:val="nil"/>
                    <w:bottom w:val="nil"/>
                    <w:right w:val="nil"/>
                  </w:tcBorders>
                  <w:shd w:val="clear" w:color="auto" w:fill="auto"/>
                  <w:noWrap/>
                  <w:vAlign w:val="center"/>
                  <w:hideMark/>
                </w:tcPr>
                <w:p w14:paraId="41356B81"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&lt;PreferredGivenName&gt;Conrad&lt;/PreferredGivenName&gt;</w:t>
                  </w:r>
                </w:p>
              </w:tc>
            </w:tr>
            <w:tr w:rsidR="00AA1A6B" w:rsidRPr="00504666" w14:paraId="7DC05629" w14:textId="77777777" w:rsidTr="00AA1A6B">
              <w:trPr>
                <w:trHeight w:val="288"/>
              </w:trPr>
              <w:tc>
                <w:tcPr>
                  <w:tcW w:w="8656" w:type="dxa"/>
                  <w:tcBorders>
                    <w:top w:val="nil"/>
                    <w:left w:val="nil"/>
                    <w:bottom w:val="nil"/>
                    <w:right w:val="nil"/>
                  </w:tcBorders>
                  <w:shd w:val="clear" w:color="auto" w:fill="auto"/>
                  <w:noWrap/>
                  <w:vAlign w:val="center"/>
                  <w:hideMark/>
                </w:tcPr>
                <w:p w14:paraId="3240DF39"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56B65589"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2BFC3F50" w14:textId="77777777" w:rsidR="004B73DC" w:rsidRPr="00504666" w:rsidRDefault="0085201F" w:rsidP="0085201F">
            <w:r w:rsidRPr="00504666">
              <w:rPr>
                <w:color w:val="000000"/>
              </w:rPr>
              <w:t>Conrad,</w:t>
            </w:r>
          </w:p>
        </w:tc>
      </w:tr>
      <w:tr w:rsidR="00197F63" w:rsidRPr="00504666" w14:paraId="62E0A19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65BD22B" w14:textId="77777777" w:rsidR="004B73DC" w:rsidRPr="00504666" w:rsidRDefault="004B73DC" w:rsidP="004B73DC">
            <w:pPr>
              <w:rPr>
                <w:sz w:val="20"/>
                <w:szCs w:val="20"/>
              </w:rPr>
            </w:pPr>
            <w:r w:rsidRPr="00504666">
              <w:rPr>
                <w:sz w:val="20"/>
                <w:szCs w:val="20"/>
              </w:rPr>
              <w:lastRenderedPageBreak/>
              <w:t>2.19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B9A9FB9" w14:textId="77777777" w:rsidR="004B73DC" w:rsidRPr="00504666" w:rsidRDefault="004B73DC" w:rsidP="004B73DC">
            <w:pPr>
              <w:rPr>
                <w:sz w:val="20"/>
                <w:szCs w:val="20"/>
              </w:rPr>
            </w:pPr>
            <w:r w:rsidRPr="00504666">
              <w:rPr>
                <w:sz w:val="20"/>
                <w:szCs w:val="20"/>
              </w:rPr>
              <w:t>Preferred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5EE6FD3"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744AF9E"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preferred name</w:t>
            </w:r>
          </w:p>
          <w:p w14:paraId="3112228E" w14:textId="77777777" w:rsidR="004B73DC" w:rsidRPr="00504666" w:rsidRDefault="004B73DC" w:rsidP="004B73DC"/>
          <w:p w14:paraId="1FC4797B" w14:textId="77777777"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String</w:t>
            </w:r>
          </w:p>
          <w:p w14:paraId="4F7519A2" w14:textId="77777777" w:rsidR="00AA1A6B" w:rsidRPr="00504666" w:rsidRDefault="00AA1A6B" w:rsidP="004B73DC"/>
          <w:p w14:paraId="5A652D4C" w14:textId="77777777" w:rsidR="004B73DC" w:rsidRPr="00504666" w:rsidRDefault="004B73DC" w:rsidP="004B73DC">
            <w:pPr>
              <w:rPr>
                <w:b/>
              </w:rPr>
            </w:pPr>
            <w:r w:rsidRPr="00504666">
              <w:rPr>
                <w:b/>
              </w:rPr>
              <w:t>SIF Mappings to StudentPersonal:</w:t>
            </w:r>
          </w:p>
          <w:p w14:paraId="7687A774" w14:textId="77777777" w:rsidR="004B73DC" w:rsidRPr="00504666" w:rsidRDefault="00AA1A6B" w:rsidP="004B73DC">
            <w:r w:rsidRPr="00504666">
              <w:t>PersonInfo/Name@"LGL"/PreferredName</w:t>
            </w:r>
          </w:p>
          <w:p w14:paraId="4D300E17" w14:textId="77777777" w:rsidR="00AA1A6B" w:rsidRPr="00504666" w:rsidRDefault="00AA1A6B" w:rsidP="004B73DC"/>
          <w:p w14:paraId="4799796C" w14:textId="77777777" w:rsidR="004B73DC" w:rsidRPr="00504666" w:rsidRDefault="004B73DC" w:rsidP="004B73DC">
            <w:r w:rsidRPr="00504666">
              <w:rPr>
                <w:b/>
              </w:rPr>
              <w:t>SIF XML Tag</w:t>
            </w:r>
            <w:r w:rsidR="00D005AB" w:rsidRPr="00504666">
              <w:rPr>
                <w:b/>
              </w:rPr>
              <w:t xml:space="preserve">: </w:t>
            </w:r>
            <w:r w:rsidR="00AA1A6B" w:rsidRPr="00504666">
              <w:t>&lt;PreferredGivenName&gt;</w:t>
            </w:r>
          </w:p>
          <w:p w14:paraId="65D401BE" w14:textId="77777777" w:rsidR="00AA1A6B" w:rsidRPr="00504666" w:rsidRDefault="00AA1A6B" w:rsidP="004B73DC"/>
          <w:p w14:paraId="1153CA3E" w14:textId="77777777" w:rsidR="004B73DC" w:rsidRPr="00504666" w:rsidRDefault="004B73DC" w:rsidP="004B73DC">
            <w:pPr>
              <w:rPr>
                <w:b/>
              </w:rPr>
            </w:pPr>
            <w:r w:rsidRPr="00504666">
              <w:rPr>
                <w:b/>
              </w:rPr>
              <w:t>SIF XML Valid Type</w:t>
            </w:r>
          </w:p>
          <w:p w14:paraId="5682556F" w14:textId="77777777" w:rsidR="00AA1A6B" w:rsidRPr="00504666" w:rsidRDefault="00AA1A6B" w:rsidP="00AA1A6B">
            <w:r w:rsidRPr="00504666">
              <w:t xml:space="preserve">BaseNameType where Type =”LGL” </w:t>
            </w:r>
          </w:p>
          <w:p w14:paraId="611463E8" w14:textId="77777777" w:rsidR="00AA1A6B" w:rsidRPr="00504666" w:rsidRDefault="00AA1A6B" w:rsidP="00AA1A6B">
            <w:r w:rsidRPr="00504666">
              <w:t>LGL = LegalName</w:t>
            </w:r>
          </w:p>
          <w:p w14:paraId="66499A4A" w14:textId="77777777" w:rsidR="00AA1A6B" w:rsidRPr="00504666" w:rsidRDefault="00AA1A6B" w:rsidP="00AA1A6B">
            <w:r w:rsidRPr="00504666">
              <w:t>PreferredGivenName - String</w:t>
            </w:r>
          </w:p>
        </w:tc>
        <w:tc>
          <w:tcPr>
            <w:tcW w:w="850" w:type="dxa"/>
            <w:tcBorders>
              <w:top w:val="single" w:sz="6" w:space="0" w:color="auto"/>
              <w:left w:val="single" w:sz="6" w:space="0" w:color="auto"/>
              <w:bottom w:val="single" w:sz="6" w:space="0" w:color="auto"/>
              <w:right w:val="single" w:sz="6" w:space="0" w:color="auto"/>
            </w:tcBorders>
            <w:vAlign w:val="center"/>
          </w:tcPr>
          <w:p w14:paraId="30B0EF03"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123BFB33" w14:textId="77777777" w:rsidTr="00AA1A6B">
              <w:trPr>
                <w:trHeight w:val="288"/>
              </w:trPr>
              <w:tc>
                <w:tcPr>
                  <w:tcW w:w="8656" w:type="dxa"/>
                  <w:tcBorders>
                    <w:top w:val="nil"/>
                    <w:left w:val="nil"/>
                    <w:bottom w:val="nil"/>
                    <w:right w:val="nil"/>
                  </w:tcBorders>
                  <w:shd w:val="clear" w:color="auto" w:fill="auto"/>
                  <w:noWrap/>
                  <w:vAlign w:val="center"/>
                  <w:hideMark/>
                </w:tcPr>
                <w:p w14:paraId="0ECE0FAC"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569FCF3F" w14:textId="77777777" w:rsidTr="00AA1A6B">
              <w:trPr>
                <w:trHeight w:val="288"/>
              </w:trPr>
              <w:tc>
                <w:tcPr>
                  <w:tcW w:w="8656" w:type="dxa"/>
                  <w:tcBorders>
                    <w:top w:val="nil"/>
                    <w:left w:val="nil"/>
                    <w:bottom w:val="nil"/>
                    <w:right w:val="nil"/>
                  </w:tcBorders>
                  <w:shd w:val="clear" w:color="auto" w:fill="auto"/>
                  <w:noWrap/>
                  <w:vAlign w:val="center"/>
                  <w:hideMark/>
                </w:tcPr>
                <w:p w14:paraId="22209278"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&lt;FamilyName&gt;Chadwell&lt;/FamilyName&gt;</w:t>
                  </w:r>
                </w:p>
              </w:tc>
            </w:tr>
            <w:tr w:rsidR="00AA1A6B" w:rsidRPr="00504666" w14:paraId="34B795A5" w14:textId="77777777" w:rsidTr="00AA1A6B">
              <w:trPr>
                <w:trHeight w:val="288"/>
              </w:trPr>
              <w:tc>
                <w:tcPr>
                  <w:tcW w:w="8656" w:type="dxa"/>
                  <w:tcBorders>
                    <w:top w:val="nil"/>
                    <w:left w:val="nil"/>
                    <w:bottom w:val="nil"/>
                    <w:right w:val="nil"/>
                  </w:tcBorders>
                  <w:shd w:val="clear" w:color="auto" w:fill="auto"/>
                  <w:noWrap/>
                  <w:vAlign w:val="center"/>
                  <w:hideMark/>
                </w:tcPr>
                <w:p w14:paraId="4BDE92EE"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&lt;GivenName&gt;Conrad&lt;/GivenName&gt;</w:t>
                  </w:r>
                </w:p>
              </w:tc>
            </w:tr>
            <w:tr w:rsidR="00AA1A6B" w:rsidRPr="00504666" w14:paraId="2169A99E" w14:textId="77777777" w:rsidTr="00AA1A6B">
              <w:trPr>
                <w:trHeight w:val="288"/>
              </w:trPr>
              <w:tc>
                <w:tcPr>
                  <w:tcW w:w="8656" w:type="dxa"/>
                  <w:tcBorders>
                    <w:top w:val="nil"/>
                    <w:left w:val="nil"/>
                    <w:bottom w:val="nil"/>
                    <w:right w:val="nil"/>
                  </w:tcBorders>
                  <w:shd w:val="clear" w:color="auto" w:fill="auto"/>
                  <w:noWrap/>
                  <w:vAlign w:val="center"/>
                  <w:hideMark/>
                </w:tcPr>
                <w:p w14:paraId="01F4A4F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&lt;MiddleName&gt;J&lt;/MiddleName&gt;</w:t>
                  </w:r>
                </w:p>
              </w:tc>
            </w:tr>
            <w:tr w:rsidR="00AA1A6B" w:rsidRPr="00504666" w14:paraId="3622FFBA" w14:textId="77777777" w:rsidTr="00AA1A6B">
              <w:trPr>
                <w:trHeight w:val="288"/>
              </w:trPr>
              <w:tc>
                <w:tcPr>
                  <w:tcW w:w="8656" w:type="dxa"/>
                  <w:tcBorders>
                    <w:top w:val="nil"/>
                    <w:left w:val="nil"/>
                    <w:bottom w:val="nil"/>
                    <w:right w:val="nil"/>
                  </w:tcBorders>
                  <w:shd w:val="clear" w:color="auto" w:fill="auto"/>
                  <w:noWrap/>
                  <w:vAlign w:val="center"/>
                  <w:hideMark/>
                </w:tcPr>
                <w:p w14:paraId="6D9CDEF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&lt;PreferredGivenName&gt;Conrad&lt;/PreferredGivenName</w:t>
                  </w:r>
                  <w:r w:rsidRPr="00504666">
                    <w:rPr>
                      <w:rFonts w:eastAsia="Times New Roman" w:cs="Consolas"/>
                      <w:color w:val="000000"/>
                      <w:sz w:val="20"/>
                      <w:szCs w:val="20"/>
                      <w:lang w:eastAsia="en-AU"/>
                    </w:rPr>
                    <w:t>&gt;</w:t>
                  </w:r>
                </w:p>
              </w:tc>
            </w:tr>
            <w:tr w:rsidR="00AA1A6B" w:rsidRPr="00504666" w14:paraId="1BC20957" w14:textId="77777777" w:rsidTr="00AA1A6B">
              <w:trPr>
                <w:trHeight w:val="288"/>
              </w:trPr>
              <w:tc>
                <w:tcPr>
                  <w:tcW w:w="8656" w:type="dxa"/>
                  <w:tcBorders>
                    <w:top w:val="nil"/>
                    <w:left w:val="nil"/>
                    <w:bottom w:val="nil"/>
                    <w:right w:val="nil"/>
                  </w:tcBorders>
                  <w:shd w:val="clear" w:color="auto" w:fill="auto"/>
                  <w:noWrap/>
                  <w:vAlign w:val="center"/>
                  <w:hideMark/>
                </w:tcPr>
                <w:p w14:paraId="77B9536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7DECFD95" w14:textId="77777777" w:rsidR="004B73DC" w:rsidRPr="00504666" w:rsidRDefault="004B73DC" w:rsidP="004B73DC">
            <w:pPr>
              <w:rPr>
                <w:b/>
              </w:rPr>
            </w:pPr>
          </w:p>
        </w:tc>
        <w:tc>
          <w:tcPr>
            <w:tcW w:w="1359" w:type="dxa"/>
            <w:tcBorders>
              <w:top w:val="single" w:sz="6" w:space="0" w:color="auto"/>
              <w:left w:val="single" w:sz="6" w:space="0" w:color="auto"/>
              <w:bottom w:val="single" w:sz="6" w:space="0" w:color="auto"/>
              <w:right w:val="single" w:sz="8" w:space="0" w:color="auto"/>
            </w:tcBorders>
            <w:vAlign w:val="center"/>
          </w:tcPr>
          <w:p w14:paraId="07C93910" w14:textId="77777777" w:rsidR="0085201F" w:rsidRPr="00504666" w:rsidRDefault="0085201F" w:rsidP="0085201F">
            <w:pPr>
              <w:rPr>
                <w:color w:val="000000"/>
              </w:rPr>
            </w:pPr>
            <w:r w:rsidRPr="00504666">
              <w:rPr>
                <w:color w:val="000000"/>
              </w:rPr>
              <w:t>Conrad,</w:t>
            </w:r>
          </w:p>
          <w:p w14:paraId="4D9EDF12" w14:textId="77777777" w:rsidR="004B73DC" w:rsidRPr="00504666" w:rsidRDefault="004B73DC" w:rsidP="004B73DC"/>
        </w:tc>
      </w:tr>
      <w:tr w:rsidR="00197F63" w:rsidRPr="00504666" w14:paraId="40D50DC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EA3CE7B" w14:textId="77777777" w:rsidR="004B73DC" w:rsidRPr="00504666" w:rsidRDefault="004B73DC" w:rsidP="004B73DC">
            <w:pPr>
              <w:rPr>
                <w:sz w:val="20"/>
                <w:szCs w:val="20"/>
              </w:rPr>
            </w:pPr>
            <w:r w:rsidRPr="00504666">
              <w:rPr>
                <w:sz w:val="20"/>
                <w:szCs w:val="20"/>
              </w:rPr>
              <w:t>2.20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D354077" w14:textId="77777777" w:rsidR="004B73DC" w:rsidRPr="00504666" w:rsidRDefault="004B73DC" w:rsidP="004B73DC">
            <w:pPr>
              <w:rPr>
                <w:sz w:val="20"/>
                <w:szCs w:val="20"/>
              </w:rPr>
            </w:pPr>
            <w:r w:rsidRPr="00504666">
              <w:rPr>
                <w:sz w:val="20"/>
                <w:szCs w:val="20"/>
              </w:rPr>
              <w:t>Middle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EF6F1C5"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2A5D28E"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middle name</w:t>
            </w:r>
          </w:p>
          <w:p w14:paraId="1E8B7013" w14:textId="77777777" w:rsidR="004B73DC" w:rsidRPr="00504666" w:rsidRDefault="004B73DC" w:rsidP="004B73DC"/>
          <w:p w14:paraId="66573E40" w14:textId="77777777" w:rsidR="004B73DC" w:rsidRPr="00504666" w:rsidRDefault="004B73DC" w:rsidP="004B73DC">
            <w:r w:rsidRPr="00504666">
              <w:rPr>
                <w:b/>
              </w:rPr>
              <w:t>Type</w:t>
            </w:r>
            <w:r w:rsidR="00AA1A6B" w:rsidRPr="00504666">
              <w:rPr>
                <w:b/>
              </w:rPr>
              <w:t xml:space="preserve">: </w:t>
            </w:r>
            <w:r w:rsidR="00D005AB" w:rsidRPr="00504666">
              <w:rPr>
                <w:b/>
              </w:rPr>
              <w:t xml:space="preserve"> </w:t>
            </w:r>
            <w:r w:rsidR="00AA1A6B" w:rsidRPr="00504666">
              <w:t>String</w:t>
            </w:r>
          </w:p>
          <w:p w14:paraId="3BFC03AD" w14:textId="77777777" w:rsidR="00AA1A6B" w:rsidRPr="00504666" w:rsidRDefault="00AA1A6B" w:rsidP="004B73DC"/>
          <w:p w14:paraId="4E25E94D" w14:textId="77777777" w:rsidR="004B73DC" w:rsidRPr="00504666" w:rsidRDefault="004B73DC" w:rsidP="004B73DC">
            <w:pPr>
              <w:rPr>
                <w:b/>
              </w:rPr>
            </w:pPr>
            <w:r w:rsidRPr="00504666">
              <w:rPr>
                <w:b/>
              </w:rPr>
              <w:t>SIF Mappings to StudentPersonal:</w:t>
            </w:r>
          </w:p>
          <w:p w14:paraId="1F740691" w14:textId="77777777" w:rsidR="004B73DC" w:rsidRPr="00504666" w:rsidRDefault="00AA1A6B" w:rsidP="004B73DC">
            <w:r w:rsidRPr="00504666">
              <w:t>PersonInfo/Name@"LGL"/MiddleName</w:t>
            </w:r>
          </w:p>
          <w:p w14:paraId="412CA91D" w14:textId="77777777" w:rsidR="00AA1A6B" w:rsidRPr="00504666" w:rsidRDefault="00AA1A6B" w:rsidP="004B73DC"/>
          <w:p w14:paraId="69609F77" w14:textId="77777777" w:rsidR="004B73DC" w:rsidRPr="00504666" w:rsidRDefault="004B73DC" w:rsidP="004B73DC">
            <w:r w:rsidRPr="00504666">
              <w:rPr>
                <w:b/>
              </w:rPr>
              <w:t>SIF XML Tag</w:t>
            </w:r>
            <w:r w:rsidR="00D005AB" w:rsidRPr="00504666">
              <w:rPr>
                <w:b/>
              </w:rPr>
              <w:t xml:space="preserve">: </w:t>
            </w:r>
            <w:r w:rsidR="00AA1A6B" w:rsidRPr="00504666">
              <w:t>&lt;MiddleName&gt;</w:t>
            </w:r>
          </w:p>
          <w:p w14:paraId="3AD28195" w14:textId="77777777" w:rsidR="00AA1A6B" w:rsidRPr="00504666" w:rsidRDefault="00AA1A6B" w:rsidP="004B73DC"/>
          <w:p w14:paraId="38C1F371" w14:textId="77777777" w:rsidR="004B73DC" w:rsidRPr="00504666" w:rsidRDefault="004B73DC" w:rsidP="004B73DC">
            <w:pPr>
              <w:rPr>
                <w:b/>
              </w:rPr>
            </w:pPr>
            <w:r w:rsidRPr="00504666">
              <w:rPr>
                <w:b/>
              </w:rPr>
              <w:t>SIF XML Valid Type</w:t>
            </w:r>
          </w:p>
          <w:p w14:paraId="03A50661" w14:textId="77777777" w:rsidR="00AA1A6B" w:rsidRPr="00504666" w:rsidRDefault="00AA1A6B" w:rsidP="00AA1A6B">
            <w:r w:rsidRPr="00504666">
              <w:t xml:space="preserve">BaseNameType where Type =”LGL” </w:t>
            </w:r>
          </w:p>
          <w:p w14:paraId="6CF25FEC" w14:textId="77777777" w:rsidR="00AA1A6B" w:rsidRPr="00504666" w:rsidRDefault="00AA1A6B" w:rsidP="00AA1A6B">
            <w:r w:rsidRPr="00504666">
              <w:t>LGL = LegalName</w:t>
            </w:r>
          </w:p>
          <w:p w14:paraId="2956D2C7" w14:textId="77777777" w:rsidR="00AA1A6B" w:rsidRPr="00504666" w:rsidRDefault="00AA1A6B" w:rsidP="00AA1A6B">
            <w:r w:rsidRPr="00504666">
              <w:t>MiddleName - String</w:t>
            </w:r>
          </w:p>
        </w:tc>
        <w:tc>
          <w:tcPr>
            <w:tcW w:w="850" w:type="dxa"/>
            <w:tcBorders>
              <w:top w:val="single" w:sz="6" w:space="0" w:color="auto"/>
              <w:left w:val="single" w:sz="6" w:space="0" w:color="auto"/>
              <w:bottom w:val="single" w:sz="6" w:space="0" w:color="auto"/>
              <w:right w:val="single" w:sz="6" w:space="0" w:color="auto"/>
            </w:tcBorders>
            <w:vAlign w:val="center"/>
          </w:tcPr>
          <w:p w14:paraId="02E0E175"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17A0BDC0" w14:textId="77777777" w:rsidTr="00AA1A6B">
              <w:trPr>
                <w:trHeight w:val="288"/>
              </w:trPr>
              <w:tc>
                <w:tcPr>
                  <w:tcW w:w="8656" w:type="dxa"/>
                  <w:tcBorders>
                    <w:top w:val="nil"/>
                    <w:left w:val="nil"/>
                    <w:bottom w:val="nil"/>
                    <w:right w:val="nil"/>
                  </w:tcBorders>
                  <w:shd w:val="clear" w:color="auto" w:fill="auto"/>
                  <w:noWrap/>
                  <w:vAlign w:val="center"/>
                  <w:hideMark/>
                </w:tcPr>
                <w:p w14:paraId="0835EBB9"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604ED8EF" w14:textId="77777777" w:rsidTr="00AA1A6B">
              <w:trPr>
                <w:trHeight w:val="288"/>
              </w:trPr>
              <w:tc>
                <w:tcPr>
                  <w:tcW w:w="8656" w:type="dxa"/>
                  <w:tcBorders>
                    <w:top w:val="nil"/>
                    <w:left w:val="nil"/>
                    <w:bottom w:val="nil"/>
                    <w:right w:val="nil"/>
                  </w:tcBorders>
                  <w:shd w:val="clear" w:color="auto" w:fill="auto"/>
                  <w:noWrap/>
                  <w:vAlign w:val="center"/>
                  <w:hideMark/>
                </w:tcPr>
                <w:p w14:paraId="0C9C394C"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&lt;FamilyName&gt;Chadwell&lt;/FamilyName&gt;</w:t>
                  </w:r>
                </w:p>
              </w:tc>
            </w:tr>
            <w:tr w:rsidR="00AA1A6B" w:rsidRPr="00504666" w14:paraId="32F4F85C" w14:textId="77777777" w:rsidTr="00AA1A6B">
              <w:trPr>
                <w:trHeight w:val="288"/>
              </w:trPr>
              <w:tc>
                <w:tcPr>
                  <w:tcW w:w="8656" w:type="dxa"/>
                  <w:tcBorders>
                    <w:top w:val="nil"/>
                    <w:left w:val="nil"/>
                    <w:bottom w:val="nil"/>
                    <w:right w:val="nil"/>
                  </w:tcBorders>
                  <w:shd w:val="clear" w:color="auto" w:fill="auto"/>
                  <w:noWrap/>
                  <w:vAlign w:val="center"/>
                  <w:hideMark/>
                </w:tcPr>
                <w:p w14:paraId="4BE5337C"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&lt;GivenName&gt;Conrad&lt;/GivenName&gt;</w:t>
                  </w:r>
                </w:p>
              </w:tc>
            </w:tr>
            <w:tr w:rsidR="00AA1A6B" w:rsidRPr="00504666" w14:paraId="4C22D97F" w14:textId="77777777" w:rsidTr="00AA1A6B">
              <w:trPr>
                <w:trHeight w:val="288"/>
              </w:trPr>
              <w:tc>
                <w:tcPr>
                  <w:tcW w:w="8656" w:type="dxa"/>
                  <w:tcBorders>
                    <w:top w:val="nil"/>
                    <w:left w:val="nil"/>
                    <w:bottom w:val="nil"/>
                    <w:right w:val="nil"/>
                  </w:tcBorders>
                  <w:shd w:val="clear" w:color="auto" w:fill="auto"/>
                  <w:noWrap/>
                  <w:vAlign w:val="center"/>
                  <w:hideMark/>
                </w:tcPr>
                <w:p w14:paraId="7AE8B2DE" w14:textId="77777777"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&lt;MiddleName&gt;J&lt;/MiddleName&gt;</w:t>
                  </w:r>
                </w:p>
              </w:tc>
            </w:tr>
            <w:tr w:rsidR="00AA1A6B" w:rsidRPr="00504666" w14:paraId="19E0E4F1" w14:textId="77777777" w:rsidTr="00AA1A6B">
              <w:trPr>
                <w:trHeight w:val="288"/>
              </w:trPr>
              <w:tc>
                <w:tcPr>
                  <w:tcW w:w="8656" w:type="dxa"/>
                  <w:tcBorders>
                    <w:top w:val="nil"/>
                    <w:left w:val="nil"/>
                    <w:bottom w:val="nil"/>
                    <w:right w:val="nil"/>
                  </w:tcBorders>
                  <w:shd w:val="clear" w:color="auto" w:fill="auto"/>
                  <w:noWrap/>
                  <w:vAlign w:val="center"/>
                  <w:hideMark/>
                </w:tcPr>
                <w:p w14:paraId="6FFEB7DF"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&lt;PreferredGivenName&gt;Conrad&lt;/PreferredGivenName&gt;</w:t>
                  </w:r>
                </w:p>
              </w:tc>
            </w:tr>
            <w:tr w:rsidR="00AA1A6B" w:rsidRPr="00504666" w14:paraId="34C1A0A9" w14:textId="77777777" w:rsidTr="00AA1A6B">
              <w:trPr>
                <w:trHeight w:val="288"/>
              </w:trPr>
              <w:tc>
                <w:tcPr>
                  <w:tcW w:w="8656" w:type="dxa"/>
                  <w:tcBorders>
                    <w:top w:val="nil"/>
                    <w:left w:val="nil"/>
                    <w:bottom w:val="nil"/>
                    <w:right w:val="nil"/>
                  </w:tcBorders>
                  <w:shd w:val="clear" w:color="auto" w:fill="auto"/>
                  <w:noWrap/>
                  <w:vAlign w:val="center"/>
                  <w:hideMark/>
                </w:tcPr>
                <w:p w14:paraId="63BBC000"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033D3303"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5DDAB5BB" w14:textId="77777777" w:rsidR="0085201F" w:rsidRPr="00504666" w:rsidRDefault="0085201F" w:rsidP="0085201F">
            <w:pPr>
              <w:rPr>
                <w:color w:val="000000"/>
              </w:rPr>
            </w:pPr>
            <w:r w:rsidRPr="00504666">
              <w:rPr>
                <w:color w:val="000000"/>
              </w:rPr>
              <w:t>J,</w:t>
            </w:r>
          </w:p>
          <w:p w14:paraId="2A7AB741" w14:textId="77777777" w:rsidR="004B73DC" w:rsidRPr="00504666" w:rsidRDefault="004B73DC" w:rsidP="004B73DC"/>
        </w:tc>
      </w:tr>
      <w:tr w:rsidR="00197F63" w:rsidRPr="00504666" w14:paraId="011BC79C"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87F85D5" w14:textId="77777777" w:rsidR="004B73DC" w:rsidRPr="00504666" w:rsidRDefault="004B73DC" w:rsidP="004B73DC">
            <w:pPr>
              <w:rPr>
                <w:sz w:val="20"/>
                <w:szCs w:val="20"/>
              </w:rPr>
            </w:pPr>
            <w:r w:rsidRPr="00504666">
              <w:rPr>
                <w:sz w:val="20"/>
                <w:szCs w:val="20"/>
              </w:rPr>
              <w:lastRenderedPageBreak/>
              <w:t>2.21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F3E08BB" w14:textId="77777777" w:rsidR="004B73DC" w:rsidRPr="00504666" w:rsidRDefault="004B73DC" w:rsidP="004B73DC">
            <w:pPr>
              <w:rPr>
                <w:sz w:val="20"/>
                <w:szCs w:val="20"/>
              </w:rPr>
            </w:pPr>
            <w:r w:rsidRPr="00504666">
              <w:rPr>
                <w:sz w:val="20"/>
                <w:szCs w:val="20"/>
              </w:rPr>
              <w:t>Date Of Birth</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9E1CB4B"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640E287" w14:textId="77777777" w:rsidR="004B73DC" w:rsidRPr="00504666" w:rsidRDefault="004B73DC" w:rsidP="004B73DC">
            <w:r w:rsidRPr="00504666">
              <w:rPr>
                <w:b/>
              </w:rPr>
              <w:t>Description</w:t>
            </w:r>
            <w:r w:rsidR="00D005AB" w:rsidRPr="00504666">
              <w:rPr>
                <w:b/>
              </w:rPr>
              <w:t xml:space="preserve">: </w:t>
            </w:r>
            <w:r w:rsidR="00AA1A6B" w:rsidRPr="00504666">
              <w:t>Student’s Date of Birth</w:t>
            </w:r>
          </w:p>
          <w:p w14:paraId="523F0632" w14:textId="77777777" w:rsidR="00AA1A6B" w:rsidRPr="00504666" w:rsidRDefault="00AA1A6B" w:rsidP="004B73DC"/>
          <w:p w14:paraId="56DD8BFF" w14:textId="77777777" w:rsidR="004B73DC" w:rsidRPr="00504666" w:rsidRDefault="004B73DC" w:rsidP="004B73DC">
            <w:r w:rsidRPr="00504666">
              <w:rPr>
                <w:b/>
              </w:rPr>
              <w:t>Type</w:t>
            </w:r>
            <w:r w:rsidR="00AA1A6B" w:rsidRPr="00504666">
              <w:rPr>
                <w:b/>
              </w:rPr>
              <w:t xml:space="preserve">: </w:t>
            </w:r>
            <w:r w:rsidR="00AA1A6B" w:rsidRPr="00504666">
              <w:t xml:space="preserve">Date – </w:t>
            </w:r>
            <w:r w:rsidR="0098431D" w:rsidRPr="00504666">
              <w:t>yyyy-mm-dd</w:t>
            </w:r>
          </w:p>
          <w:p w14:paraId="0C509BB1" w14:textId="77777777" w:rsidR="004B73DC" w:rsidRPr="00504666" w:rsidRDefault="004B73DC" w:rsidP="004B73DC"/>
          <w:p w14:paraId="0B7197EA" w14:textId="77777777" w:rsidR="004B73DC" w:rsidRPr="00504666" w:rsidRDefault="004B73DC" w:rsidP="004B73DC">
            <w:pPr>
              <w:rPr>
                <w:b/>
              </w:rPr>
            </w:pPr>
            <w:r w:rsidRPr="00504666">
              <w:rPr>
                <w:b/>
              </w:rPr>
              <w:t>SIF Mappings to StudentPersonal:</w:t>
            </w:r>
          </w:p>
          <w:p w14:paraId="1FDDB1D8" w14:textId="77777777" w:rsidR="004B73DC" w:rsidRPr="00504666" w:rsidRDefault="00AA1A6B" w:rsidP="004B73DC">
            <w:r w:rsidRPr="00504666">
              <w:t>PersonInfo/Demographics/BirthDate</w:t>
            </w:r>
          </w:p>
          <w:p w14:paraId="16FC6A09" w14:textId="77777777" w:rsidR="00AA1A6B" w:rsidRPr="00504666" w:rsidRDefault="00AA1A6B" w:rsidP="004B73DC"/>
          <w:p w14:paraId="6C7CA871" w14:textId="77777777" w:rsidR="004B73DC" w:rsidRPr="00504666" w:rsidRDefault="004B73DC" w:rsidP="004B73DC">
            <w:r w:rsidRPr="00504666">
              <w:rPr>
                <w:b/>
              </w:rPr>
              <w:t>SIF XML Tag</w:t>
            </w:r>
            <w:r w:rsidR="00D005AB" w:rsidRPr="00504666">
              <w:rPr>
                <w:b/>
              </w:rPr>
              <w:t xml:space="preserve">: </w:t>
            </w:r>
            <w:r w:rsidR="00AA1A6B" w:rsidRPr="00504666">
              <w:t>&lt;BirthDate&gt;</w:t>
            </w:r>
          </w:p>
          <w:p w14:paraId="0556FAB4" w14:textId="77777777" w:rsidR="00AA1A6B" w:rsidRPr="00504666" w:rsidRDefault="00AA1A6B" w:rsidP="004B73DC"/>
          <w:p w14:paraId="74DC8468" w14:textId="77777777" w:rsidR="00AA1A6B" w:rsidRPr="00504666" w:rsidRDefault="004B73DC" w:rsidP="00D005AB">
            <w:r w:rsidRPr="00504666">
              <w:rPr>
                <w:b/>
              </w:rPr>
              <w:t>SIF XML Valid Type</w:t>
            </w:r>
            <w:r w:rsidR="00D005AB" w:rsidRPr="00504666">
              <w:rPr>
                <w:b/>
              </w:rPr>
              <w:t xml:space="preserve">: </w:t>
            </w:r>
            <w:r w:rsidR="00AA1A6B" w:rsidRPr="00504666">
              <w:rPr>
                <w:color w:val="000000"/>
              </w:rPr>
              <w:t>yyyy-mm-dd</w:t>
            </w:r>
          </w:p>
        </w:tc>
        <w:tc>
          <w:tcPr>
            <w:tcW w:w="850" w:type="dxa"/>
            <w:tcBorders>
              <w:top w:val="single" w:sz="6" w:space="0" w:color="auto"/>
              <w:left w:val="single" w:sz="6" w:space="0" w:color="auto"/>
              <w:bottom w:val="single" w:sz="6" w:space="0" w:color="auto"/>
              <w:right w:val="single" w:sz="6" w:space="0" w:color="auto"/>
            </w:tcBorders>
            <w:vAlign w:val="center"/>
          </w:tcPr>
          <w:p w14:paraId="4AD092C0" w14:textId="77777777" w:rsidR="004B73DC" w:rsidRPr="00504666" w:rsidRDefault="004B73DC" w:rsidP="00712872">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3E9AAB17" w14:textId="0B94BBDD" w:rsidR="004B73DC" w:rsidRPr="00504666" w:rsidRDefault="00AA1A6B" w:rsidP="00643EAF">
            <w:r w:rsidRPr="00504666">
              <w:t>&lt;BirthDate&gt;2009-07-</w:t>
            </w:r>
            <w:r w:rsidR="00643EAF">
              <w:t>19</w:t>
            </w:r>
            <w:r w:rsidRPr="00504666">
              <w:t>&lt;/BirthDate&gt;</w:t>
            </w:r>
          </w:p>
        </w:tc>
        <w:tc>
          <w:tcPr>
            <w:tcW w:w="1359" w:type="dxa"/>
            <w:tcBorders>
              <w:top w:val="single" w:sz="6" w:space="0" w:color="auto"/>
              <w:left w:val="single" w:sz="6" w:space="0" w:color="auto"/>
              <w:bottom w:val="single" w:sz="6" w:space="0" w:color="auto"/>
              <w:right w:val="single" w:sz="8" w:space="0" w:color="auto"/>
            </w:tcBorders>
            <w:vAlign w:val="center"/>
          </w:tcPr>
          <w:p w14:paraId="4EA254F1" w14:textId="63F7BFDC" w:rsidR="0085201F" w:rsidRPr="00504666" w:rsidRDefault="0098431D" w:rsidP="0085201F">
            <w:pPr>
              <w:rPr>
                <w:color w:val="000000"/>
              </w:rPr>
            </w:pPr>
            <w:r w:rsidRPr="00504666">
              <w:t>2009-07-</w:t>
            </w:r>
            <w:r w:rsidR="00643EAF">
              <w:t>1</w:t>
            </w:r>
            <w:r w:rsidRPr="00504666">
              <w:t>9</w:t>
            </w:r>
            <w:r w:rsidR="0085201F" w:rsidRPr="00504666">
              <w:rPr>
                <w:color w:val="000000"/>
              </w:rPr>
              <w:t>,</w:t>
            </w:r>
          </w:p>
          <w:p w14:paraId="44A1753F" w14:textId="77777777" w:rsidR="004B73DC" w:rsidRPr="00504666" w:rsidRDefault="004B73DC" w:rsidP="004B73DC"/>
        </w:tc>
      </w:tr>
      <w:tr w:rsidR="00197F63" w:rsidRPr="00504666" w14:paraId="2D1E59E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1C5575B" w14:textId="77777777" w:rsidR="004B73DC" w:rsidRPr="00504666" w:rsidRDefault="004B73DC" w:rsidP="004B73DC">
            <w:pPr>
              <w:rPr>
                <w:sz w:val="20"/>
                <w:szCs w:val="20"/>
              </w:rPr>
            </w:pPr>
            <w:r w:rsidRPr="00504666">
              <w:rPr>
                <w:sz w:val="20"/>
                <w:szCs w:val="20"/>
              </w:rPr>
              <w:t>2.22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AB513EE" w14:textId="77777777" w:rsidR="004B73DC" w:rsidRPr="00504666" w:rsidRDefault="004B73DC" w:rsidP="004B73DC">
            <w:pPr>
              <w:rPr>
                <w:sz w:val="20"/>
                <w:szCs w:val="20"/>
              </w:rPr>
            </w:pPr>
            <w:r w:rsidRPr="00504666">
              <w:rPr>
                <w:sz w:val="20"/>
                <w:szCs w:val="20"/>
              </w:rPr>
              <w:t>Sex</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FCA5694"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0686E68" w14:textId="77777777" w:rsidR="004B73DC" w:rsidRPr="00504666" w:rsidRDefault="004B73DC" w:rsidP="004B73DC">
            <w:r w:rsidRPr="00504666">
              <w:rPr>
                <w:b/>
              </w:rPr>
              <w:t>Description</w:t>
            </w:r>
            <w:r w:rsidR="00D005AB" w:rsidRPr="00504666">
              <w:rPr>
                <w:b/>
              </w:rPr>
              <w:t xml:space="preserve">: </w:t>
            </w:r>
            <w:r w:rsidR="00A51292" w:rsidRPr="00504666">
              <w:t>The student's sex.</w:t>
            </w:r>
            <w:r w:rsidR="0084548D" w:rsidRPr="00504666">
              <w:t xml:space="preserve"> </w:t>
            </w:r>
          </w:p>
          <w:p w14:paraId="1160469A" w14:textId="77777777" w:rsidR="001A0B23" w:rsidRPr="00504666" w:rsidRDefault="001A0B23" w:rsidP="004B73DC"/>
          <w:p w14:paraId="35814BFA" w14:textId="77777777" w:rsidR="004B73DC" w:rsidRPr="00504666" w:rsidRDefault="004B73DC" w:rsidP="004B73DC">
            <w:r w:rsidRPr="00504666">
              <w:rPr>
                <w:b/>
              </w:rPr>
              <w:t>Type</w:t>
            </w:r>
            <w:r w:rsidR="00A51292" w:rsidRPr="00504666">
              <w:rPr>
                <w:b/>
              </w:rPr>
              <w:t>:</w:t>
            </w:r>
            <w:r w:rsidR="00A51292" w:rsidRPr="00504666">
              <w:t>1,2,3,9</w:t>
            </w:r>
          </w:p>
          <w:p w14:paraId="3C4C7AFB" w14:textId="77777777" w:rsidR="00A51292" w:rsidRPr="00504666" w:rsidRDefault="00A51292" w:rsidP="004B73DC">
            <w:r w:rsidRPr="00504666">
              <w:t>1=Male, 2=Female, 3=Intersex or indeterminate 9=Not Stated/Inadequately Described</w:t>
            </w:r>
          </w:p>
          <w:p w14:paraId="5D16BBC2" w14:textId="77777777" w:rsidR="001A0B23" w:rsidRPr="00504666" w:rsidRDefault="001A0B23" w:rsidP="004B73DC"/>
          <w:p w14:paraId="4C2DF3BE" w14:textId="77777777" w:rsidR="004B73DC" w:rsidRPr="00504666" w:rsidRDefault="004B73DC" w:rsidP="004B73DC">
            <w:pPr>
              <w:rPr>
                <w:b/>
              </w:rPr>
            </w:pPr>
            <w:r w:rsidRPr="00504666">
              <w:rPr>
                <w:b/>
              </w:rPr>
              <w:t>SIF Mappings to StudentPersonal:</w:t>
            </w:r>
          </w:p>
          <w:p w14:paraId="19EC99F1" w14:textId="77777777" w:rsidR="00A51292" w:rsidRPr="00504666" w:rsidRDefault="00A51292" w:rsidP="00A51292">
            <w:pPr>
              <w:rPr>
                <w:sz w:val="20"/>
                <w:szCs w:val="20"/>
              </w:rPr>
            </w:pPr>
            <w:r w:rsidRPr="00504666">
              <w:rPr>
                <w:sz w:val="20"/>
                <w:szCs w:val="20"/>
              </w:rPr>
              <w:t>PersonInfo/Demographics/Sex</w:t>
            </w:r>
          </w:p>
          <w:p w14:paraId="24DA64D4" w14:textId="77777777" w:rsidR="004B73DC" w:rsidRPr="00504666" w:rsidRDefault="004B73DC" w:rsidP="004B73DC"/>
          <w:p w14:paraId="695AEE48" w14:textId="77777777" w:rsidR="004B73DC" w:rsidRPr="00504666" w:rsidRDefault="004B73DC" w:rsidP="004B73DC">
            <w:r w:rsidRPr="00504666">
              <w:rPr>
                <w:b/>
              </w:rPr>
              <w:t>SIF XML Tag</w:t>
            </w:r>
            <w:r w:rsidR="00D005AB" w:rsidRPr="00504666">
              <w:rPr>
                <w:b/>
              </w:rPr>
              <w:t xml:space="preserve">: </w:t>
            </w:r>
            <w:r w:rsidR="00A51292" w:rsidRPr="00504666">
              <w:t>&lt;Sex&gt;</w:t>
            </w:r>
          </w:p>
          <w:p w14:paraId="6074351E" w14:textId="77777777" w:rsidR="00A51292" w:rsidRPr="00504666" w:rsidRDefault="00A51292" w:rsidP="004B73DC"/>
          <w:p w14:paraId="6526AE7E" w14:textId="77777777" w:rsidR="004B73DC" w:rsidRPr="00504666" w:rsidRDefault="004B73DC" w:rsidP="004B73DC">
            <w:pPr>
              <w:rPr>
                <w:b/>
              </w:rPr>
            </w:pPr>
            <w:r w:rsidRPr="00504666">
              <w:rPr>
                <w:b/>
              </w:rPr>
              <w:t>SIF XML Valid Type</w:t>
            </w:r>
            <w:r w:rsidR="00A51292" w:rsidRPr="00504666">
              <w:rPr>
                <w:b/>
              </w:rPr>
              <w:t>:</w:t>
            </w:r>
          </w:p>
          <w:p w14:paraId="1800F583" w14:textId="77777777" w:rsidR="00A51292" w:rsidRPr="00504666" w:rsidRDefault="00A51292" w:rsidP="00F90EEE">
            <w:r w:rsidRPr="00504666">
              <w:rPr>
                <w:color w:val="000000"/>
              </w:rPr>
              <w:t>1=Male, 2=Female, 3=Intersex or indeterminate, 9 = Not Stated/Inadequately Described</w:t>
            </w:r>
          </w:p>
        </w:tc>
        <w:tc>
          <w:tcPr>
            <w:tcW w:w="850" w:type="dxa"/>
            <w:tcBorders>
              <w:top w:val="single" w:sz="6" w:space="0" w:color="auto"/>
              <w:left w:val="single" w:sz="6" w:space="0" w:color="auto"/>
              <w:bottom w:val="single" w:sz="6" w:space="0" w:color="auto"/>
              <w:right w:val="single" w:sz="6" w:space="0" w:color="auto"/>
            </w:tcBorders>
            <w:vAlign w:val="center"/>
          </w:tcPr>
          <w:p w14:paraId="77D75EFB" w14:textId="77777777"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1C63AC76" w14:textId="77777777" w:rsidR="004B73DC" w:rsidRPr="00504666" w:rsidRDefault="00FC71C1" w:rsidP="004B73DC">
            <w:r w:rsidRPr="00504666">
              <w:t>&lt;Sex&gt;1&lt;/Sex&gt;</w:t>
            </w:r>
          </w:p>
        </w:tc>
        <w:tc>
          <w:tcPr>
            <w:tcW w:w="1359" w:type="dxa"/>
            <w:tcBorders>
              <w:top w:val="single" w:sz="6" w:space="0" w:color="auto"/>
              <w:left w:val="single" w:sz="6" w:space="0" w:color="auto"/>
              <w:bottom w:val="single" w:sz="6" w:space="0" w:color="auto"/>
              <w:right w:val="single" w:sz="8" w:space="0" w:color="auto"/>
            </w:tcBorders>
            <w:vAlign w:val="center"/>
          </w:tcPr>
          <w:p w14:paraId="36DBE649" w14:textId="77777777" w:rsidR="004B73DC" w:rsidRPr="00504666" w:rsidRDefault="0085201F" w:rsidP="004B73DC">
            <w:r w:rsidRPr="00504666">
              <w:t>1,</w:t>
            </w:r>
          </w:p>
        </w:tc>
      </w:tr>
      <w:tr w:rsidR="00197F63" w:rsidRPr="00504666" w14:paraId="53B3E480"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06CF062" w14:textId="77777777" w:rsidR="004B73DC" w:rsidRPr="00504666" w:rsidRDefault="004B73DC" w:rsidP="004B73DC">
            <w:pPr>
              <w:rPr>
                <w:sz w:val="20"/>
                <w:szCs w:val="20"/>
              </w:rPr>
            </w:pPr>
            <w:r w:rsidRPr="00504666">
              <w:rPr>
                <w:sz w:val="20"/>
                <w:szCs w:val="20"/>
              </w:rPr>
              <w:lastRenderedPageBreak/>
              <w:t>2.23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E4E88CF" w14:textId="77777777" w:rsidR="004B73DC" w:rsidRPr="00504666" w:rsidRDefault="004B73DC" w:rsidP="004B73DC">
            <w:pPr>
              <w:rPr>
                <w:sz w:val="20"/>
                <w:szCs w:val="20"/>
              </w:rPr>
            </w:pPr>
            <w:r w:rsidRPr="00504666">
              <w:rPr>
                <w:sz w:val="20"/>
                <w:szCs w:val="20"/>
              </w:rPr>
              <w:t>Student Country of Birth</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5E369A8"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0592C2C" w14:textId="77777777" w:rsidR="004B73DC" w:rsidRPr="00504666" w:rsidRDefault="004B73DC" w:rsidP="004B73DC">
            <w:r w:rsidRPr="00504666">
              <w:rPr>
                <w:b/>
              </w:rPr>
              <w:t>Description</w:t>
            </w:r>
            <w:r w:rsidR="00D005AB" w:rsidRPr="00504666">
              <w:rPr>
                <w:b/>
              </w:rPr>
              <w:t xml:space="preserve">: </w:t>
            </w:r>
            <w:r w:rsidR="0032570A" w:rsidRPr="00504666">
              <w:t>Student’s country of birth.</w:t>
            </w:r>
          </w:p>
          <w:p w14:paraId="48005B2B" w14:textId="77777777" w:rsidR="001A0B23" w:rsidRPr="00504666" w:rsidRDefault="004B73DC" w:rsidP="001A0B23">
            <w:pPr>
              <w:rPr>
                <w:sz w:val="20"/>
                <w:szCs w:val="20"/>
              </w:rPr>
            </w:pPr>
            <w:r w:rsidRPr="00504666">
              <w:rPr>
                <w:b/>
              </w:rPr>
              <w:t>Type</w:t>
            </w:r>
            <w:r w:rsidR="00FC71C1" w:rsidRPr="00504666">
              <w:rPr>
                <w:b/>
              </w:rPr>
              <w:t xml:space="preserve">: </w:t>
            </w:r>
            <w:r w:rsidR="00FC71C1" w:rsidRPr="00504666">
              <w:t xml:space="preserve">Code from - </w:t>
            </w:r>
            <w:r w:rsidR="001A0B23" w:rsidRPr="00504666">
              <w:rPr>
                <w:sz w:val="20"/>
                <w:szCs w:val="20"/>
              </w:rPr>
              <w:t>1269.0 - Standard Australian Classification of Countries (SACC)</w:t>
            </w:r>
          </w:p>
          <w:p w14:paraId="50B64987" w14:textId="77777777" w:rsidR="004B73DC" w:rsidRPr="00504666" w:rsidRDefault="004B73DC" w:rsidP="004B73DC"/>
          <w:p w14:paraId="7C2F8FC3" w14:textId="77777777" w:rsidR="004B73DC" w:rsidRPr="00504666" w:rsidRDefault="004B73DC" w:rsidP="004B73DC">
            <w:pPr>
              <w:rPr>
                <w:b/>
              </w:rPr>
            </w:pPr>
            <w:r w:rsidRPr="00504666">
              <w:rPr>
                <w:b/>
              </w:rPr>
              <w:t>SIF Mappings to StudentPersonal:</w:t>
            </w:r>
          </w:p>
          <w:p w14:paraId="47AB363B" w14:textId="77777777" w:rsidR="004B73DC" w:rsidRPr="00504666" w:rsidRDefault="00FC71C1" w:rsidP="004B73DC">
            <w:r w:rsidRPr="00504666">
              <w:t>PersonInfo/Demographics/CountryOfBirth</w:t>
            </w:r>
          </w:p>
          <w:p w14:paraId="0E4C6228" w14:textId="77777777" w:rsidR="00FC71C1" w:rsidRPr="00504666" w:rsidRDefault="00FC71C1" w:rsidP="004B73DC"/>
          <w:p w14:paraId="235E6183" w14:textId="77777777" w:rsidR="004B73DC" w:rsidRPr="00504666" w:rsidRDefault="004B73DC" w:rsidP="004B73DC">
            <w:r w:rsidRPr="00504666">
              <w:rPr>
                <w:b/>
              </w:rPr>
              <w:t>SIF XML Tag</w:t>
            </w:r>
            <w:r w:rsidR="00D005AB" w:rsidRPr="00504666">
              <w:rPr>
                <w:b/>
              </w:rPr>
              <w:t xml:space="preserve">: </w:t>
            </w:r>
            <w:r w:rsidR="00FC71C1" w:rsidRPr="00504666">
              <w:t>&lt;CountryOfBirth&gt;</w:t>
            </w:r>
          </w:p>
          <w:p w14:paraId="76CFB547" w14:textId="77777777" w:rsidR="00D005AB" w:rsidRPr="00504666" w:rsidRDefault="00D005AB" w:rsidP="004B73DC"/>
          <w:p w14:paraId="196A6B11" w14:textId="77777777" w:rsidR="004B73DC" w:rsidRPr="00504666" w:rsidRDefault="004B73DC" w:rsidP="004B73DC">
            <w:pPr>
              <w:rPr>
                <w:b/>
              </w:rPr>
            </w:pPr>
            <w:r w:rsidRPr="00504666">
              <w:rPr>
                <w:b/>
              </w:rPr>
              <w:t>SIF XML Valid Type</w:t>
            </w:r>
          </w:p>
          <w:p w14:paraId="56EC07D3" w14:textId="77777777" w:rsidR="00E7470F" w:rsidRDefault="00FC71C1" w:rsidP="00FC71C1">
            <w:pPr>
              <w:rPr>
                <w:sz w:val="20"/>
                <w:szCs w:val="20"/>
              </w:rPr>
            </w:pPr>
            <w:r w:rsidRPr="00504666">
              <w:rPr>
                <w:sz w:val="20"/>
                <w:szCs w:val="20"/>
              </w:rPr>
              <w:t>1269.0 - Standard Australian Classification of Countries (SACC)</w:t>
            </w:r>
          </w:p>
          <w:p w14:paraId="1A51385B" w14:textId="7B5695CE" w:rsidR="00FC71C1" w:rsidRDefault="00E7470F" w:rsidP="00FC71C1">
            <w:pPr>
              <w:rPr>
                <w:sz w:val="20"/>
                <w:szCs w:val="20"/>
              </w:rPr>
            </w:pPr>
            <w:r>
              <w:rPr>
                <w:sz w:val="20"/>
                <w:szCs w:val="20"/>
              </w:rPr>
              <w:t>4 digit codes from Table 1.3 together with Supplementary codes in Table 2.</w:t>
            </w:r>
            <w:r w:rsidR="00403273">
              <w:rPr>
                <w:sz w:val="20"/>
                <w:szCs w:val="20"/>
              </w:rPr>
              <w:t xml:space="preserve">  A full set of 4 digit codes to validate against can be found here:</w:t>
            </w:r>
          </w:p>
          <w:p w14:paraId="229A31D6" w14:textId="63BB99A6" w:rsidR="00403273" w:rsidRPr="00504666" w:rsidRDefault="00403273" w:rsidP="00FC71C1">
            <w:r w:rsidRPr="00403273">
              <w:t>http://specification.sifassociation.org/Implementation/AU/1.4/html/CodeSets.html#AUCodeSetsStandardAustralianClassificationOfCountriesSACCType</w:t>
            </w:r>
          </w:p>
        </w:tc>
        <w:tc>
          <w:tcPr>
            <w:tcW w:w="850" w:type="dxa"/>
            <w:tcBorders>
              <w:top w:val="single" w:sz="6" w:space="0" w:color="auto"/>
              <w:left w:val="single" w:sz="6" w:space="0" w:color="auto"/>
              <w:bottom w:val="single" w:sz="6" w:space="0" w:color="auto"/>
              <w:right w:val="single" w:sz="6" w:space="0" w:color="auto"/>
            </w:tcBorders>
            <w:vAlign w:val="center"/>
          </w:tcPr>
          <w:p w14:paraId="10769D3C" w14:textId="77777777"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317ACD02" w14:textId="77777777" w:rsidR="004B73DC" w:rsidRPr="00504666" w:rsidRDefault="00FC71C1" w:rsidP="004B73DC">
            <w:r w:rsidRPr="00504666">
              <w:t>&lt;CountryOfBirth&gt;1101&lt;/CountryOfBirth&gt;</w:t>
            </w:r>
          </w:p>
        </w:tc>
        <w:tc>
          <w:tcPr>
            <w:tcW w:w="1359" w:type="dxa"/>
            <w:tcBorders>
              <w:top w:val="single" w:sz="6" w:space="0" w:color="auto"/>
              <w:left w:val="single" w:sz="6" w:space="0" w:color="auto"/>
              <w:bottom w:val="single" w:sz="6" w:space="0" w:color="auto"/>
              <w:right w:val="single" w:sz="8" w:space="0" w:color="auto"/>
            </w:tcBorders>
            <w:vAlign w:val="center"/>
          </w:tcPr>
          <w:p w14:paraId="4F1780C5" w14:textId="77777777" w:rsidR="004B73DC" w:rsidRPr="00504666" w:rsidRDefault="00FC71C1" w:rsidP="004B73DC">
            <w:r w:rsidRPr="00504666">
              <w:t>1101,</w:t>
            </w:r>
          </w:p>
        </w:tc>
      </w:tr>
      <w:tr w:rsidR="00197F63" w:rsidRPr="00504666" w14:paraId="0F39C35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751E1A9" w14:textId="77777777" w:rsidR="004B73DC" w:rsidRPr="00504666" w:rsidRDefault="004B73DC" w:rsidP="004B73DC">
            <w:pPr>
              <w:rPr>
                <w:sz w:val="20"/>
                <w:szCs w:val="20"/>
              </w:rPr>
            </w:pPr>
            <w:r w:rsidRPr="00504666">
              <w:rPr>
                <w:sz w:val="20"/>
                <w:szCs w:val="20"/>
              </w:rPr>
              <w:t>2.24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B4ADE18" w14:textId="77777777" w:rsidR="004B73DC" w:rsidRPr="00504666" w:rsidRDefault="004B73DC" w:rsidP="004B73DC">
            <w:pPr>
              <w:rPr>
                <w:sz w:val="20"/>
                <w:szCs w:val="20"/>
              </w:rPr>
            </w:pPr>
            <w:r w:rsidRPr="00504666">
              <w:rPr>
                <w:sz w:val="20"/>
                <w:szCs w:val="20"/>
              </w:rPr>
              <w:t>Education Support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237266B"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8C9BFB1" w14:textId="77777777" w:rsidR="0032570A" w:rsidRPr="00504666" w:rsidRDefault="004B73DC" w:rsidP="0032570A">
            <w:pPr>
              <w:rPr>
                <w:sz w:val="20"/>
                <w:szCs w:val="20"/>
              </w:rPr>
            </w:pPr>
            <w:r w:rsidRPr="00504666">
              <w:rPr>
                <w:b/>
              </w:rPr>
              <w:t>Description</w:t>
            </w:r>
            <w:r w:rsidR="00D005AB" w:rsidRPr="00504666">
              <w:rPr>
                <w:b/>
              </w:rPr>
              <w:t xml:space="preserve">: </w:t>
            </w:r>
            <w:r w:rsidR="0032570A" w:rsidRPr="003569E0">
              <w:t>Is the student in receipt of education support?</w:t>
            </w:r>
          </w:p>
          <w:p w14:paraId="6ECBEDEC" w14:textId="77777777" w:rsidR="004B73DC" w:rsidRPr="00504666" w:rsidRDefault="004B73DC" w:rsidP="004B73DC"/>
          <w:p w14:paraId="2073640F" w14:textId="77777777" w:rsidR="004B73DC" w:rsidRPr="00B04B57" w:rsidRDefault="004B73DC" w:rsidP="004B73DC">
            <w:pPr>
              <w:rPr>
                <w:color w:val="000000" w:themeColor="text1"/>
                <w:sz w:val="20"/>
                <w:szCs w:val="20"/>
              </w:rPr>
            </w:pPr>
            <w:r w:rsidRPr="00B04B57">
              <w:rPr>
                <w:b/>
                <w:color w:val="000000" w:themeColor="text1"/>
              </w:rPr>
              <w:t>Type</w:t>
            </w:r>
            <w:r w:rsidR="00FC71C1" w:rsidRPr="00B04B57">
              <w:rPr>
                <w:b/>
                <w:color w:val="000000" w:themeColor="text1"/>
              </w:rPr>
              <w:t xml:space="preserve">: </w:t>
            </w:r>
            <w:r w:rsidR="0032570A" w:rsidRPr="00B04B57">
              <w:rPr>
                <w:color w:val="000000" w:themeColor="text1"/>
              </w:rPr>
              <w:t xml:space="preserve">String: </w:t>
            </w:r>
            <w:r w:rsidR="0098431D" w:rsidRPr="00B04B57">
              <w:rPr>
                <w:color w:val="000000" w:themeColor="text1"/>
                <w:sz w:val="20"/>
                <w:szCs w:val="20"/>
              </w:rPr>
              <w:t>Values: Y, N also need to allow; U=Unknown; X=Not Provided</w:t>
            </w:r>
          </w:p>
          <w:p w14:paraId="05D24787" w14:textId="77777777" w:rsidR="00D005AB" w:rsidRPr="00504666" w:rsidRDefault="00D005AB" w:rsidP="004B73DC"/>
          <w:p w14:paraId="6F0EC2BB" w14:textId="77777777" w:rsidR="00FC71C1" w:rsidRPr="00504666" w:rsidRDefault="004B73DC" w:rsidP="00FC71C1">
            <w:pPr>
              <w:rPr>
                <w:sz w:val="20"/>
                <w:szCs w:val="20"/>
              </w:rPr>
            </w:pPr>
            <w:r w:rsidRPr="00504666">
              <w:rPr>
                <w:b/>
              </w:rPr>
              <w:t>SIF Mappings to StudentPersonal:</w:t>
            </w:r>
            <w:r w:rsidR="00D005AB" w:rsidRPr="00504666">
              <w:rPr>
                <w:b/>
              </w:rPr>
              <w:t xml:space="preserve"> </w:t>
            </w:r>
            <w:r w:rsidR="00FC71C1" w:rsidRPr="00504666">
              <w:rPr>
                <w:sz w:val="20"/>
                <w:szCs w:val="20"/>
              </w:rPr>
              <w:t>EducationSupport</w:t>
            </w:r>
          </w:p>
          <w:p w14:paraId="24518515" w14:textId="77777777" w:rsidR="004B73DC" w:rsidRPr="00504666" w:rsidRDefault="004B73DC" w:rsidP="004B73DC"/>
          <w:p w14:paraId="666B47ED" w14:textId="77777777" w:rsidR="004B73DC" w:rsidRPr="00504666" w:rsidRDefault="004B73DC" w:rsidP="004B73DC">
            <w:r w:rsidRPr="00504666">
              <w:rPr>
                <w:b/>
              </w:rPr>
              <w:t>SIF XML Tag</w:t>
            </w:r>
            <w:r w:rsidR="00D005AB" w:rsidRPr="00504666">
              <w:rPr>
                <w:b/>
              </w:rPr>
              <w:t xml:space="preserve">:  </w:t>
            </w:r>
            <w:r w:rsidR="00FC71C1" w:rsidRPr="00504666">
              <w:t>&lt;EducationSupport&gt;</w:t>
            </w:r>
          </w:p>
          <w:p w14:paraId="3CB32C02" w14:textId="77777777" w:rsidR="00FC71C1" w:rsidRPr="00504666" w:rsidRDefault="00FC71C1" w:rsidP="004B73DC"/>
          <w:p w14:paraId="40AC2B8F" w14:textId="77777777" w:rsidR="00FC71C1" w:rsidRPr="00504666" w:rsidRDefault="004B73DC" w:rsidP="00FC71C1">
            <w:r w:rsidRPr="00504666">
              <w:rPr>
                <w:b/>
              </w:rPr>
              <w:t>SIF XML Valid Type</w:t>
            </w:r>
            <w:r w:rsidR="00FC71C1" w:rsidRPr="00504666">
              <w:rPr>
                <w:b/>
              </w:rPr>
              <w:t xml:space="preserve">: </w:t>
            </w:r>
            <w:r w:rsidR="00FC71C1" w:rsidRPr="00504666">
              <w:t>N,U,X,Y:</w:t>
            </w:r>
          </w:p>
          <w:p w14:paraId="280FD6D5" w14:textId="77777777" w:rsidR="00FC71C1" w:rsidRPr="00504666" w:rsidRDefault="00FC71C1" w:rsidP="00FC71C1">
            <w:pPr>
              <w:rPr>
                <w:highlight w:val="yellow"/>
              </w:rPr>
            </w:pPr>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02B1609B" w14:textId="77777777"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69D3C8C3" w14:textId="77777777" w:rsidR="004B73DC" w:rsidRPr="00504666" w:rsidRDefault="00FC71C1" w:rsidP="004B73DC">
            <w:r w:rsidRPr="00504666">
              <w:t>&lt;EducationSupport&gt;Y&lt;/EducationSupport&gt;</w:t>
            </w:r>
          </w:p>
        </w:tc>
        <w:tc>
          <w:tcPr>
            <w:tcW w:w="1359" w:type="dxa"/>
            <w:tcBorders>
              <w:top w:val="single" w:sz="6" w:space="0" w:color="auto"/>
              <w:left w:val="single" w:sz="6" w:space="0" w:color="auto"/>
              <w:bottom w:val="single" w:sz="6" w:space="0" w:color="auto"/>
              <w:right w:val="single" w:sz="8" w:space="0" w:color="auto"/>
            </w:tcBorders>
            <w:vAlign w:val="center"/>
          </w:tcPr>
          <w:p w14:paraId="7CC9D25B" w14:textId="77777777" w:rsidR="0085201F" w:rsidRPr="00504666" w:rsidRDefault="0085201F" w:rsidP="0085201F">
            <w:pPr>
              <w:rPr>
                <w:color w:val="000000"/>
              </w:rPr>
            </w:pPr>
            <w:r w:rsidRPr="00504666">
              <w:rPr>
                <w:color w:val="000000"/>
              </w:rPr>
              <w:t>Y,</w:t>
            </w:r>
          </w:p>
          <w:p w14:paraId="6597E504" w14:textId="77777777" w:rsidR="004B73DC" w:rsidRPr="00504666" w:rsidRDefault="004B73DC" w:rsidP="004B73DC"/>
        </w:tc>
      </w:tr>
      <w:tr w:rsidR="00197F63" w:rsidRPr="00504666" w14:paraId="257F4A2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606AD61" w14:textId="77777777" w:rsidR="004B73DC" w:rsidRPr="00504666" w:rsidRDefault="004B73DC" w:rsidP="004B73DC">
            <w:pPr>
              <w:rPr>
                <w:sz w:val="20"/>
                <w:szCs w:val="20"/>
              </w:rPr>
            </w:pPr>
            <w:r w:rsidRPr="00504666">
              <w:rPr>
                <w:sz w:val="20"/>
                <w:szCs w:val="20"/>
              </w:rPr>
              <w:lastRenderedPageBreak/>
              <w:t>2.25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936297F" w14:textId="77777777" w:rsidR="004B73DC" w:rsidRPr="00504666" w:rsidRDefault="004B73DC" w:rsidP="004B73DC">
            <w:pPr>
              <w:rPr>
                <w:sz w:val="20"/>
                <w:szCs w:val="20"/>
              </w:rPr>
            </w:pPr>
            <w:r w:rsidRPr="00504666">
              <w:rPr>
                <w:sz w:val="20"/>
                <w:szCs w:val="20"/>
              </w:rPr>
              <w:t>Full Fee Paying Student</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DE2BD02"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E79E7B2" w14:textId="77777777" w:rsidR="004B73DC" w:rsidRPr="00504666" w:rsidRDefault="004B73DC" w:rsidP="004B73DC">
            <w:r w:rsidRPr="00504666">
              <w:rPr>
                <w:b/>
              </w:rPr>
              <w:t>Description</w:t>
            </w:r>
            <w:r w:rsidR="00D005AB" w:rsidRPr="00504666">
              <w:rPr>
                <w:b/>
              </w:rPr>
              <w:t xml:space="preserve">: </w:t>
            </w:r>
            <w:r w:rsidR="0032570A" w:rsidRPr="00504666">
              <w:t>Enrolled Full-fee Paying Overseas Student (FFPOS) Status.</w:t>
            </w:r>
            <w:r w:rsidR="0098431D" w:rsidRPr="00504666">
              <w:t xml:space="preserve"> Intent is to allow for values Y, N</w:t>
            </w:r>
          </w:p>
          <w:p w14:paraId="15BA55C8" w14:textId="77777777" w:rsidR="0032570A" w:rsidRPr="00504666" w:rsidRDefault="0084548D" w:rsidP="004B73DC">
            <w:r w:rsidRPr="00504666">
              <w:t>Source of typing is the NSSC</w:t>
            </w:r>
            <w:r w:rsidR="0081073D" w:rsidRPr="00504666">
              <w:t>***</w:t>
            </w:r>
            <w:r w:rsidRPr="00504666">
              <w:t xml:space="preserve"> Specification, element = EN_FFPOS</w:t>
            </w:r>
          </w:p>
          <w:p w14:paraId="2879A363" w14:textId="77777777" w:rsidR="0084548D" w:rsidRPr="00504666" w:rsidRDefault="0084548D" w:rsidP="004B73DC"/>
          <w:p w14:paraId="5D7DDC9D" w14:textId="77777777" w:rsidR="009F3A42" w:rsidRPr="00504666" w:rsidRDefault="004B73DC" w:rsidP="009F3A42">
            <w:r w:rsidRPr="00504666">
              <w:rPr>
                <w:b/>
              </w:rPr>
              <w:t>Type</w:t>
            </w:r>
            <w:r w:rsidR="0032570A" w:rsidRPr="00504666">
              <w:rPr>
                <w:b/>
              </w:rPr>
              <w:t xml:space="preserve">: </w:t>
            </w:r>
            <w:r w:rsidR="0085201F" w:rsidRPr="00504666">
              <w:t xml:space="preserve">String - </w:t>
            </w:r>
            <w:r w:rsidR="009F3A42" w:rsidRPr="00504666">
              <w:t>1,2,9</w:t>
            </w:r>
          </w:p>
          <w:p w14:paraId="40855019" w14:textId="77777777" w:rsidR="004B73DC" w:rsidRPr="00504666" w:rsidRDefault="009F3A42" w:rsidP="009F3A42">
            <w:r w:rsidRPr="00504666">
              <w:rPr>
                <w:color w:val="000000"/>
              </w:rPr>
              <w:t>1 = FFPOS,2 = Non-FFPOS,9 = Not stated/Unknown</w:t>
            </w:r>
          </w:p>
          <w:p w14:paraId="555E997C" w14:textId="77777777" w:rsidR="0085201F" w:rsidRPr="00504666" w:rsidRDefault="0085201F" w:rsidP="004B73DC"/>
          <w:p w14:paraId="2933120D" w14:textId="77777777" w:rsidR="004B73DC" w:rsidRPr="00504666" w:rsidRDefault="004B73DC" w:rsidP="004B73DC">
            <w:pPr>
              <w:rPr>
                <w:b/>
              </w:rPr>
            </w:pPr>
            <w:r w:rsidRPr="00504666">
              <w:rPr>
                <w:b/>
              </w:rPr>
              <w:t>SIF Mappings to StudentPersonal:</w:t>
            </w:r>
          </w:p>
          <w:p w14:paraId="274834B2" w14:textId="77777777" w:rsidR="0085201F" w:rsidRPr="00504666" w:rsidRDefault="0085201F" w:rsidP="0085201F">
            <w:pPr>
              <w:rPr>
                <w:sz w:val="20"/>
                <w:szCs w:val="20"/>
              </w:rPr>
            </w:pPr>
            <w:r w:rsidRPr="00504666">
              <w:rPr>
                <w:sz w:val="20"/>
                <w:szCs w:val="20"/>
              </w:rPr>
              <w:t>MostRecent/FFPOS = StudentSchoolEnrollment/FFPOS</w:t>
            </w:r>
          </w:p>
          <w:p w14:paraId="181A5E71" w14:textId="77777777" w:rsidR="004B73DC" w:rsidRPr="00504666" w:rsidRDefault="004B73DC" w:rsidP="004B73DC"/>
          <w:p w14:paraId="46A5DD5B" w14:textId="77777777" w:rsidR="0085201F" w:rsidRPr="00504666" w:rsidRDefault="004B73DC" w:rsidP="0085201F">
            <w:pPr>
              <w:rPr>
                <w:sz w:val="20"/>
                <w:szCs w:val="20"/>
              </w:rPr>
            </w:pPr>
            <w:r w:rsidRPr="00504666">
              <w:rPr>
                <w:b/>
              </w:rPr>
              <w:t>SIF XML Tag</w:t>
            </w:r>
            <w:r w:rsidR="0085201F" w:rsidRPr="00504666">
              <w:rPr>
                <w:b/>
              </w:rPr>
              <w:t xml:space="preserve">: </w:t>
            </w:r>
            <w:r w:rsidR="0085201F" w:rsidRPr="00504666">
              <w:rPr>
                <w:sz w:val="20"/>
                <w:szCs w:val="20"/>
              </w:rPr>
              <w:t>&lt;FFPOS&gt;</w:t>
            </w:r>
          </w:p>
          <w:p w14:paraId="6429D0C3" w14:textId="77777777" w:rsidR="004B73DC" w:rsidRPr="00504666" w:rsidRDefault="004B73DC" w:rsidP="004B73DC"/>
          <w:p w14:paraId="333AA77A" w14:textId="77777777" w:rsidR="004B73DC" w:rsidRPr="00504666" w:rsidRDefault="004B73DC" w:rsidP="004B73DC">
            <w:r w:rsidRPr="00504666">
              <w:rPr>
                <w:b/>
              </w:rPr>
              <w:t>SIF XML Valid Type</w:t>
            </w:r>
            <w:r w:rsidR="00FC71C1" w:rsidRPr="00504666">
              <w:rPr>
                <w:b/>
              </w:rPr>
              <w:t xml:space="preserve">: </w:t>
            </w:r>
            <w:r w:rsidR="00FC71C1" w:rsidRPr="00504666">
              <w:t>1,2,9</w:t>
            </w:r>
          </w:p>
          <w:p w14:paraId="6C37B69B" w14:textId="77777777" w:rsidR="00FC71C1" w:rsidRPr="00504666" w:rsidRDefault="00FC71C1" w:rsidP="00FC71C1">
            <w:r w:rsidRPr="00504666">
              <w:rPr>
                <w:color w:val="000000"/>
              </w:rPr>
              <w:t>1 = FFPOS,2 = Non-FFPOS,9 = 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3065367F" w14:textId="77777777"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35E8660D" w14:textId="77777777" w:rsidR="004B73DC" w:rsidRPr="00504666" w:rsidRDefault="00FC71C1" w:rsidP="004B73DC">
            <w:r w:rsidRPr="00504666">
              <w:t>&lt;FFPOS&gt;2&lt;/FFPOS&gt;</w:t>
            </w:r>
          </w:p>
        </w:tc>
        <w:tc>
          <w:tcPr>
            <w:tcW w:w="1359" w:type="dxa"/>
            <w:tcBorders>
              <w:top w:val="single" w:sz="6" w:space="0" w:color="auto"/>
              <w:left w:val="single" w:sz="6" w:space="0" w:color="auto"/>
              <w:bottom w:val="single" w:sz="6" w:space="0" w:color="auto"/>
              <w:right w:val="single" w:sz="8" w:space="0" w:color="auto"/>
            </w:tcBorders>
            <w:vAlign w:val="center"/>
          </w:tcPr>
          <w:p w14:paraId="2F9FD83D" w14:textId="77777777" w:rsidR="0085201F" w:rsidRPr="00504666" w:rsidRDefault="0085201F" w:rsidP="0085201F">
            <w:pPr>
              <w:rPr>
                <w:color w:val="000000"/>
              </w:rPr>
            </w:pPr>
            <w:r w:rsidRPr="00504666">
              <w:rPr>
                <w:color w:val="000000"/>
              </w:rPr>
              <w:t>2,</w:t>
            </w:r>
          </w:p>
          <w:p w14:paraId="22377BFF" w14:textId="77777777" w:rsidR="004B73DC" w:rsidRPr="00504666" w:rsidRDefault="004B73DC" w:rsidP="004B73DC"/>
          <w:p w14:paraId="459CA553" w14:textId="77777777" w:rsidR="0021019F" w:rsidRPr="00504666" w:rsidRDefault="0021019F" w:rsidP="004B73DC"/>
        </w:tc>
      </w:tr>
      <w:tr w:rsidR="00197F63" w:rsidRPr="00504666" w14:paraId="3203C302"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F4B99D3" w14:textId="77777777" w:rsidR="004B73DC" w:rsidRPr="00504666" w:rsidRDefault="004B73DC" w:rsidP="004B73DC">
            <w:pPr>
              <w:rPr>
                <w:sz w:val="20"/>
                <w:szCs w:val="20"/>
              </w:rPr>
            </w:pPr>
            <w:r w:rsidRPr="00504666">
              <w:rPr>
                <w:sz w:val="20"/>
                <w:szCs w:val="20"/>
              </w:rPr>
              <w:t>2.26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258F238" w14:textId="77777777" w:rsidR="004B73DC" w:rsidRPr="00504666" w:rsidRDefault="004B73DC" w:rsidP="004B73DC">
            <w:pPr>
              <w:rPr>
                <w:sz w:val="20"/>
                <w:szCs w:val="20"/>
              </w:rPr>
            </w:pPr>
            <w:r w:rsidRPr="00504666">
              <w:rPr>
                <w:sz w:val="20"/>
                <w:szCs w:val="20"/>
              </w:rPr>
              <w:t>Visa 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9511B86"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7999A9A" w14:textId="77777777" w:rsidR="004B73DC" w:rsidRPr="00504666" w:rsidRDefault="004B73DC" w:rsidP="004B73DC">
            <w:r w:rsidRPr="00504666">
              <w:rPr>
                <w:b/>
              </w:rPr>
              <w:t>Description</w:t>
            </w:r>
            <w:r w:rsidR="00D005AB" w:rsidRPr="00504666">
              <w:rPr>
                <w:b/>
              </w:rPr>
              <w:t xml:space="preserve">: </w:t>
            </w:r>
            <w:r w:rsidR="0032570A" w:rsidRPr="00504666">
              <w:t>Visa codes as per DIAC Refer to: http://www.immi.gov.au. Also refer SIF AU Data set "Visa Sub Class"</w:t>
            </w:r>
          </w:p>
          <w:p w14:paraId="3ACCE541" w14:textId="77777777" w:rsidR="0032570A" w:rsidRPr="00504666" w:rsidRDefault="0032570A" w:rsidP="004B73DC"/>
          <w:p w14:paraId="6183CA40" w14:textId="77777777" w:rsidR="009E2505" w:rsidRPr="00504666" w:rsidRDefault="004B73DC" w:rsidP="004B73DC">
            <w:r w:rsidRPr="00504666">
              <w:rPr>
                <w:b/>
              </w:rPr>
              <w:t>Type</w:t>
            </w:r>
            <w:r w:rsidR="009E2505" w:rsidRPr="00504666">
              <w:rPr>
                <w:b/>
              </w:rPr>
              <w:t xml:space="preserve">: </w:t>
            </w:r>
            <w:r w:rsidR="009E2505" w:rsidRPr="00504666">
              <w:t xml:space="preserve">String -refer to </w:t>
            </w:r>
          </w:p>
          <w:p w14:paraId="17F2D8B6" w14:textId="77777777" w:rsidR="009E2505" w:rsidRPr="00504666" w:rsidRDefault="009E2505" w:rsidP="009E2505">
            <w:pPr>
              <w:rPr>
                <w:color w:val="000000"/>
              </w:rPr>
            </w:pPr>
            <w:r w:rsidRPr="00504666">
              <w:rPr>
                <w:color w:val="000000"/>
              </w:rPr>
              <w:t>http://www.border.gov.au/Trav/Visa-1/Visa-listing</w:t>
            </w:r>
          </w:p>
          <w:p w14:paraId="5A708154" w14:textId="77777777" w:rsidR="009E2505" w:rsidRPr="00504666" w:rsidRDefault="009E2505" w:rsidP="004B73DC"/>
          <w:p w14:paraId="291E4ABC" w14:textId="77777777" w:rsidR="004B73DC" w:rsidRPr="00504666" w:rsidRDefault="004B73DC" w:rsidP="004B73DC">
            <w:pPr>
              <w:rPr>
                <w:b/>
              </w:rPr>
            </w:pPr>
            <w:r w:rsidRPr="00504666">
              <w:rPr>
                <w:b/>
              </w:rPr>
              <w:t>SIF Mappings to StudentPersonal:</w:t>
            </w:r>
          </w:p>
          <w:p w14:paraId="0A25D243" w14:textId="77777777" w:rsidR="004B73DC" w:rsidRPr="00504666" w:rsidRDefault="009E2505" w:rsidP="004B73DC">
            <w:r w:rsidRPr="00504666">
              <w:t>PersonInfo/Demographics/VisaSubClass</w:t>
            </w:r>
          </w:p>
          <w:p w14:paraId="67FFFE26" w14:textId="77777777" w:rsidR="009E2505" w:rsidRPr="00504666" w:rsidRDefault="009E2505" w:rsidP="004B73DC"/>
          <w:p w14:paraId="62C5DF47" w14:textId="77777777" w:rsidR="004B73DC" w:rsidRPr="00504666" w:rsidRDefault="004B73DC" w:rsidP="004B73DC">
            <w:r w:rsidRPr="00504666">
              <w:rPr>
                <w:b/>
              </w:rPr>
              <w:t>SIF XML Tag</w:t>
            </w:r>
            <w:r w:rsidR="00D005AB" w:rsidRPr="00504666">
              <w:rPr>
                <w:b/>
              </w:rPr>
              <w:t xml:space="preserve">: </w:t>
            </w:r>
            <w:r w:rsidR="009E2505" w:rsidRPr="00504666">
              <w:t>&lt;VisaSubClass&gt;</w:t>
            </w:r>
          </w:p>
          <w:p w14:paraId="5C13A113" w14:textId="77777777" w:rsidR="009E2505" w:rsidRPr="00504666" w:rsidRDefault="009E2505" w:rsidP="004B73DC"/>
          <w:p w14:paraId="78174086" w14:textId="77777777" w:rsidR="004B73DC" w:rsidRPr="00504666" w:rsidRDefault="004B73DC" w:rsidP="004B73DC">
            <w:pPr>
              <w:rPr>
                <w:b/>
              </w:rPr>
            </w:pPr>
            <w:r w:rsidRPr="00504666">
              <w:rPr>
                <w:b/>
              </w:rPr>
              <w:t>SIF XML Valid Type</w:t>
            </w:r>
            <w:r w:rsidR="00D005AB" w:rsidRPr="00504666">
              <w:rPr>
                <w:b/>
              </w:rPr>
              <w:t>:</w:t>
            </w:r>
          </w:p>
          <w:p w14:paraId="2F1340BA" w14:textId="77777777" w:rsidR="009E2505" w:rsidRPr="00504666" w:rsidRDefault="009E2505" w:rsidP="009E2505">
            <w:r w:rsidRPr="00504666">
              <w:rPr>
                <w:color w:val="000000"/>
              </w:rPr>
              <w:t>http://www.border.gov.au/Trav/Visa-1/Visa-listing</w:t>
            </w:r>
          </w:p>
        </w:tc>
        <w:tc>
          <w:tcPr>
            <w:tcW w:w="850" w:type="dxa"/>
            <w:tcBorders>
              <w:top w:val="single" w:sz="6" w:space="0" w:color="auto"/>
              <w:left w:val="single" w:sz="6" w:space="0" w:color="auto"/>
              <w:bottom w:val="single" w:sz="6" w:space="0" w:color="auto"/>
              <w:right w:val="single" w:sz="6" w:space="0" w:color="auto"/>
            </w:tcBorders>
            <w:vAlign w:val="center"/>
          </w:tcPr>
          <w:p w14:paraId="10A6F6B7" w14:textId="77777777"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70538778" w14:textId="77777777" w:rsidR="004B73DC" w:rsidRPr="00504666" w:rsidRDefault="00D3082C" w:rsidP="004B73DC">
            <w:r w:rsidRPr="00504666">
              <w:t>&lt;VisaSubClass&gt;101&lt;/VisaSubClass&gt;</w:t>
            </w:r>
          </w:p>
        </w:tc>
        <w:tc>
          <w:tcPr>
            <w:tcW w:w="1359" w:type="dxa"/>
            <w:tcBorders>
              <w:top w:val="single" w:sz="6" w:space="0" w:color="auto"/>
              <w:left w:val="single" w:sz="6" w:space="0" w:color="auto"/>
              <w:bottom w:val="single" w:sz="6" w:space="0" w:color="auto"/>
              <w:right w:val="single" w:sz="8" w:space="0" w:color="auto"/>
            </w:tcBorders>
            <w:vAlign w:val="center"/>
          </w:tcPr>
          <w:p w14:paraId="4F810140" w14:textId="77777777" w:rsidR="0085201F" w:rsidRPr="00504666" w:rsidRDefault="0085201F" w:rsidP="0085201F">
            <w:pPr>
              <w:rPr>
                <w:color w:val="000000"/>
              </w:rPr>
            </w:pPr>
            <w:r w:rsidRPr="00504666">
              <w:rPr>
                <w:color w:val="000000"/>
              </w:rPr>
              <w:t>101,</w:t>
            </w:r>
          </w:p>
          <w:p w14:paraId="2319DB6E" w14:textId="77777777" w:rsidR="004B73DC" w:rsidRPr="00504666" w:rsidRDefault="004B73DC" w:rsidP="004B73DC"/>
        </w:tc>
      </w:tr>
      <w:tr w:rsidR="00197F63" w:rsidRPr="00504666" w14:paraId="218D9AA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55CF878" w14:textId="77777777" w:rsidR="004B73DC" w:rsidRPr="00504666" w:rsidRDefault="004B73DC" w:rsidP="004B73DC">
            <w:pPr>
              <w:rPr>
                <w:sz w:val="20"/>
                <w:szCs w:val="20"/>
              </w:rPr>
            </w:pPr>
            <w:r w:rsidRPr="00504666">
              <w:rPr>
                <w:sz w:val="20"/>
                <w:szCs w:val="20"/>
              </w:rPr>
              <w:lastRenderedPageBreak/>
              <w:t>2.27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AB4FE24" w14:textId="77777777" w:rsidR="004B73DC" w:rsidRPr="00504666" w:rsidRDefault="004B73DC" w:rsidP="004B73DC">
            <w:pPr>
              <w:rPr>
                <w:sz w:val="20"/>
                <w:szCs w:val="20"/>
              </w:rPr>
            </w:pPr>
            <w:r w:rsidRPr="00504666">
              <w:rPr>
                <w:sz w:val="20"/>
                <w:szCs w:val="20"/>
              </w:rPr>
              <w:t>Indigenous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C869028"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15529A6" w14:textId="77777777" w:rsidR="004B73DC" w:rsidRPr="00504666" w:rsidRDefault="004B73DC" w:rsidP="004B73DC">
            <w:r w:rsidRPr="00504666">
              <w:rPr>
                <w:b/>
              </w:rPr>
              <w:t>Description</w:t>
            </w:r>
            <w:r w:rsidR="00D005AB" w:rsidRPr="00504666">
              <w:rPr>
                <w:b/>
              </w:rPr>
              <w:t xml:space="preserve">: </w:t>
            </w:r>
            <w:r w:rsidR="0032570A" w:rsidRPr="00504666">
              <w:t>Whether or not the student identifies themselves as being of Aboriginal and/or Torres Strait Islander descent.</w:t>
            </w:r>
          </w:p>
          <w:p w14:paraId="0B2B73FD" w14:textId="77777777" w:rsidR="00D3082C" w:rsidRPr="00504666" w:rsidRDefault="00D3082C" w:rsidP="00D3082C">
            <w:r w:rsidRPr="00504666">
              <w:t>Refer to Data Standards Manual published by ACARA.</w:t>
            </w:r>
          </w:p>
          <w:p w14:paraId="1D0D6A9B" w14:textId="77777777" w:rsidR="0032570A" w:rsidRPr="00504666" w:rsidRDefault="0032570A" w:rsidP="004B73DC"/>
          <w:p w14:paraId="26BF90E8" w14:textId="77777777" w:rsidR="0032570A" w:rsidRPr="00504666" w:rsidRDefault="004B73DC" w:rsidP="0032570A">
            <w:pPr>
              <w:rPr>
                <w:sz w:val="20"/>
                <w:szCs w:val="20"/>
              </w:rPr>
            </w:pPr>
            <w:r w:rsidRPr="00504666">
              <w:rPr>
                <w:b/>
              </w:rPr>
              <w:t>Type</w:t>
            </w:r>
            <w:r w:rsidR="00D3082C" w:rsidRPr="00504666">
              <w:rPr>
                <w:b/>
              </w:rPr>
              <w:t xml:space="preserve">: </w:t>
            </w:r>
            <w:r w:rsidR="00D3082C" w:rsidRPr="00504666">
              <w:rPr>
                <w:sz w:val="20"/>
                <w:szCs w:val="20"/>
              </w:rPr>
              <w:t>Values: 1,2,3,4,9.</w:t>
            </w:r>
          </w:p>
          <w:p w14:paraId="1E26CA88" w14:textId="77777777" w:rsidR="00D3082C" w:rsidRPr="00504666" w:rsidRDefault="00173394" w:rsidP="0032570A">
            <w:pPr>
              <w:rPr>
                <w:sz w:val="20"/>
                <w:szCs w:val="20"/>
              </w:rPr>
            </w:pPr>
            <w:hyperlink r:id="rId25" w:history="1">
              <w:r w:rsidR="00D3082C" w:rsidRPr="00504666">
                <w:rPr>
                  <w:rStyle w:val="Hyperlink"/>
                  <w:sz w:val="20"/>
                  <w:szCs w:val="20"/>
                </w:rPr>
                <w:t>http://www.acara.edu.au/reporting/data_standards_manual_student_background_characte.html</w:t>
              </w:r>
            </w:hyperlink>
          </w:p>
          <w:p w14:paraId="51348A5D" w14:textId="77777777" w:rsidR="00D3082C" w:rsidRPr="00504666" w:rsidRDefault="00D3082C" w:rsidP="0032570A">
            <w:pPr>
              <w:rPr>
                <w:sz w:val="20"/>
                <w:szCs w:val="20"/>
              </w:rPr>
            </w:pPr>
          </w:p>
          <w:p w14:paraId="67ACEC26" w14:textId="77777777" w:rsidR="004B73DC" w:rsidRPr="00504666" w:rsidRDefault="004B73DC" w:rsidP="004B73DC">
            <w:pPr>
              <w:rPr>
                <w:b/>
              </w:rPr>
            </w:pPr>
            <w:r w:rsidRPr="00504666">
              <w:rPr>
                <w:b/>
              </w:rPr>
              <w:t>SIF Mappings to StudentPersonal:</w:t>
            </w:r>
          </w:p>
          <w:p w14:paraId="6FEC49E4" w14:textId="77777777" w:rsidR="004B73DC" w:rsidRPr="00504666" w:rsidRDefault="00D3082C" w:rsidP="004B73DC">
            <w:r w:rsidRPr="00504666">
              <w:t>PersonInfo/Demographics/IndigenousStatus</w:t>
            </w:r>
          </w:p>
          <w:p w14:paraId="56DB92BB" w14:textId="77777777" w:rsidR="00D3082C" w:rsidRPr="00504666" w:rsidRDefault="00D3082C" w:rsidP="004B73DC"/>
          <w:p w14:paraId="40990725" w14:textId="77777777" w:rsidR="004B73DC" w:rsidRPr="00504666" w:rsidRDefault="004B73DC" w:rsidP="004B73DC">
            <w:r w:rsidRPr="00504666">
              <w:rPr>
                <w:b/>
              </w:rPr>
              <w:t>SIF XML Tag</w:t>
            </w:r>
            <w:r w:rsidR="00D005AB" w:rsidRPr="00504666">
              <w:rPr>
                <w:b/>
              </w:rPr>
              <w:t xml:space="preserve">: </w:t>
            </w:r>
            <w:r w:rsidR="00D3082C" w:rsidRPr="00504666">
              <w:t>&lt;IndigenousStatus&gt;</w:t>
            </w:r>
          </w:p>
          <w:p w14:paraId="49B3EFE8" w14:textId="77777777" w:rsidR="00D3082C" w:rsidRPr="00504666" w:rsidRDefault="00D3082C" w:rsidP="004B73DC"/>
          <w:p w14:paraId="17076C7A" w14:textId="77777777" w:rsidR="004B73DC" w:rsidRPr="00504666" w:rsidRDefault="004B73DC" w:rsidP="004B73DC">
            <w:r w:rsidRPr="00504666">
              <w:rPr>
                <w:b/>
              </w:rPr>
              <w:t>SIF XML Valid Type</w:t>
            </w:r>
            <w:r w:rsidR="00D3082C" w:rsidRPr="00504666">
              <w:t>:</w:t>
            </w:r>
          </w:p>
          <w:p w14:paraId="12D94BF4" w14:textId="77777777" w:rsidR="00D3082C" w:rsidRPr="00504666" w:rsidRDefault="00D3082C" w:rsidP="00D3082C">
            <w:r w:rsidRPr="00504666">
              <w:rPr>
                <w:sz w:val="20"/>
                <w:szCs w:val="20"/>
              </w:rPr>
              <w:t>1=Aboriginal but not Torres Strait Islander Origin, 2=Torres Strait Islander but not Aboriginal Origin, 3=Both Aboriginal and Torres Strait Islander Origin, 4=Neither Aboriginal nor Torres Strait Islander Origin, 9=Not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35439BFE" w14:textId="77777777"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7DC43CA1" w14:textId="77777777" w:rsidR="004B73DC" w:rsidRPr="00504666" w:rsidRDefault="00D3082C" w:rsidP="004B73DC">
            <w:r w:rsidRPr="00504666">
              <w:t>&lt;IndigenousStatus&gt;1&lt;/IndigenousStatus&gt;</w:t>
            </w:r>
          </w:p>
        </w:tc>
        <w:tc>
          <w:tcPr>
            <w:tcW w:w="1359" w:type="dxa"/>
            <w:tcBorders>
              <w:top w:val="single" w:sz="6" w:space="0" w:color="auto"/>
              <w:left w:val="single" w:sz="6" w:space="0" w:color="auto"/>
              <w:bottom w:val="single" w:sz="6" w:space="0" w:color="auto"/>
              <w:right w:val="single" w:sz="8" w:space="0" w:color="auto"/>
            </w:tcBorders>
            <w:vAlign w:val="center"/>
          </w:tcPr>
          <w:p w14:paraId="6C56F920" w14:textId="77777777" w:rsidR="0085201F" w:rsidRPr="00504666" w:rsidRDefault="0085201F" w:rsidP="0085201F">
            <w:pPr>
              <w:rPr>
                <w:color w:val="000000"/>
              </w:rPr>
            </w:pPr>
            <w:r w:rsidRPr="00504666">
              <w:rPr>
                <w:color w:val="000000"/>
              </w:rPr>
              <w:t>1,</w:t>
            </w:r>
          </w:p>
          <w:p w14:paraId="5FA03E94" w14:textId="77777777" w:rsidR="004B73DC" w:rsidRPr="00504666" w:rsidRDefault="004B73DC" w:rsidP="004B73DC"/>
        </w:tc>
      </w:tr>
      <w:tr w:rsidR="00197F63" w:rsidRPr="00504666" w14:paraId="38D79BE8"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0726E7A" w14:textId="77777777" w:rsidR="004B73DC" w:rsidRPr="00504666" w:rsidRDefault="004B73DC" w:rsidP="004B73DC">
            <w:pPr>
              <w:rPr>
                <w:sz w:val="20"/>
                <w:szCs w:val="20"/>
              </w:rPr>
            </w:pPr>
            <w:r w:rsidRPr="00504666">
              <w:rPr>
                <w:sz w:val="20"/>
                <w:szCs w:val="20"/>
              </w:rPr>
              <w:t>2.28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105238C" w14:textId="77777777" w:rsidR="004B73DC" w:rsidRPr="00504666" w:rsidRDefault="004B73DC" w:rsidP="004B73DC">
            <w:pPr>
              <w:rPr>
                <w:sz w:val="20"/>
                <w:szCs w:val="20"/>
              </w:rPr>
            </w:pPr>
            <w:r w:rsidRPr="00504666">
              <w:rPr>
                <w:sz w:val="20"/>
                <w:szCs w:val="20"/>
              </w:rPr>
              <w:t>LBOTE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D319AE9"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310A973" w14:textId="1B347DCD" w:rsidR="004B73DC" w:rsidRPr="00504666" w:rsidRDefault="004B73DC" w:rsidP="004B73DC">
            <w:r w:rsidRPr="00504666">
              <w:rPr>
                <w:b/>
              </w:rPr>
              <w:t>Description</w:t>
            </w:r>
            <w:r w:rsidR="00D005AB" w:rsidRPr="00504666">
              <w:rPr>
                <w:b/>
              </w:rPr>
              <w:t xml:space="preserve">: </w:t>
            </w:r>
            <w:r w:rsidR="0032570A" w:rsidRPr="00504666">
              <w:t>Language Background is Other Than English. (</w:t>
            </w:r>
            <w:hyperlink r:id="rId26" w:history="1">
              <w:r w:rsidR="00CB3C69" w:rsidRPr="00841F51">
                <w:rPr>
                  <w:rStyle w:val="Hyperlink"/>
                </w:rPr>
                <w:t>http://www.acara.edu.au/verve/_resources/DSM_1.pdf</w:t>
              </w:r>
            </w:hyperlink>
            <w:r w:rsidR="0032570A" w:rsidRPr="00504666">
              <w:t>)</w:t>
            </w:r>
            <w:r w:rsidR="00CB3C69">
              <w:t xml:space="preserve"> T</w:t>
            </w:r>
            <w:r w:rsidR="0032570A" w:rsidRPr="00504666">
              <w:t>he LBOTE metric is under review. Currently it can be derived from Student and Parents Language Background.</w:t>
            </w:r>
          </w:p>
          <w:p w14:paraId="31415B39" w14:textId="77777777" w:rsidR="00D3082C" w:rsidRPr="00504666" w:rsidRDefault="00D3082C" w:rsidP="004B73DC"/>
          <w:p w14:paraId="33556743" w14:textId="77777777" w:rsidR="00AD11CA" w:rsidRPr="00504666" w:rsidRDefault="004B73DC" w:rsidP="00AD11CA">
            <w:pPr>
              <w:rPr>
                <w:color w:val="FF0000"/>
                <w:sz w:val="20"/>
                <w:szCs w:val="20"/>
              </w:rPr>
            </w:pPr>
            <w:r w:rsidRPr="00504666">
              <w:rPr>
                <w:b/>
              </w:rPr>
              <w:t>Type</w:t>
            </w:r>
            <w:r w:rsidR="00D3082C" w:rsidRPr="00504666">
              <w:rPr>
                <w:b/>
              </w:rPr>
              <w:t xml:space="preserve">: </w:t>
            </w:r>
            <w:r w:rsidR="00D3082C" w:rsidRPr="00504666">
              <w:t>Y=Yes, N=</w:t>
            </w:r>
            <w:r w:rsidR="00D3082C" w:rsidRPr="00B04B57">
              <w:rPr>
                <w:color w:val="000000" w:themeColor="text1"/>
              </w:rPr>
              <w:t>No,</w:t>
            </w:r>
            <w:r w:rsidR="00AD11CA" w:rsidRPr="00B04B57">
              <w:rPr>
                <w:color w:val="000000" w:themeColor="text1"/>
                <w:sz w:val="20"/>
                <w:szCs w:val="20"/>
              </w:rPr>
              <w:t xml:space="preserve"> U=Unknown; X=Not Provided</w:t>
            </w:r>
          </w:p>
          <w:p w14:paraId="6E673FBE" w14:textId="77777777" w:rsidR="004B73DC" w:rsidRPr="00504666" w:rsidRDefault="004B73DC" w:rsidP="004B73DC"/>
          <w:p w14:paraId="0A054407" w14:textId="77777777" w:rsidR="00D3082C" w:rsidRPr="00504666" w:rsidRDefault="00D3082C" w:rsidP="004B73DC"/>
          <w:p w14:paraId="070F7885" w14:textId="77777777" w:rsidR="004B73DC" w:rsidRPr="00504666" w:rsidRDefault="004B73DC" w:rsidP="004B73DC">
            <w:pPr>
              <w:rPr>
                <w:b/>
              </w:rPr>
            </w:pPr>
            <w:r w:rsidRPr="00504666">
              <w:rPr>
                <w:b/>
              </w:rPr>
              <w:t>SIF Mappings to StudentPersonal:</w:t>
            </w:r>
          </w:p>
          <w:p w14:paraId="778F2DBA" w14:textId="77777777" w:rsidR="004B73DC" w:rsidRPr="00504666" w:rsidRDefault="00D3082C" w:rsidP="004B73DC">
            <w:r w:rsidRPr="00504666">
              <w:t>PersonInfo/Demographics/LBOTE</w:t>
            </w:r>
          </w:p>
          <w:p w14:paraId="4ADA273D" w14:textId="77777777" w:rsidR="00D3082C" w:rsidRPr="00504666" w:rsidRDefault="00D3082C" w:rsidP="004B73DC"/>
          <w:p w14:paraId="2E2033F1" w14:textId="77777777" w:rsidR="004B73DC" w:rsidRPr="00504666" w:rsidRDefault="004B73DC" w:rsidP="004B73DC">
            <w:r w:rsidRPr="00504666">
              <w:rPr>
                <w:b/>
              </w:rPr>
              <w:t>SIF XML Tag</w:t>
            </w:r>
            <w:r w:rsidR="00D005AB" w:rsidRPr="00504666">
              <w:rPr>
                <w:b/>
              </w:rPr>
              <w:t xml:space="preserve">: </w:t>
            </w:r>
            <w:r w:rsidR="00D3082C" w:rsidRPr="00504666">
              <w:t>&lt;LBOTE&gt;</w:t>
            </w:r>
          </w:p>
          <w:p w14:paraId="247563CB" w14:textId="77777777" w:rsidR="00D3082C" w:rsidRPr="00504666" w:rsidRDefault="00D3082C" w:rsidP="004B73DC"/>
          <w:p w14:paraId="468221E9" w14:textId="77777777" w:rsidR="00D3082C" w:rsidRPr="00504666" w:rsidRDefault="004B73DC" w:rsidP="00D3082C">
            <w:r w:rsidRPr="00504666">
              <w:rPr>
                <w:b/>
              </w:rPr>
              <w:t>SIF XML Valid Type</w:t>
            </w:r>
            <w:r w:rsidR="00D3082C" w:rsidRPr="00504666">
              <w:rPr>
                <w:b/>
              </w:rPr>
              <w:t>:</w:t>
            </w:r>
            <w:r w:rsidR="00D3082C" w:rsidRPr="00504666">
              <w:t xml:space="preserve"> N,U,X,Y</w:t>
            </w:r>
          </w:p>
          <w:p w14:paraId="095BC635" w14:textId="77777777" w:rsidR="00D3082C" w:rsidRPr="00504666" w:rsidRDefault="00D3082C" w:rsidP="00D3082C">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20CF9B93" w14:textId="77777777"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57901258" w14:textId="77777777" w:rsidR="004B73DC" w:rsidRPr="00504666" w:rsidRDefault="00D3082C" w:rsidP="004B73DC">
            <w:r w:rsidRPr="00504666">
              <w:t>&lt;LBOTE&gt;N&lt;/LBOTE&gt;</w:t>
            </w:r>
          </w:p>
        </w:tc>
        <w:tc>
          <w:tcPr>
            <w:tcW w:w="1359" w:type="dxa"/>
            <w:tcBorders>
              <w:top w:val="single" w:sz="6" w:space="0" w:color="auto"/>
              <w:left w:val="single" w:sz="6" w:space="0" w:color="auto"/>
              <w:bottom w:val="single" w:sz="6" w:space="0" w:color="auto"/>
              <w:right w:val="single" w:sz="8" w:space="0" w:color="auto"/>
            </w:tcBorders>
            <w:vAlign w:val="center"/>
          </w:tcPr>
          <w:p w14:paraId="4D1C9FCC" w14:textId="77777777" w:rsidR="0085201F" w:rsidRPr="00504666" w:rsidRDefault="0085201F" w:rsidP="0085201F">
            <w:pPr>
              <w:rPr>
                <w:color w:val="000000"/>
              </w:rPr>
            </w:pPr>
            <w:r w:rsidRPr="00504666">
              <w:rPr>
                <w:color w:val="000000"/>
              </w:rPr>
              <w:t>N,</w:t>
            </w:r>
          </w:p>
          <w:p w14:paraId="5E2B292D" w14:textId="77777777" w:rsidR="004B73DC" w:rsidRPr="00504666" w:rsidRDefault="004B73DC" w:rsidP="004B73DC"/>
        </w:tc>
      </w:tr>
      <w:tr w:rsidR="00F90EEE" w:rsidRPr="00504666" w14:paraId="4162AA09"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284F716" w14:textId="77777777" w:rsidR="00F90EEE" w:rsidRPr="00504666" w:rsidRDefault="00F90EEE" w:rsidP="00F90EEE">
            <w:pPr>
              <w:rPr>
                <w:sz w:val="20"/>
                <w:szCs w:val="20"/>
              </w:rPr>
            </w:pPr>
            <w:r w:rsidRPr="00504666">
              <w:rPr>
                <w:sz w:val="20"/>
                <w:szCs w:val="20"/>
              </w:rPr>
              <w:lastRenderedPageBreak/>
              <w:t>2.29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207DEBD" w14:textId="77777777" w:rsidR="00F90EEE" w:rsidRPr="00504666" w:rsidRDefault="00F90EEE" w:rsidP="00F90EEE">
            <w:pPr>
              <w:rPr>
                <w:sz w:val="20"/>
                <w:szCs w:val="20"/>
              </w:rPr>
            </w:pPr>
            <w:r w:rsidRPr="00504666">
              <w:rPr>
                <w:sz w:val="20"/>
                <w:szCs w:val="20"/>
              </w:rPr>
              <w:t>Student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2F8A0AD"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738C02E" w14:textId="77777777" w:rsidR="00F90EEE" w:rsidRPr="00504666" w:rsidRDefault="00F90EEE" w:rsidP="00F90EEE">
            <w:r w:rsidRPr="00504666">
              <w:rPr>
                <w:b/>
              </w:rPr>
              <w:t>Description</w:t>
            </w:r>
            <w:r w:rsidR="00D005AB" w:rsidRPr="00504666">
              <w:rPr>
                <w:b/>
              </w:rPr>
              <w:t xml:space="preserve">: </w:t>
            </w:r>
            <w:r w:rsidRPr="00504666">
              <w:t>Main Language spoken at home when not English speaking.</w:t>
            </w:r>
          </w:p>
          <w:p w14:paraId="77315914" w14:textId="77777777" w:rsidR="00D005AB" w:rsidRPr="00504666" w:rsidRDefault="00D005AB" w:rsidP="00F90EEE"/>
          <w:p w14:paraId="3B334B92" w14:textId="77777777" w:rsidR="00F90EEE" w:rsidRPr="00504666" w:rsidRDefault="00F90EEE" w:rsidP="00F90EEE">
            <w:r w:rsidRPr="00504666">
              <w:rPr>
                <w:b/>
              </w:rPr>
              <w:t xml:space="preserve">Type: </w:t>
            </w:r>
            <w:r w:rsidRPr="00504666">
              <w:t>Code from: ABS 1267.0 - Australian Standard Classification of Languages (ASCL)</w:t>
            </w:r>
          </w:p>
          <w:p w14:paraId="39E6F8AE" w14:textId="77777777" w:rsidR="00F90EEE" w:rsidRPr="00504666" w:rsidRDefault="00F90EEE" w:rsidP="00F90EEE"/>
          <w:p w14:paraId="6CDF007A" w14:textId="77777777" w:rsidR="00F90EEE" w:rsidRPr="00504666" w:rsidRDefault="00F90EEE" w:rsidP="00F90EEE">
            <w:pPr>
              <w:rPr>
                <w:b/>
              </w:rPr>
            </w:pPr>
            <w:r w:rsidRPr="00504666">
              <w:rPr>
                <w:b/>
              </w:rPr>
              <w:t>SIF Mappings to StudentPersonal:</w:t>
            </w:r>
          </w:p>
          <w:p w14:paraId="42223D49" w14:textId="77777777" w:rsidR="00F90EEE" w:rsidRPr="00504666" w:rsidRDefault="00F90EEE" w:rsidP="00F90EEE">
            <w:pPr>
              <w:rPr>
                <w:sz w:val="20"/>
                <w:szCs w:val="20"/>
              </w:rPr>
            </w:pPr>
            <w:r w:rsidRPr="00504666">
              <w:rPr>
                <w:sz w:val="20"/>
                <w:szCs w:val="20"/>
              </w:rPr>
              <w:t xml:space="preserve">PersonInfo/Demographics/LanguageList/Language/Code where Language/LanguageType = 4: Language Spoken At Home </w:t>
            </w:r>
          </w:p>
          <w:p w14:paraId="3695E1D4" w14:textId="77777777" w:rsidR="00F90EEE" w:rsidRPr="00504666" w:rsidRDefault="00F90EEE" w:rsidP="00F90EEE"/>
          <w:p w14:paraId="2F05405B" w14:textId="77777777" w:rsidR="00F90EEE" w:rsidRPr="00504666" w:rsidRDefault="00F90EEE" w:rsidP="00F90EEE">
            <w:r w:rsidRPr="00504666">
              <w:rPr>
                <w:b/>
              </w:rPr>
              <w:t>SIF XML Tag</w:t>
            </w:r>
            <w:r w:rsidR="00D005AB" w:rsidRPr="00504666">
              <w:rPr>
                <w:b/>
              </w:rPr>
              <w:t xml:space="preserve">: </w:t>
            </w:r>
            <w:r w:rsidRPr="00504666">
              <w:t>&lt;Language&gt;&lt;Code&gt;</w:t>
            </w:r>
          </w:p>
          <w:p w14:paraId="7782C1B1" w14:textId="77777777" w:rsidR="00F90EEE" w:rsidRPr="00504666" w:rsidRDefault="00F90EEE" w:rsidP="00F90EEE"/>
          <w:p w14:paraId="6E4D8CF2" w14:textId="77777777" w:rsidR="00F90EEE" w:rsidRPr="00504666" w:rsidRDefault="00F90EEE" w:rsidP="00F90EEE">
            <w:pPr>
              <w:rPr>
                <w:b/>
              </w:rPr>
            </w:pPr>
            <w:r w:rsidRPr="00504666">
              <w:rPr>
                <w:b/>
              </w:rPr>
              <w:t>SIF XML Valid Type</w:t>
            </w:r>
          </w:p>
          <w:p w14:paraId="44B44534" w14:textId="34DBCFA0" w:rsidR="00F90EEE" w:rsidRDefault="00F90EEE" w:rsidP="00F90EEE">
            <w:r w:rsidRPr="00504666">
              <w:t>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403273">
              <w:t>.  A full set of 4 digit codes to validate against can be found here:</w:t>
            </w:r>
          </w:p>
          <w:p w14:paraId="3025249D" w14:textId="0921EBA6" w:rsidR="00403273" w:rsidRPr="00504666" w:rsidRDefault="00403273" w:rsidP="00F90EEE">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14:paraId="1BFA68E3"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tbl>
            <w:tblPr>
              <w:tblW w:w="5000" w:type="pct"/>
              <w:tblLayout w:type="fixed"/>
              <w:tblLook w:val="04A0" w:firstRow="1" w:lastRow="0" w:firstColumn="1" w:lastColumn="0" w:noHBand="0" w:noVBand="1"/>
            </w:tblPr>
            <w:tblGrid>
              <w:gridCol w:w="4746"/>
            </w:tblGrid>
            <w:tr w:rsidR="00F90EEE" w:rsidRPr="00504666" w14:paraId="5CE1823E" w14:textId="77777777" w:rsidTr="0085201F">
              <w:trPr>
                <w:trHeight w:val="288"/>
              </w:trPr>
              <w:tc>
                <w:tcPr>
                  <w:tcW w:w="5000" w:type="pct"/>
                  <w:tcBorders>
                    <w:top w:val="nil"/>
                    <w:left w:val="nil"/>
                    <w:bottom w:val="nil"/>
                    <w:right w:val="nil"/>
                  </w:tcBorders>
                  <w:shd w:val="clear" w:color="auto" w:fill="auto"/>
                  <w:noWrap/>
                  <w:vAlign w:val="center"/>
                  <w:hideMark/>
                </w:tcPr>
                <w:p w14:paraId="70969BBD" w14:textId="77777777"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&lt;LanguageList&gt;</w:t>
                  </w:r>
                </w:p>
              </w:tc>
            </w:tr>
            <w:tr w:rsidR="00F90EEE" w:rsidRPr="00504666" w14:paraId="24501E68" w14:textId="77777777" w:rsidTr="0085201F">
              <w:trPr>
                <w:trHeight w:val="288"/>
              </w:trPr>
              <w:tc>
                <w:tcPr>
                  <w:tcW w:w="5000" w:type="pct"/>
                  <w:tcBorders>
                    <w:top w:val="nil"/>
                    <w:left w:val="nil"/>
                    <w:bottom w:val="nil"/>
                    <w:right w:val="nil"/>
                  </w:tcBorders>
                  <w:shd w:val="clear" w:color="auto" w:fill="auto"/>
                  <w:noWrap/>
                  <w:vAlign w:val="center"/>
                  <w:hideMark/>
                </w:tcPr>
                <w:p w14:paraId="524E639B"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14:paraId="34F2A99C" w14:textId="77777777" w:rsidTr="0085201F">
              <w:trPr>
                <w:trHeight w:val="288"/>
              </w:trPr>
              <w:tc>
                <w:tcPr>
                  <w:tcW w:w="5000" w:type="pct"/>
                  <w:tcBorders>
                    <w:top w:val="nil"/>
                    <w:left w:val="nil"/>
                    <w:bottom w:val="nil"/>
                    <w:right w:val="nil"/>
                  </w:tcBorders>
                  <w:shd w:val="clear" w:color="auto" w:fill="auto"/>
                  <w:noWrap/>
                  <w:vAlign w:val="center"/>
                  <w:hideMark/>
                </w:tcPr>
                <w:p w14:paraId="30AB413E"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&lt;Code&gt;1201&lt;/Code&gt;</w:t>
                  </w:r>
                </w:p>
              </w:tc>
            </w:tr>
            <w:tr w:rsidR="00F90EEE" w:rsidRPr="00504666" w14:paraId="2961E88E" w14:textId="77777777" w:rsidTr="0085201F">
              <w:trPr>
                <w:trHeight w:val="288"/>
              </w:trPr>
              <w:tc>
                <w:tcPr>
                  <w:tcW w:w="5000" w:type="pct"/>
                  <w:tcBorders>
                    <w:top w:val="nil"/>
                    <w:left w:val="nil"/>
                    <w:bottom w:val="nil"/>
                    <w:right w:val="nil"/>
                  </w:tcBorders>
                  <w:shd w:val="clear" w:color="auto" w:fill="auto"/>
                  <w:noWrap/>
                  <w:vAlign w:val="center"/>
                  <w:hideMark/>
                </w:tcPr>
                <w:p w14:paraId="5C61A774"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&lt;LanguageType&gt;4&lt;/LanguageType&gt;</w:t>
                  </w:r>
                </w:p>
              </w:tc>
            </w:tr>
            <w:tr w:rsidR="00F90EEE" w:rsidRPr="00504666" w14:paraId="6345E6A6" w14:textId="77777777" w:rsidTr="0085201F">
              <w:trPr>
                <w:trHeight w:val="288"/>
              </w:trPr>
              <w:tc>
                <w:tcPr>
                  <w:tcW w:w="5000" w:type="pct"/>
                  <w:tcBorders>
                    <w:top w:val="nil"/>
                    <w:left w:val="nil"/>
                    <w:bottom w:val="nil"/>
                    <w:right w:val="nil"/>
                  </w:tcBorders>
                  <w:shd w:val="clear" w:color="auto" w:fill="auto"/>
                  <w:noWrap/>
                  <w:vAlign w:val="center"/>
                  <w:hideMark/>
                </w:tcPr>
                <w:p w14:paraId="2C235A24"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14:paraId="3D42895D" w14:textId="77777777" w:rsidTr="0085201F">
              <w:trPr>
                <w:trHeight w:val="288"/>
              </w:trPr>
              <w:tc>
                <w:tcPr>
                  <w:tcW w:w="5000" w:type="pct"/>
                  <w:tcBorders>
                    <w:top w:val="nil"/>
                    <w:left w:val="nil"/>
                    <w:bottom w:val="nil"/>
                    <w:right w:val="nil"/>
                  </w:tcBorders>
                  <w:shd w:val="clear" w:color="auto" w:fill="auto"/>
                  <w:noWrap/>
                  <w:vAlign w:val="center"/>
                  <w:hideMark/>
                </w:tcPr>
                <w:p w14:paraId="0BAE6AC4" w14:textId="77777777"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&lt;/LanguageList&gt;</w:t>
                  </w:r>
                </w:p>
              </w:tc>
            </w:tr>
          </w:tbl>
          <w:p w14:paraId="3C9C9C69"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5F294A00" w14:textId="77777777" w:rsidR="0021019F" w:rsidRPr="00504666" w:rsidRDefault="0021019F" w:rsidP="0021019F">
            <w:pPr>
              <w:rPr>
                <w:color w:val="000000"/>
              </w:rPr>
            </w:pPr>
            <w:r w:rsidRPr="00504666">
              <w:rPr>
                <w:color w:val="000000"/>
              </w:rPr>
              <w:t>1201,</w:t>
            </w:r>
          </w:p>
          <w:p w14:paraId="4E08C461" w14:textId="77777777" w:rsidR="00F90EEE" w:rsidRPr="00504666" w:rsidRDefault="00F90EEE" w:rsidP="00F90EEE"/>
        </w:tc>
      </w:tr>
      <w:tr w:rsidR="00F90EEE" w:rsidRPr="00504666" w14:paraId="391F56E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121EB39" w14:textId="52CFC5C3" w:rsidR="00F90EEE" w:rsidRPr="00504666" w:rsidRDefault="00F90EEE" w:rsidP="00F90EEE">
            <w:pPr>
              <w:rPr>
                <w:sz w:val="20"/>
                <w:szCs w:val="20"/>
              </w:rPr>
            </w:pPr>
            <w:r w:rsidRPr="00504666">
              <w:rPr>
                <w:sz w:val="20"/>
                <w:szCs w:val="20"/>
              </w:rPr>
              <w:t>2.30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D4995EB" w14:textId="77777777" w:rsidR="00F90EEE" w:rsidRPr="00504666" w:rsidRDefault="00F90EEE" w:rsidP="00F90EEE">
            <w:pPr>
              <w:rPr>
                <w:sz w:val="20"/>
                <w:szCs w:val="20"/>
              </w:rPr>
            </w:pPr>
            <w:r w:rsidRPr="00504666">
              <w:rPr>
                <w:sz w:val="20"/>
                <w:szCs w:val="20"/>
              </w:rPr>
              <w:t>Year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B09124A"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60F95E3" w14:textId="77777777" w:rsidR="00F90EEE" w:rsidRPr="00504666" w:rsidRDefault="00F90EEE" w:rsidP="00F90EEE">
            <w:r w:rsidRPr="00504666">
              <w:rPr>
                <w:b/>
              </w:rPr>
              <w:t>Description</w:t>
            </w:r>
            <w:r w:rsidR="00D005AB" w:rsidRPr="00504666">
              <w:rPr>
                <w:b/>
              </w:rPr>
              <w:t xml:space="preserve">: </w:t>
            </w:r>
            <w:r w:rsidRPr="00504666">
              <w:t>The student's current year level.</w:t>
            </w:r>
          </w:p>
          <w:p w14:paraId="1EF5DDF7" w14:textId="77777777" w:rsidR="00D005AB" w:rsidRPr="00504666" w:rsidRDefault="00D005AB" w:rsidP="00F90EEE"/>
          <w:p w14:paraId="5950FE8E" w14:textId="39CA30AB" w:rsidR="00F90EEE" w:rsidRPr="00504666" w:rsidRDefault="00F90EEE" w:rsidP="00F90EEE">
            <w:r w:rsidRPr="00504666">
              <w:rPr>
                <w:b/>
              </w:rPr>
              <w:t>Type</w:t>
            </w:r>
            <w:r w:rsidR="00D005AB" w:rsidRPr="00504666">
              <w:rPr>
                <w:b/>
              </w:rPr>
              <w:t xml:space="preserve">: </w:t>
            </w:r>
            <w:r w:rsidRPr="00504666">
              <w:t>Values: P,</w:t>
            </w:r>
            <w:r w:rsidR="00AB75FB">
              <w:t xml:space="preserve"> F,</w:t>
            </w:r>
            <w:r w:rsidRPr="00504666">
              <w:t xml:space="preserve"> </w:t>
            </w:r>
            <w:r w:rsidR="00A31618">
              <w:t>1</w:t>
            </w:r>
            <w:r w:rsidRPr="00504666">
              <w:t>-12, UG</w:t>
            </w:r>
          </w:p>
          <w:p w14:paraId="134285C6" w14:textId="77777777" w:rsidR="00F90EEE" w:rsidRPr="00504666" w:rsidRDefault="00F90EEE" w:rsidP="00F90EEE">
            <w:pPr>
              <w:rPr>
                <w:b/>
              </w:rPr>
            </w:pPr>
            <w:r w:rsidRPr="00504666">
              <w:rPr>
                <w:b/>
              </w:rPr>
              <w:t>SIF Mappings to StudentPersonal:</w:t>
            </w:r>
          </w:p>
          <w:p w14:paraId="7A12BDE4" w14:textId="77777777" w:rsidR="00F90EEE" w:rsidRPr="00504666" w:rsidRDefault="00F90EEE" w:rsidP="00F90EEE">
            <w:r w:rsidRPr="00504666">
              <w:t>MostRecent/YearLevel</w:t>
            </w:r>
          </w:p>
          <w:p w14:paraId="3C0BC02D" w14:textId="77777777" w:rsidR="00F90EEE" w:rsidRPr="00504666" w:rsidRDefault="00F90EEE" w:rsidP="00F90EEE"/>
          <w:p w14:paraId="29D84B00" w14:textId="77777777" w:rsidR="00F90EEE" w:rsidRPr="00504666" w:rsidRDefault="00F90EEE" w:rsidP="00F90EEE">
            <w:r w:rsidRPr="00504666">
              <w:rPr>
                <w:b/>
              </w:rPr>
              <w:t>SIF XML Tag</w:t>
            </w:r>
            <w:r w:rsidR="00D005AB" w:rsidRPr="00504666">
              <w:rPr>
                <w:b/>
              </w:rPr>
              <w:t xml:space="preserve">: </w:t>
            </w:r>
            <w:r w:rsidRPr="00504666">
              <w:t>&lt;YearLevel&gt;&lt;Code&gt;</w:t>
            </w:r>
          </w:p>
          <w:p w14:paraId="69C211DE" w14:textId="77777777" w:rsidR="00F90EEE" w:rsidRPr="00504666" w:rsidRDefault="00F90EEE" w:rsidP="00F90EEE"/>
          <w:p w14:paraId="55346DCE" w14:textId="1CB9F474" w:rsidR="00F90EEE" w:rsidRPr="00504666" w:rsidRDefault="00F90EEE" w:rsidP="00F90EEE">
            <w:r w:rsidRPr="00504666">
              <w:rPr>
                <w:b/>
              </w:rPr>
              <w:t xml:space="preserve">SIF XML Valid Type: </w:t>
            </w:r>
            <w:r w:rsidRPr="00504666">
              <w:t xml:space="preserve">YearLevel: </w:t>
            </w:r>
            <w:r w:rsidRPr="00504666">
              <w:rPr>
                <w:color w:val="000000"/>
              </w:rPr>
              <w:t xml:space="preserve">1-12, </w:t>
            </w:r>
            <w:r w:rsidRPr="00504666">
              <w:rPr>
                <w:color w:val="000000"/>
                <w:sz w:val="20"/>
                <w:szCs w:val="20"/>
              </w:rPr>
              <w:t>11MINUS,12PLUS,CC,K,K3,K4</w:t>
            </w:r>
            <w:r w:rsidRPr="00504666">
              <w:rPr>
                <w:color w:val="000000"/>
              </w:rPr>
              <w:t>,</w:t>
            </w:r>
            <w:r w:rsidRPr="00504666">
              <w:rPr>
                <w:color w:val="000000"/>
                <w:sz w:val="20"/>
                <w:szCs w:val="20"/>
              </w:rPr>
              <w:t>P,PS,UG,UGJunSec,UGPri,UGSec</w:t>
            </w:r>
            <w:r w:rsidRPr="00504666">
              <w:rPr>
                <w:color w:val="000000"/>
              </w:rPr>
              <w:t>,UGSnrSec,</w:t>
            </w:r>
            <w:r w:rsidR="00AB75FB">
              <w:rPr>
                <w:color w:val="000000"/>
              </w:rPr>
              <w:t>F</w:t>
            </w:r>
          </w:p>
        </w:tc>
        <w:tc>
          <w:tcPr>
            <w:tcW w:w="850" w:type="dxa"/>
            <w:tcBorders>
              <w:top w:val="single" w:sz="6" w:space="0" w:color="auto"/>
              <w:left w:val="single" w:sz="6" w:space="0" w:color="auto"/>
              <w:bottom w:val="single" w:sz="6" w:space="0" w:color="auto"/>
              <w:right w:val="single" w:sz="6" w:space="0" w:color="auto"/>
            </w:tcBorders>
            <w:vAlign w:val="center"/>
          </w:tcPr>
          <w:p w14:paraId="576550DA"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64DB8CF1" w14:textId="77777777"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&lt;YearLevel&gt;&lt;Code&gt;5&lt;/Code&gt;&lt;/YearLevel&gt;</w:t>
            </w:r>
          </w:p>
        </w:tc>
        <w:tc>
          <w:tcPr>
            <w:tcW w:w="1359" w:type="dxa"/>
            <w:tcBorders>
              <w:top w:val="single" w:sz="6" w:space="0" w:color="auto"/>
              <w:left w:val="single" w:sz="6" w:space="0" w:color="auto"/>
              <w:bottom w:val="single" w:sz="6" w:space="0" w:color="auto"/>
              <w:right w:val="single" w:sz="8" w:space="0" w:color="auto"/>
            </w:tcBorders>
            <w:vAlign w:val="center"/>
          </w:tcPr>
          <w:p w14:paraId="55BAD9E8" w14:textId="77777777" w:rsidR="0021019F" w:rsidRPr="00504666" w:rsidRDefault="0021019F" w:rsidP="0021019F">
            <w:pPr>
              <w:rPr>
                <w:color w:val="000000"/>
              </w:rPr>
            </w:pPr>
            <w:r w:rsidRPr="00504666">
              <w:rPr>
                <w:color w:val="000000"/>
              </w:rPr>
              <w:t>5,</w:t>
            </w:r>
          </w:p>
          <w:p w14:paraId="7C4689BF" w14:textId="77777777" w:rsidR="00F90EEE" w:rsidRPr="00504666" w:rsidRDefault="00F90EEE" w:rsidP="00F90EEE"/>
        </w:tc>
      </w:tr>
      <w:tr w:rsidR="00F90EEE" w:rsidRPr="00504666" w14:paraId="1FC13539"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254BE33" w14:textId="77777777" w:rsidR="00F90EEE" w:rsidRPr="00504666" w:rsidRDefault="00F90EEE" w:rsidP="00F90EEE">
            <w:pPr>
              <w:rPr>
                <w:sz w:val="20"/>
                <w:szCs w:val="20"/>
              </w:rPr>
            </w:pPr>
            <w:r w:rsidRPr="00504666">
              <w:rPr>
                <w:sz w:val="20"/>
                <w:szCs w:val="20"/>
              </w:rPr>
              <w:lastRenderedPageBreak/>
              <w:t>2.31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8115072" w14:textId="77777777" w:rsidR="00F90EEE" w:rsidRPr="00504666" w:rsidRDefault="00F90EEE" w:rsidP="00F90EEE">
            <w:pPr>
              <w:rPr>
                <w:sz w:val="20"/>
                <w:szCs w:val="20"/>
              </w:rPr>
            </w:pPr>
            <w:r w:rsidRPr="00504666">
              <w:rPr>
                <w:sz w:val="20"/>
                <w:szCs w:val="20"/>
              </w:rPr>
              <w:t>Test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B47D573"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DD45172" w14:textId="77777777" w:rsidR="00F90EEE" w:rsidRPr="00504666" w:rsidRDefault="00F90EEE" w:rsidP="00F90EEE">
            <w:r w:rsidRPr="00504666">
              <w:rPr>
                <w:b/>
              </w:rPr>
              <w:t>Description</w:t>
            </w:r>
            <w:r w:rsidR="00D005AB" w:rsidRPr="00504666">
              <w:rPr>
                <w:b/>
              </w:rPr>
              <w:t xml:space="preserve">: </w:t>
            </w:r>
            <w:r w:rsidRPr="00504666">
              <w:t>The test level that the student is registering for.</w:t>
            </w:r>
          </w:p>
          <w:p w14:paraId="4545413E" w14:textId="77777777" w:rsidR="00D005AB" w:rsidRPr="00504666" w:rsidRDefault="00D005AB" w:rsidP="00F90EEE"/>
          <w:p w14:paraId="0CE4B9E9" w14:textId="77777777" w:rsidR="00F90EEE" w:rsidRPr="00504666" w:rsidRDefault="00F90EEE" w:rsidP="00F90EEE">
            <w:r w:rsidRPr="00504666">
              <w:rPr>
                <w:b/>
              </w:rPr>
              <w:t>Type</w:t>
            </w:r>
            <w:r w:rsidR="00D005AB" w:rsidRPr="00504666">
              <w:rPr>
                <w:b/>
              </w:rPr>
              <w:t xml:space="preserve">: </w:t>
            </w:r>
            <w:r w:rsidRPr="00504666">
              <w:t>Values: 3,5,7,9</w:t>
            </w:r>
          </w:p>
          <w:p w14:paraId="3DBCDB4A" w14:textId="77777777" w:rsidR="00F90EEE" w:rsidRPr="00504666" w:rsidRDefault="00F90EEE" w:rsidP="00F90EEE">
            <w:pPr>
              <w:rPr>
                <w:b/>
              </w:rPr>
            </w:pPr>
            <w:r w:rsidRPr="00504666">
              <w:rPr>
                <w:b/>
              </w:rPr>
              <w:t>SIF Mappings to StudentPersonal:</w:t>
            </w:r>
          </w:p>
          <w:p w14:paraId="11356FD7" w14:textId="77777777" w:rsidR="00F90EEE" w:rsidRPr="00504666" w:rsidRDefault="00F90EEE" w:rsidP="00F90EEE">
            <w:r w:rsidRPr="00504666">
              <w:t>MostRecent/TestLevel</w:t>
            </w:r>
          </w:p>
          <w:p w14:paraId="4A10494C" w14:textId="77777777" w:rsidR="00F90EEE" w:rsidRPr="00504666" w:rsidRDefault="00F90EEE" w:rsidP="00F90EEE"/>
          <w:p w14:paraId="6DD8B94E" w14:textId="77777777" w:rsidR="00F90EEE" w:rsidRPr="00504666" w:rsidRDefault="00F90EEE" w:rsidP="00F90EEE">
            <w:r w:rsidRPr="00504666">
              <w:rPr>
                <w:b/>
              </w:rPr>
              <w:t>SIF XML Tag</w:t>
            </w:r>
            <w:r w:rsidR="00D005AB" w:rsidRPr="00504666">
              <w:rPr>
                <w:b/>
              </w:rPr>
              <w:t xml:space="preserve">: </w:t>
            </w:r>
            <w:r w:rsidRPr="00504666">
              <w:t>&lt;TestLevel&gt;&lt;Code&gt;</w:t>
            </w:r>
          </w:p>
          <w:p w14:paraId="2E49D73A" w14:textId="77777777" w:rsidR="00F90EEE" w:rsidRPr="00504666" w:rsidRDefault="00F90EEE" w:rsidP="00F90EEE"/>
          <w:p w14:paraId="61D2A981" w14:textId="77777777" w:rsidR="00F90EEE" w:rsidRPr="00504666" w:rsidRDefault="00F90EEE" w:rsidP="00F90EEE">
            <w:r w:rsidRPr="00504666">
              <w:rPr>
                <w:b/>
              </w:rPr>
              <w:t xml:space="preserve">SIF XML Valid Type: </w:t>
            </w:r>
            <w:r w:rsidRPr="00504666">
              <w:t>YearLevel as above restricted to 3,5,7,9 for NAPLAN Registration.</w:t>
            </w:r>
          </w:p>
        </w:tc>
        <w:tc>
          <w:tcPr>
            <w:tcW w:w="850" w:type="dxa"/>
            <w:tcBorders>
              <w:top w:val="single" w:sz="6" w:space="0" w:color="auto"/>
              <w:left w:val="single" w:sz="6" w:space="0" w:color="auto"/>
              <w:bottom w:val="single" w:sz="6" w:space="0" w:color="auto"/>
              <w:right w:val="single" w:sz="6" w:space="0" w:color="auto"/>
            </w:tcBorders>
            <w:vAlign w:val="center"/>
          </w:tcPr>
          <w:p w14:paraId="69BDA71B"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2BC0B092" w14:textId="77777777"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&lt;TestLevel&gt;&lt;Code&gt;5&lt;/Code&gt;&lt;/TestLevel&gt;</w:t>
            </w:r>
          </w:p>
        </w:tc>
        <w:tc>
          <w:tcPr>
            <w:tcW w:w="1359" w:type="dxa"/>
            <w:tcBorders>
              <w:top w:val="single" w:sz="6" w:space="0" w:color="auto"/>
              <w:left w:val="single" w:sz="6" w:space="0" w:color="auto"/>
              <w:bottom w:val="single" w:sz="6" w:space="0" w:color="auto"/>
              <w:right w:val="single" w:sz="8" w:space="0" w:color="auto"/>
            </w:tcBorders>
            <w:vAlign w:val="center"/>
          </w:tcPr>
          <w:p w14:paraId="1A428AE3" w14:textId="77777777" w:rsidR="0021019F" w:rsidRPr="00504666" w:rsidRDefault="0021019F" w:rsidP="0021019F">
            <w:pPr>
              <w:rPr>
                <w:color w:val="000000"/>
              </w:rPr>
            </w:pPr>
            <w:r w:rsidRPr="00504666">
              <w:rPr>
                <w:color w:val="000000"/>
              </w:rPr>
              <w:t>5,</w:t>
            </w:r>
          </w:p>
          <w:p w14:paraId="05D6E2A3" w14:textId="77777777" w:rsidR="00F90EEE" w:rsidRPr="00504666" w:rsidRDefault="00F90EEE" w:rsidP="00F90EEE"/>
        </w:tc>
      </w:tr>
      <w:tr w:rsidR="00F90EEE" w:rsidRPr="00504666" w14:paraId="7828432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223936A" w14:textId="77777777" w:rsidR="00F90EEE" w:rsidRPr="00504666" w:rsidRDefault="00F90EEE" w:rsidP="00F90EEE">
            <w:pPr>
              <w:rPr>
                <w:sz w:val="20"/>
                <w:szCs w:val="20"/>
              </w:rPr>
            </w:pPr>
            <w:r w:rsidRPr="00504666">
              <w:rPr>
                <w:sz w:val="20"/>
                <w:szCs w:val="20"/>
              </w:rPr>
              <w:t>2.32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9DB1CD4" w14:textId="77777777" w:rsidR="00F90EEE" w:rsidRPr="00504666" w:rsidRDefault="00F90EEE" w:rsidP="00F90EEE">
            <w:pPr>
              <w:rPr>
                <w:sz w:val="20"/>
                <w:szCs w:val="20"/>
              </w:rPr>
            </w:pPr>
            <w:r w:rsidRPr="00504666">
              <w:rPr>
                <w:sz w:val="20"/>
                <w:szCs w:val="20"/>
              </w:rPr>
              <w:t>FTE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5EDCA42"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E750644" w14:textId="77777777" w:rsidR="00F90EEE" w:rsidRPr="00504666" w:rsidRDefault="00F90EEE" w:rsidP="00F90EEE">
            <w:r w:rsidRPr="00504666">
              <w:rPr>
                <w:b/>
              </w:rPr>
              <w:t>Description</w:t>
            </w:r>
            <w:r w:rsidR="00D005AB" w:rsidRPr="00504666">
              <w:rPr>
                <w:b/>
              </w:rPr>
              <w:t xml:space="preserve">: </w:t>
            </w:r>
            <w:r w:rsidRPr="00504666">
              <w:t>Full-time equivalent numeric value of the student's course load during this enrolment, expressed in decimal form, where 1.00 represents a full-time enrolment</w:t>
            </w:r>
            <w:r w:rsidR="00D005AB" w:rsidRPr="00504666">
              <w:t>.</w:t>
            </w:r>
          </w:p>
          <w:p w14:paraId="5A7E32B2" w14:textId="77777777" w:rsidR="00D005AB" w:rsidRPr="00504666" w:rsidRDefault="00D005AB" w:rsidP="00F90EEE"/>
          <w:p w14:paraId="366BC842" w14:textId="77777777" w:rsidR="00F90EEE" w:rsidRPr="00504666" w:rsidRDefault="00F90EEE" w:rsidP="00F90EEE">
            <w:r w:rsidRPr="00504666">
              <w:rPr>
                <w:b/>
              </w:rPr>
              <w:t>Type:</w:t>
            </w:r>
            <w:r w:rsidRPr="00504666">
              <w:t xml:space="preserve"> Decimal </w:t>
            </w:r>
            <w:r w:rsidR="00EC6595" w:rsidRPr="00504666">
              <w:t xml:space="preserve">0.00 </w:t>
            </w:r>
            <w:r w:rsidRPr="00504666">
              <w:t xml:space="preserve"> – Maximum Value 1.00</w:t>
            </w:r>
          </w:p>
          <w:p w14:paraId="5FEE4D8A" w14:textId="77777777" w:rsidR="00F90EEE" w:rsidRPr="00504666" w:rsidRDefault="00F90EEE" w:rsidP="00F90EEE"/>
          <w:p w14:paraId="54217E80" w14:textId="77777777" w:rsidR="00F90EEE" w:rsidRPr="00504666" w:rsidRDefault="00F90EEE" w:rsidP="00F90EEE">
            <w:pPr>
              <w:rPr>
                <w:b/>
              </w:rPr>
            </w:pPr>
            <w:r w:rsidRPr="00504666">
              <w:rPr>
                <w:b/>
              </w:rPr>
              <w:t>SIF Mappings to StudentPersonal:</w:t>
            </w:r>
          </w:p>
          <w:p w14:paraId="23FEC666" w14:textId="77777777" w:rsidR="00F90EEE" w:rsidRPr="00504666" w:rsidRDefault="00F90EEE" w:rsidP="00F90EEE">
            <w:r w:rsidRPr="00504666">
              <w:t>MostRecent/FTE</w:t>
            </w:r>
          </w:p>
          <w:p w14:paraId="000DFEFD" w14:textId="77777777" w:rsidR="00F90EEE" w:rsidRPr="00504666" w:rsidRDefault="00F90EEE" w:rsidP="00F90EEE"/>
          <w:p w14:paraId="33FBF1C6" w14:textId="77777777" w:rsidR="00F90EEE" w:rsidRPr="00504666" w:rsidRDefault="00F90EEE" w:rsidP="00F90EEE">
            <w:r w:rsidRPr="00504666">
              <w:rPr>
                <w:b/>
              </w:rPr>
              <w:t>SIF XML Tag</w:t>
            </w:r>
          </w:p>
          <w:p w14:paraId="637705CE" w14:textId="77777777" w:rsidR="00F90EEE" w:rsidRPr="00504666" w:rsidRDefault="00F90EEE" w:rsidP="00F90EEE">
            <w:r w:rsidRPr="00504666">
              <w:t>&lt;FTE&gt;</w:t>
            </w:r>
          </w:p>
          <w:p w14:paraId="6826A53F" w14:textId="77777777" w:rsidR="00F90EEE" w:rsidRPr="00504666" w:rsidRDefault="00F90EEE" w:rsidP="00F90EEE"/>
          <w:p w14:paraId="2D9E53EE" w14:textId="77777777" w:rsidR="00F90EEE" w:rsidRPr="00504666" w:rsidRDefault="00F90EEE" w:rsidP="00EC6595">
            <w:r w:rsidRPr="00504666">
              <w:rPr>
                <w:b/>
              </w:rPr>
              <w:t>SIF XML Valid Type:</w:t>
            </w:r>
            <w:r w:rsidRPr="00504666">
              <w:t xml:space="preserve">  Decimal </w:t>
            </w:r>
            <w:r w:rsidR="00EC6595" w:rsidRPr="00504666">
              <w:t>0.00</w:t>
            </w:r>
            <w:r w:rsidRPr="00504666">
              <w:t xml:space="preserve"> – Maximum Value 1.00</w:t>
            </w:r>
          </w:p>
        </w:tc>
        <w:tc>
          <w:tcPr>
            <w:tcW w:w="850" w:type="dxa"/>
            <w:tcBorders>
              <w:top w:val="single" w:sz="6" w:space="0" w:color="auto"/>
              <w:left w:val="single" w:sz="6" w:space="0" w:color="auto"/>
              <w:bottom w:val="single" w:sz="6" w:space="0" w:color="auto"/>
              <w:right w:val="single" w:sz="6" w:space="0" w:color="auto"/>
            </w:tcBorders>
            <w:vAlign w:val="center"/>
          </w:tcPr>
          <w:p w14:paraId="2E069679"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4DC75E99" w14:textId="77777777"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&lt;FTE&gt;0.20&lt;/FTE&gt;</w:t>
            </w:r>
          </w:p>
        </w:tc>
        <w:tc>
          <w:tcPr>
            <w:tcW w:w="1359" w:type="dxa"/>
            <w:tcBorders>
              <w:top w:val="single" w:sz="6" w:space="0" w:color="auto"/>
              <w:left w:val="single" w:sz="6" w:space="0" w:color="auto"/>
              <w:bottom w:val="single" w:sz="6" w:space="0" w:color="auto"/>
              <w:right w:val="single" w:sz="8" w:space="0" w:color="auto"/>
            </w:tcBorders>
            <w:vAlign w:val="center"/>
          </w:tcPr>
          <w:p w14:paraId="7484E7B9" w14:textId="77777777" w:rsidR="0021019F" w:rsidRPr="00504666" w:rsidRDefault="0021019F" w:rsidP="0021019F">
            <w:pPr>
              <w:rPr>
                <w:color w:val="000000"/>
              </w:rPr>
            </w:pPr>
            <w:r w:rsidRPr="00504666">
              <w:rPr>
                <w:color w:val="000000"/>
              </w:rPr>
              <w:t>0.2,</w:t>
            </w:r>
          </w:p>
          <w:p w14:paraId="29BAA3BD" w14:textId="77777777" w:rsidR="00F90EEE" w:rsidRPr="00504666" w:rsidRDefault="00F90EEE" w:rsidP="00F90EEE"/>
        </w:tc>
      </w:tr>
      <w:tr w:rsidR="00F90EEE" w:rsidRPr="00504666" w14:paraId="15818142"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BA42F0B" w14:textId="77777777" w:rsidR="00F90EEE" w:rsidRPr="00504666" w:rsidRDefault="00F90EEE" w:rsidP="00F90EEE">
            <w:pPr>
              <w:rPr>
                <w:sz w:val="20"/>
                <w:szCs w:val="20"/>
              </w:rPr>
            </w:pPr>
            <w:r w:rsidRPr="00504666">
              <w:rPr>
                <w:sz w:val="20"/>
                <w:szCs w:val="20"/>
              </w:rPr>
              <w:lastRenderedPageBreak/>
              <w:t>2.33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4AD7BC2" w14:textId="77777777" w:rsidR="00F90EEE" w:rsidRPr="00504666" w:rsidRDefault="00F90EEE" w:rsidP="00F90EEE">
            <w:pPr>
              <w:rPr>
                <w:sz w:val="20"/>
                <w:szCs w:val="20"/>
              </w:rPr>
            </w:pPr>
            <w:r w:rsidRPr="00504666">
              <w:rPr>
                <w:sz w:val="20"/>
                <w:szCs w:val="20"/>
              </w:rPr>
              <w:t>Home Group</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E71953F"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6776E92"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The student's current home group</w:t>
            </w:r>
            <w:r w:rsidR="00D00DFF" w:rsidRPr="003569E0">
              <w:t>.</w:t>
            </w:r>
          </w:p>
          <w:p w14:paraId="3ED9CB54" w14:textId="77777777" w:rsidR="00F90EEE" w:rsidRPr="00504666" w:rsidRDefault="00F90EEE" w:rsidP="00F90EEE"/>
          <w:p w14:paraId="445A2BC2" w14:textId="77777777" w:rsidR="00F90EEE" w:rsidRPr="00504666" w:rsidRDefault="00F90EEE" w:rsidP="00F90EEE">
            <w:r w:rsidRPr="00504666">
              <w:rPr>
                <w:b/>
              </w:rPr>
              <w:t>Type</w:t>
            </w:r>
            <w:r w:rsidR="00D00DFF" w:rsidRPr="00504666">
              <w:rPr>
                <w:b/>
              </w:rPr>
              <w:t xml:space="preserve">: </w:t>
            </w:r>
            <w:r w:rsidR="00D00DFF" w:rsidRPr="00504666">
              <w:t>String</w:t>
            </w:r>
          </w:p>
          <w:p w14:paraId="524D8DF0" w14:textId="77777777" w:rsidR="00F90EEE" w:rsidRPr="00504666" w:rsidRDefault="00F90EEE" w:rsidP="00F90EEE"/>
          <w:p w14:paraId="044B0F93" w14:textId="77777777" w:rsidR="00F90EEE" w:rsidRPr="00504666" w:rsidRDefault="00F90EEE" w:rsidP="00F90EEE">
            <w:pPr>
              <w:rPr>
                <w:b/>
              </w:rPr>
            </w:pPr>
            <w:r w:rsidRPr="00504666">
              <w:rPr>
                <w:b/>
              </w:rPr>
              <w:t>SIF Mappings to StudentPersonal:</w:t>
            </w:r>
          </w:p>
          <w:p w14:paraId="4EA136A5" w14:textId="77777777" w:rsidR="00F90EEE" w:rsidRPr="00504666" w:rsidRDefault="00D00DFF" w:rsidP="00F90EEE">
            <w:r w:rsidRPr="00504666">
              <w:t>MostRecent/Homegroup</w:t>
            </w:r>
          </w:p>
          <w:p w14:paraId="19BA3348" w14:textId="77777777" w:rsidR="00D00DFF" w:rsidRPr="00504666" w:rsidRDefault="00D00DFF" w:rsidP="00F90EEE"/>
          <w:p w14:paraId="174E14BF" w14:textId="77777777" w:rsidR="00F90EEE" w:rsidRPr="00504666" w:rsidRDefault="00F90EEE" w:rsidP="00F90EEE">
            <w:r w:rsidRPr="00504666">
              <w:rPr>
                <w:b/>
              </w:rPr>
              <w:t>SIF XML Tag</w:t>
            </w:r>
            <w:r w:rsidR="00D005AB" w:rsidRPr="00504666">
              <w:rPr>
                <w:b/>
              </w:rPr>
              <w:t xml:space="preserve">: </w:t>
            </w:r>
            <w:r w:rsidR="00D00DFF" w:rsidRPr="00504666">
              <w:t>&lt;HomeGroup&gt;</w:t>
            </w:r>
          </w:p>
          <w:p w14:paraId="297E90B8" w14:textId="77777777" w:rsidR="00D00DFF" w:rsidRPr="00504666" w:rsidRDefault="00D00DFF" w:rsidP="00F90EEE"/>
          <w:p w14:paraId="7782B88F" w14:textId="77777777" w:rsidR="00D00DFF" w:rsidRPr="00504666" w:rsidRDefault="00F90EEE" w:rsidP="00D005AB">
            <w:r w:rsidRPr="00504666">
              <w:rPr>
                <w:b/>
              </w:rPr>
              <w:t>SIF XML Valid Type</w:t>
            </w:r>
            <w:r w:rsidR="00D005AB" w:rsidRPr="00504666">
              <w:rPr>
                <w:b/>
              </w:rPr>
              <w:t xml:space="preserve">: </w:t>
            </w:r>
            <w:r w:rsidR="00D00DF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6CEF3E5B"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3138255E" w14:textId="77777777"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&lt;Homegroup&gt;5D&lt;/Homegroup&gt;</w:t>
            </w:r>
          </w:p>
        </w:tc>
        <w:tc>
          <w:tcPr>
            <w:tcW w:w="1359" w:type="dxa"/>
            <w:tcBorders>
              <w:top w:val="single" w:sz="6" w:space="0" w:color="auto"/>
              <w:left w:val="single" w:sz="6" w:space="0" w:color="auto"/>
              <w:bottom w:val="single" w:sz="6" w:space="0" w:color="auto"/>
              <w:right w:val="single" w:sz="8" w:space="0" w:color="auto"/>
            </w:tcBorders>
            <w:vAlign w:val="center"/>
          </w:tcPr>
          <w:p w14:paraId="51FE47D0" w14:textId="77777777" w:rsidR="0021019F" w:rsidRPr="00504666" w:rsidRDefault="0021019F" w:rsidP="0021019F">
            <w:pPr>
              <w:rPr>
                <w:color w:val="000000"/>
              </w:rPr>
            </w:pPr>
            <w:r w:rsidRPr="00504666">
              <w:rPr>
                <w:color w:val="000000"/>
              </w:rPr>
              <w:t>5D,</w:t>
            </w:r>
          </w:p>
          <w:p w14:paraId="2315C70A" w14:textId="77777777" w:rsidR="00F90EEE" w:rsidRPr="00504666" w:rsidRDefault="00F90EEE" w:rsidP="00F90EEE"/>
        </w:tc>
      </w:tr>
      <w:tr w:rsidR="00F90EEE" w:rsidRPr="00504666" w14:paraId="5E0DF626"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448846A" w14:textId="77777777" w:rsidR="00F90EEE" w:rsidRPr="00504666" w:rsidRDefault="00F90EEE" w:rsidP="00F90EEE">
            <w:pPr>
              <w:rPr>
                <w:sz w:val="20"/>
                <w:szCs w:val="20"/>
              </w:rPr>
            </w:pPr>
            <w:r w:rsidRPr="00504666">
              <w:rPr>
                <w:sz w:val="20"/>
                <w:szCs w:val="20"/>
              </w:rPr>
              <w:t>2.34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D0C9C45" w14:textId="77777777" w:rsidR="00F90EEE" w:rsidRPr="00504666" w:rsidRDefault="00F90EEE" w:rsidP="00F90EEE">
            <w:pPr>
              <w:rPr>
                <w:sz w:val="20"/>
                <w:szCs w:val="20"/>
              </w:rPr>
            </w:pPr>
            <w:r w:rsidRPr="00504666">
              <w:rPr>
                <w:sz w:val="20"/>
                <w:szCs w:val="20"/>
              </w:rPr>
              <w:t>Class 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7D3BAAA"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0ACDD0E" w14:textId="77777777" w:rsidR="00F90EEE" w:rsidRPr="00504666" w:rsidRDefault="00F90EEE" w:rsidP="00F90EEE">
            <w:pPr>
              <w:rPr>
                <w:sz w:val="20"/>
                <w:szCs w:val="20"/>
              </w:rPr>
            </w:pPr>
            <w:r w:rsidRPr="00504666">
              <w:rPr>
                <w:b/>
              </w:rPr>
              <w:t>Description</w:t>
            </w:r>
            <w:r w:rsidR="00D005AB" w:rsidRPr="00504666">
              <w:rPr>
                <w:b/>
              </w:rPr>
              <w:t xml:space="preserve">: </w:t>
            </w:r>
            <w:r w:rsidR="009E5D89" w:rsidRPr="003569E0">
              <w:t xml:space="preserve">A flexible grouping of students </w:t>
            </w:r>
            <w:r w:rsidR="00EC6595" w:rsidRPr="003569E0">
              <w:t>for NAPLAN purposes.  E.g. T</w:t>
            </w:r>
            <w:r w:rsidRPr="003569E0">
              <w:t>he student's class code</w:t>
            </w:r>
            <w:r w:rsidR="00EC6595" w:rsidRPr="00504666">
              <w:rPr>
                <w:sz w:val="20"/>
                <w:szCs w:val="20"/>
              </w:rPr>
              <w:t>.</w:t>
            </w:r>
          </w:p>
          <w:p w14:paraId="12A93F00" w14:textId="77777777" w:rsidR="00F90EEE" w:rsidRPr="00504666" w:rsidRDefault="00F90EEE" w:rsidP="00F90EEE"/>
          <w:p w14:paraId="01E29F79" w14:textId="77777777" w:rsidR="00F90EEE" w:rsidRPr="00504666" w:rsidRDefault="00F90EEE" w:rsidP="00F90EEE">
            <w:r w:rsidRPr="00504666">
              <w:rPr>
                <w:b/>
              </w:rPr>
              <w:t>Type</w:t>
            </w:r>
            <w:r w:rsidR="00D00DFF" w:rsidRPr="00504666">
              <w:rPr>
                <w:b/>
              </w:rPr>
              <w:t xml:space="preserve">: </w:t>
            </w:r>
            <w:r w:rsidR="00D00DFF" w:rsidRPr="00504666">
              <w:t>String</w:t>
            </w:r>
          </w:p>
          <w:p w14:paraId="6E0C8878" w14:textId="77777777" w:rsidR="00D00DFF" w:rsidRPr="00504666" w:rsidRDefault="00D00DFF" w:rsidP="00F90EEE"/>
          <w:p w14:paraId="71DC678B" w14:textId="77777777" w:rsidR="00F90EEE" w:rsidRPr="00504666" w:rsidRDefault="00F90EEE" w:rsidP="00F90EEE">
            <w:pPr>
              <w:rPr>
                <w:b/>
              </w:rPr>
            </w:pPr>
            <w:r w:rsidRPr="00504666">
              <w:rPr>
                <w:b/>
              </w:rPr>
              <w:t>SIF Mappings to StudentPersonal:</w:t>
            </w:r>
          </w:p>
          <w:p w14:paraId="2F7D2B52" w14:textId="77777777" w:rsidR="00F90EEE" w:rsidRPr="00504666" w:rsidRDefault="00D00DFF" w:rsidP="00F90EEE">
            <w:r w:rsidRPr="00504666">
              <w:t>MostRecent/ClassCode</w:t>
            </w:r>
          </w:p>
          <w:p w14:paraId="6FF3AAF3" w14:textId="77777777" w:rsidR="00D00DFF" w:rsidRPr="00504666" w:rsidRDefault="00D00DFF" w:rsidP="00F90EEE"/>
          <w:p w14:paraId="71F21506" w14:textId="77777777" w:rsidR="00F90EEE" w:rsidRPr="00504666" w:rsidRDefault="00F90EEE" w:rsidP="00F90EEE">
            <w:r w:rsidRPr="00504666">
              <w:rPr>
                <w:b/>
              </w:rPr>
              <w:t>SIF XML Tag</w:t>
            </w:r>
            <w:r w:rsidR="00D005AB" w:rsidRPr="00504666">
              <w:rPr>
                <w:b/>
              </w:rPr>
              <w:t xml:space="preserve">: </w:t>
            </w:r>
            <w:r w:rsidR="00D00DFF" w:rsidRPr="00504666">
              <w:t>&lt;ClassCode&gt;</w:t>
            </w:r>
          </w:p>
          <w:p w14:paraId="6F1D84FB" w14:textId="77777777" w:rsidR="00D00DFF" w:rsidRPr="00504666" w:rsidRDefault="00D00DFF" w:rsidP="00F90EEE"/>
          <w:p w14:paraId="5A83907C" w14:textId="77777777" w:rsidR="00F90EEE" w:rsidRPr="00504666" w:rsidRDefault="00F90EEE" w:rsidP="00F90EEE">
            <w:r w:rsidRPr="00504666">
              <w:rPr>
                <w:b/>
              </w:rPr>
              <w:t>SIF XML Valid Type</w:t>
            </w:r>
            <w:r w:rsidR="00D00DFF" w:rsidRPr="00504666">
              <w:rPr>
                <w:b/>
              </w:rPr>
              <w:t xml:space="preserve">: </w:t>
            </w:r>
            <w:r w:rsidR="00D00DF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44AD644"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460AB3C9" w14:textId="77777777"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&lt;ClassCode&gt;5A&lt;/ClassCode&gt;</w:t>
            </w:r>
          </w:p>
        </w:tc>
        <w:tc>
          <w:tcPr>
            <w:tcW w:w="1359" w:type="dxa"/>
            <w:tcBorders>
              <w:top w:val="single" w:sz="6" w:space="0" w:color="auto"/>
              <w:left w:val="single" w:sz="6" w:space="0" w:color="auto"/>
              <w:bottom w:val="single" w:sz="6" w:space="0" w:color="auto"/>
              <w:right w:val="single" w:sz="8" w:space="0" w:color="auto"/>
            </w:tcBorders>
            <w:vAlign w:val="center"/>
          </w:tcPr>
          <w:p w14:paraId="23A011FE" w14:textId="77777777" w:rsidR="0021019F" w:rsidRPr="00504666" w:rsidRDefault="0021019F" w:rsidP="0021019F">
            <w:pPr>
              <w:rPr>
                <w:color w:val="000000"/>
              </w:rPr>
            </w:pPr>
            <w:r w:rsidRPr="00504666">
              <w:rPr>
                <w:color w:val="000000"/>
              </w:rPr>
              <w:t>5A,</w:t>
            </w:r>
          </w:p>
          <w:p w14:paraId="4EDF0D4C" w14:textId="77777777" w:rsidR="00F90EEE" w:rsidRPr="00504666" w:rsidRDefault="00F90EEE" w:rsidP="00F90EEE"/>
        </w:tc>
      </w:tr>
      <w:tr w:rsidR="00F90EEE" w:rsidRPr="00504666" w14:paraId="5C79BC4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8A8EBF7" w14:textId="77777777" w:rsidR="00F90EEE" w:rsidRPr="00504666" w:rsidRDefault="00F90EEE" w:rsidP="00F90EEE">
            <w:pPr>
              <w:rPr>
                <w:sz w:val="20"/>
                <w:szCs w:val="20"/>
              </w:rPr>
            </w:pPr>
            <w:r w:rsidRPr="00504666">
              <w:rPr>
                <w:sz w:val="20"/>
                <w:szCs w:val="20"/>
              </w:rPr>
              <w:t>2.35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3714C9A" w14:textId="77777777" w:rsidR="00F90EEE" w:rsidRPr="00504666" w:rsidRDefault="00F90EEE" w:rsidP="00F90EEE">
            <w:pPr>
              <w:rPr>
                <w:sz w:val="20"/>
                <w:szCs w:val="20"/>
              </w:rPr>
            </w:pPr>
            <w:r w:rsidRPr="00504666">
              <w:rPr>
                <w:sz w:val="20"/>
                <w:szCs w:val="20"/>
              </w:rPr>
              <w:t>ASL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C94A30A"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D3F6A1C" w14:textId="77777777" w:rsidR="00F90EEE" w:rsidRPr="003569E0" w:rsidRDefault="00F90EEE" w:rsidP="00F90EEE">
            <w:r w:rsidRPr="00504666">
              <w:rPr>
                <w:b/>
              </w:rPr>
              <w:t>Description</w:t>
            </w:r>
            <w:r w:rsidR="00D005AB" w:rsidRPr="00504666">
              <w:rPr>
                <w:b/>
              </w:rPr>
              <w:t xml:space="preserve">: </w:t>
            </w:r>
            <w:r w:rsidRPr="003569E0">
              <w:t>ASL SchoolID for the school campus the student attends</w:t>
            </w:r>
            <w:r w:rsidR="00CB3C69">
              <w:t>.</w:t>
            </w:r>
          </w:p>
          <w:p w14:paraId="44D685D8" w14:textId="77777777" w:rsidR="00F90EEE" w:rsidRPr="00504666" w:rsidRDefault="00F90EEE" w:rsidP="00F90EEE"/>
          <w:p w14:paraId="74D988DB" w14:textId="77777777" w:rsidR="00F90EEE" w:rsidRPr="00504666" w:rsidRDefault="00F90EEE" w:rsidP="00F90EEE">
            <w:r w:rsidRPr="00504666">
              <w:rPr>
                <w:b/>
              </w:rPr>
              <w:t>Type</w:t>
            </w:r>
            <w:r w:rsidR="00D00DFF" w:rsidRPr="00504666">
              <w:rPr>
                <w:b/>
              </w:rPr>
              <w:t xml:space="preserve">: </w:t>
            </w:r>
            <w:r w:rsidR="00D00DFF" w:rsidRPr="00504666">
              <w:t>String</w:t>
            </w:r>
          </w:p>
          <w:p w14:paraId="58642E25" w14:textId="77777777" w:rsidR="00D00DFF" w:rsidRPr="00504666" w:rsidRDefault="00D00DFF" w:rsidP="00F90EEE"/>
          <w:p w14:paraId="164B338F" w14:textId="77777777" w:rsidR="00F90EEE" w:rsidRPr="00504666" w:rsidRDefault="00F90EEE" w:rsidP="00F90EEE">
            <w:pPr>
              <w:rPr>
                <w:b/>
              </w:rPr>
            </w:pPr>
            <w:r w:rsidRPr="00504666">
              <w:rPr>
                <w:b/>
              </w:rPr>
              <w:t>SIF Mappings to StudentPersonal:</w:t>
            </w:r>
          </w:p>
          <w:p w14:paraId="5E05C0ED" w14:textId="77777777" w:rsidR="00F90EEE" w:rsidRPr="00504666" w:rsidRDefault="00D00DFF" w:rsidP="00F90EEE">
            <w:r w:rsidRPr="00504666">
              <w:t>MostRecent/SchoolACARAId</w:t>
            </w:r>
          </w:p>
          <w:p w14:paraId="1DC724FB" w14:textId="77777777" w:rsidR="00D00DFF" w:rsidRPr="00504666" w:rsidRDefault="00D00DFF" w:rsidP="00F90EEE"/>
          <w:p w14:paraId="7BE285B3" w14:textId="77777777" w:rsidR="00F90EEE" w:rsidRPr="00504666" w:rsidRDefault="00F90EEE" w:rsidP="00F90EEE">
            <w:r w:rsidRPr="00504666">
              <w:rPr>
                <w:b/>
              </w:rPr>
              <w:t>SIF XML Tag</w:t>
            </w:r>
            <w:r w:rsidR="00D00DFF" w:rsidRPr="00504666">
              <w:rPr>
                <w:b/>
              </w:rPr>
              <w:t xml:space="preserve">: </w:t>
            </w:r>
            <w:r w:rsidR="00D00DFF" w:rsidRPr="00504666">
              <w:t>&lt;SchoolACARAId&gt;</w:t>
            </w:r>
          </w:p>
          <w:p w14:paraId="3C302009" w14:textId="77777777" w:rsidR="00D00DFF" w:rsidRPr="00504666" w:rsidRDefault="00D00DFF" w:rsidP="00F90EEE"/>
          <w:p w14:paraId="1D49C46D" w14:textId="77777777" w:rsidR="00F90EEE" w:rsidRPr="00504666" w:rsidRDefault="00F90EEE" w:rsidP="00F90EEE">
            <w:r w:rsidRPr="00504666">
              <w:rPr>
                <w:b/>
              </w:rPr>
              <w:t>SIF XML Valid Type</w:t>
            </w:r>
            <w:r w:rsidR="00D00DFF" w:rsidRPr="00504666">
              <w:rPr>
                <w:b/>
              </w:rPr>
              <w:t>:</w:t>
            </w:r>
            <w:r w:rsidR="00D00DFF"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14:paraId="32014431" w14:textId="3F143CEF"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75A1E749" w14:textId="0672649C"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&lt;SchoolACARAId&gt;</w:t>
            </w:r>
            <w:r w:rsidR="00405F5D">
              <w:rPr>
                <w:rFonts w:eastAsia="Times New Roman" w:cs="Consolas"/>
                <w:color w:val="000000"/>
                <w:sz w:val="20"/>
                <w:szCs w:val="20"/>
                <w:lang w:eastAsia="en-AU"/>
              </w:rPr>
              <w:t>1234567890</w:t>
            </w:r>
            <w:r w:rsidRPr="00504666">
              <w:rPr>
                <w:rFonts w:eastAsia="Times New Roman" w:cs="Consolas"/>
                <w:color w:val="000000"/>
                <w:sz w:val="20"/>
                <w:szCs w:val="20"/>
                <w:lang w:eastAsia="en-AU"/>
              </w:rPr>
              <w:t>&lt;/SchoolACARAId&gt;</w:t>
            </w:r>
          </w:p>
        </w:tc>
        <w:tc>
          <w:tcPr>
            <w:tcW w:w="1359" w:type="dxa"/>
            <w:tcBorders>
              <w:top w:val="single" w:sz="6" w:space="0" w:color="auto"/>
              <w:left w:val="single" w:sz="6" w:space="0" w:color="auto"/>
              <w:bottom w:val="single" w:sz="6" w:space="0" w:color="auto"/>
              <w:right w:val="single" w:sz="8" w:space="0" w:color="auto"/>
            </w:tcBorders>
            <w:vAlign w:val="center"/>
          </w:tcPr>
          <w:p w14:paraId="5F32D367" w14:textId="6D8A6898" w:rsidR="0021019F" w:rsidRPr="00504666" w:rsidRDefault="00405F5D" w:rsidP="0021019F">
            <w:pPr>
              <w:rPr>
                <w:color w:val="000000"/>
              </w:rPr>
            </w:pPr>
            <w:r>
              <w:rPr>
                <w:color w:val="000000"/>
              </w:rPr>
              <w:t>1234567890</w:t>
            </w:r>
            <w:r w:rsidR="0021019F" w:rsidRPr="00504666">
              <w:rPr>
                <w:color w:val="000000"/>
              </w:rPr>
              <w:t>,</w:t>
            </w:r>
          </w:p>
          <w:p w14:paraId="3BE5083C" w14:textId="77777777" w:rsidR="00F90EEE" w:rsidRPr="00504666" w:rsidRDefault="00F90EEE" w:rsidP="00F90EEE"/>
        </w:tc>
      </w:tr>
      <w:tr w:rsidR="00F90EEE" w:rsidRPr="00504666" w14:paraId="73D5F7D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53847B5" w14:textId="77777777" w:rsidR="00F90EEE" w:rsidRPr="00504666" w:rsidRDefault="00F90EEE" w:rsidP="00F90EEE">
            <w:pPr>
              <w:rPr>
                <w:sz w:val="20"/>
                <w:szCs w:val="20"/>
              </w:rPr>
            </w:pPr>
            <w:r w:rsidRPr="00504666">
              <w:rPr>
                <w:sz w:val="20"/>
                <w:szCs w:val="20"/>
              </w:rPr>
              <w:t>2.36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B23BDC7" w14:textId="77777777" w:rsidR="00F90EEE" w:rsidRPr="00504666" w:rsidRDefault="00F90EEE" w:rsidP="00F90EEE">
            <w:pPr>
              <w:rPr>
                <w:sz w:val="20"/>
                <w:szCs w:val="20"/>
              </w:rPr>
            </w:pPr>
            <w:r w:rsidRPr="00504666">
              <w:rPr>
                <w:sz w:val="20"/>
                <w:szCs w:val="20"/>
              </w:rPr>
              <w:t>Local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53438A9"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F6E7C2A" w14:textId="77777777" w:rsidR="00F90EEE" w:rsidRPr="003569E0" w:rsidRDefault="00F90EEE" w:rsidP="00F90EEE">
            <w:r w:rsidRPr="00504666">
              <w:rPr>
                <w:b/>
              </w:rPr>
              <w:t>Description</w:t>
            </w:r>
            <w:r w:rsidR="00D005AB" w:rsidRPr="00504666">
              <w:rPr>
                <w:b/>
              </w:rPr>
              <w:t xml:space="preserve">: </w:t>
            </w:r>
            <w:r w:rsidRPr="003569E0">
              <w:t>Local identifier for the school the student attends</w:t>
            </w:r>
            <w:r w:rsidR="00CB3C69">
              <w:t>.</w:t>
            </w:r>
          </w:p>
          <w:p w14:paraId="4C9E501E" w14:textId="77777777" w:rsidR="00F90EEE" w:rsidRPr="00504666" w:rsidRDefault="00F90EEE" w:rsidP="00F90EEE"/>
          <w:p w14:paraId="70746849" w14:textId="77777777" w:rsidR="00F90EEE" w:rsidRPr="00504666" w:rsidRDefault="00F90EEE" w:rsidP="00F90EEE">
            <w:r w:rsidRPr="00504666">
              <w:rPr>
                <w:b/>
              </w:rPr>
              <w:t>Type</w:t>
            </w:r>
            <w:r w:rsidR="00D00DFF" w:rsidRPr="00504666">
              <w:rPr>
                <w:b/>
              </w:rPr>
              <w:t xml:space="preserve">: </w:t>
            </w:r>
            <w:r w:rsidR="00D00DFF" w:rsidRPr="00504666">
              <w:t>String</w:t>
            </w:r>
          </w:p>
          <w:p w14:paraId="3CD1AD1C" w14:textId="77777777" w:rsidR="00F90EEE" w:rsidRPr="00504666" w:rsidRDefault="00F90EEE" w:rsidP="00F90EEE"/>
          <w:p w14:paraId="52EAD6EC" w14:textId="77777777" w:rsidR="00F90EEE" w:rsidRPr="00504666" w:rsidRDefault="00F90EEE" w:rsidP="00F90EEE">
            <w:pPr>
              <w:rPr>
                <w:b/>
              </w:rPr>
            </w:pPr>
            <w:r w:rsidRPr="00504666">
              <w:rPr>
                <w:b/>
              </w:rPr>
              <w:t>SIF Mappings to StudentPersonal:</w:t>
            </w:r>
          </w:p>
          <w:p w14:paraId="16440E14" w14:textId="77777777" w:rsidR="00F90EEE" w:rsidRPr="00504666" w:rsidRDefault="00D00DFF" w:rsidP="00F90EEE">
            <w:r w:rsidRPr="00504666">
              <w:t>MostRecent/SchoolLocalId</w:t>
            </w:r>
          </w:p>
          <w:p w14:paraId="4BDCCFC9" w14:textId="77777777" w:rsidR="00D00DFF" w:rsidRPr="00504666" w:rsidRDefault="00D00DFF" w:rsidP="00F90EEE"/>
          <w:p w14:paraId="711C2689" w14:textId="77777777" w:rsidR="00F90EEE" w:rsidRPr="00504666" w:rsidRDefault="00F90EEE" w:rsidP="00F90EEE">
            <w:r w:rsidRPr="00504666">
              <w:rPr>
                <w:b/>
              </w:rPr>
              <w:t>SIF XML Tag</w:t>
            </w:r>
            <w:r w:rsidR="00D005AB" w:rsidRPr="00504666">
              <w:rPr>
                <w:b/>
              </w:rPr>
              <w:t xml:space="preserve">: </w:t>
            </w:r>
            <w:r w:rsidR="00D00DFF" w:rsidRPr="00504666">
              <w:t>&lt;SchoolLocalId&gt;</w:t>
            </w:r>
          </w:p>
          <w:p w14:paraId="5FFF51C6" w14:textId="77777777" w:rsidR="00D00DFF" w:rsidRPr="00504666" w:rsidRDefault="00D00DFF" w:rsidP="00F90EEE"/>
          <w:p w14:paraId="60F10A72" w14:textId="77777777" w:rsidR="00F90EEE" w:rsidRPr="00504666" w:rsidRDefault="00F90EEE" w:rsidP="00F90EEE">
            <w:r w:rsidRPr="00504666">
              <w:rPr>
                <w:b/>
              </w:rPr>
              <w:t>SIF XML Valid Type</w:t>
            </w:r>
            <w:r w:rsidR="00D00DFF" w:rsidRPr="00504666">
              <w:rPr>
                <w:b/>
              </w:rPr>
              <w:t xml:space="preserve">: </w:t>
            </w:r>
            <w:r w:rsidR="00D00DF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1A2A9860" w14:textId="32233563" w:rsidR="00F90EEE" w:rsidRPr="00504666" w:rsidRDefault="004B20E5" w:rsidP="00F90EEE">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14:paraId="6F244FFF" w14:textId="77777777" w:rsidR="00F90EEE" w:rsidRPr="00504666" w:rsidRDefault="00ED48C5"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&lt;SchoolLocalId&gt;036867&lt;/SchoolLocalId&gt;</w:t>
            </w:r>
          </w:p>
        </w:tc>
        <w:tc>
          <w:tcPr>
            <w:tcW w:w="1359" w:type="dxa"/>
            <w:tcBorders>
              <w:top w:val="single" w:sz="6" w:space="0" w:color="auto"/>
              <w:left w:val="single" w:sz="6" w:space="0" w:color="auto"/>
              <w:bottom w:val="single" w:sz="6" w:space="0" w:color="auto"/>
              <w:right w:val="single" w:sz="8" w:space="0" w:color="auto"/>
            </w:tcBorders>
            <w:vAlign w:val="center"/>
          </w:tcPr>
          <w:p w14:paraId="5F1DE185" w14:textId="77777777" w:rsidR="0021019F" w:rsidRPr="00504666" w:rsidRDefault="0021019F" w:rsidP="0021019F">
            <w:pPr>
              <w:rPr>
                <w:color w:val="000000"/>
              </w:rPr>
            </w:pPr>
            <w:r w:rsidRPr="00504666">
              <w:rPr>
                <w:color w:val="000000"/>
              </w:rPr>
              <w:t>36867,</w:t>
            </w:r>
          </w:p>
          <w:p w14:paraId="18619D23" w14:textId="77777777" w:rsidR="00F90EEE" w:rsidRPr="00504666" w:rsidRDefault="00F90EEE" w:rsidP="00F90EEE"/>
        </w:tc>
      </w:tr>
      <w:tr w:rsidR="00F90EEE" w:rsidRPr="00504666" w14:paraId="77ABE460"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7290FE4A" w14:textId="77777777" w:rsidR="00F90EEE" w:rsidRPr="00504666" w:rsidRDefault="00F90EEE" w:rsidP="00F90EEE">
            <w:pPr>
              <w:rPr>
                <w:sz w:val="20"/>
                <w:szCs w:val="20"/>
              </w:rPr>
            </w:pPr>
            <w:r w:rsidRPr="00504666">
              <w:rPr>
                <w:sz w:val="20"/>
                <w:szCs w:val="20"/>
              </w:rPr>
              <w:t>2.37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F785658" w14:textId="77777777" w:rsidR="00F90EEE" w:rsidRPr="00504666" w:rsidRDefault="00F90EEE" w:rsidP="00F90EEE">
            <w:pPr>
              <w:rPr>
                <w:sz w:val="20"/>
                <w:szCs w:val="20"/>
              </w:rPr>
            </w:pPr>
            <w:r w:rsidRPr="00504666">
              <w:rPr>
                <w:sz w:val="20"/>
                <w:szCs w:val="20"/>
              </w:rPr>
              <w:t>Local Campus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6953262"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4BA86DC" w14:textId="77777777" w:rsidR="00F90EEE" w:rsidRPr="003569E0" w:rsidRDefault="00F90EEE" w:rsidP="00F90EEE">
            <w:r w:rsidRPr="00504666">
              <w:rPr>
                <w:b/>
              </w:rPr>
              <w:t>Description</w:t>
            </w:r>
            <w:r w:rsidR="00D005AB" w:rsidRPr="00504666">
              <w:rPr>
                <w:b/>
              </w:rPr>
              <w:t xml:space="preserve">: </w:t>
            </w:r>
            <w:r w:rsidRPr="003569E0">
              <w:t>Locally used Campus ID for Campus student attends (used for local operational purposes in situations where ASL does not contain all campus details for a given school)</w:t>
            </w:r>
            <w:r w:rsidR="00CB3C69">
              <w:t>.</w:t>
            </w:r>
            <w:r w:rsidRPr="003569E0">
              <w:t xml:space="preserve"> </w:t>
            </w:r>
          </w:p>
          <w:p w14:paraId="22D474AC" w14:textId="77777777" w:rsidR="00F90EEE" w:rsidRPr="00504666" w:rsidRDefault="00F90EEE" w:rsidP="00F90EEE"/>
          <w:p w14:paraId="4B8CC0A7" w14:textId="77777777" w:rsidR="00F90EEE" w:rsidRPr="00504666" w:rsidRDefault="00F90EEE" w:rsidP="00F90EEE">
            <w:r w:rsidRPr="00504666">
              <w:rPr>
                <w:b/>
              </w:rPr>
              <w:t>Type</w:t>
            </w:r>
            <w:r w:rsidR="00C770AF" w:rsidRPr="00504666">
              <w:rPr>
                <w:b/>
              </w:rPr>
              <w:t xml:space="preserve">: </w:t>
            </w:r>
            <w:r w:rsidR="00C770AF" w:rsidRPr="00504666">
              <w:t>String</w:t>
            </w:r>
          </w:p>
          <w:p w14:paraId="71C79C29" w14:textId="77777777" w:rsidR="00F90EEE" w:rsidRPr="00504666" w:rsidRDefault="00F90EEE" w:rsidP="00F90EEE"/>
          <w:p w14:paraId="11BEB467" w14:textId="77777777" w:rsidR="00F90EEE" w:rsidRPr="00504666" w:rsidRDefault="00F90EEE" w:rsidP="00F90EEE">
            <w:pPr>
              <w:rPr>
                <w:b/>
              </w:rPr>
            </w:pPr>
            <w:r w:rsidRPr="00504666">
              <w:rPr>
                <w:b/>
              </w:rPr>
              <w:t>SIF Mappings to StudentPersonal:</w:t>
            </w:r>
          </w:p>
          <w:p w14:paraId="5C1B8F49" w14:textId="77777777" w:rsidR="00C770AF" w:rsidRPr="00504666" w:rsidRDefault="00C770AF" w:rsidP="00C770AF">
            <w:pPr>
              <w:rPr>
                <w:sz w:val="20"/>
                <w:szCs w:val="20"/>
              </w:rPr>
            </w:pPr>
            <w:r w:rsidRPr="00504666">
              <w:rPr>
                <w:sz w:val="20"/>
                <w:szCs w:val="20"/>
              </w:rPr>
              <w:t>MostRecent/LocalCampusId = Schoolinfo/Campus/SchoolCampusId</w:t>
            </w:r>
          </w:p>
          <w:p w14:paraId="2854C261" w14:textId="77777777" w:rsidR="00F90EEE" w:rsidRPr="00504666" w:rsidRDefault="00F90EEE" w:rsidP="00F90EEE"/>
          <w:p w14:paraId="56B1DB6E" w14:textId="77777777" w:rsidR="00F90EEE" w:rsidRPr="00504666" w:rsidRDefault="00F90EEE" w:rsidP="00F90EEE">
            <w:r w:rsidRPr="00504666">
              <w:rPr>
                <w:b/>
              </w:rPr>
              <w:t>SIF XML Tag</w:t>
            </w:r>
            <w:r w:rsidR="00C770AF" w:rsidRPr="00504666">
              <w:rPr>
                <w:b/>
              </w:rPr>
              <w:t xml:space="preserve">: </w:t>
            </w:r>
            <w:r w:rsidR="00C770AF" w:rsidRPr="00504666">
              <w:t>&lt;LocalCampusId&gt;</w:t>
            </w:r>
          </w:p>
          <w:p w14:paraId="003BDCC9" w14:textId="77777777" w:rsidR="00C770AF" w:rsidRPr="00504666" w:rsidRDefault="00C770AF" w:rsidP="00F90EEE"/>
          <w:p w14:paraId="1391CBFC" w14:textId="77777777" w:rsidR="00F90EEE" w:rsidRPr="00504666" w:rsidRDefault="00F90EEE" w:rsidP="00F90EEE">
            <w:r w:rsidRPr="00504666">
              <w:rPr>
                <w:b/>
              </w:rPr>
              <w:t>SIF XML Valid Type</w:t>
            </w:r>
            <w:r w:rsidR="00C770AF" w:rsidRPr="00504666">
              <w:rPr>
                <w:b/>
              </w:rPr>
              <w:t xml:space="preserve">: </w:t>
            </w:r>
            <w:r w:rsidR="00C770A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5B4B4888" w14:textId="0BC3EFE9" w:rsidR="00F90EEE" w:rsidRPr="00504666" w:rsidRDefault="004B20E5" w:rsidP="00B7124A">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14:paraId="722A6446" w14:textId="77777777" w:rsidR="00F90EEE" w:rsidRPr="00504666" w:rsidRDefault="00C770A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&lt;LocalCampusId&gt;01&lt;/LocalCampusId&gt;</w:t>
            </w:r>
          </w:p>
        </w:tc>
        <w:tc>
          <w:tcPr>
            <w:tcW w:w="1359" w:type="dxa"/>
            <w:tcBorders>
              <w:top w:val="single" w:sz="6" w:space="0" w:color="auto"/>
              <w:left w:val="single" w:sz="6" w:space="0" w:color="auto"/>
              <w:bottom w:val="single" w:sz="6" w:space="0" w:color="auto"/>
              <w:right w:val="single" w:sz="8" w:space="0" w:color="auto"/>
            </w:tcBorders>
            <w:vAlign w:val="center"/>
          </w:tcPr>
          <w:p w14:paraId="5F55BFCC" w14:textId="77777777" w:rsidR="00F90EEE" w:rsidRPr="00504666" w:rsidRDefault="0021019F" w:rsidP="00F90EEE">
            <w:r w:rsidRPr="00504666">
              <w:t>01,</w:t>
            </w:r>
          </w:p>
        </w:tc>
      </w:tr>
      <w:tr w:rsidR="00F90EEE" w:rsidRPr="00504666" w14:paraId="3BFED1CD"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8652CF7" w14:textId="77777777" w:rsidR="00F90EEE" w:rsidRPr="00504666" w:rsidRDefault="00F90EEE" w:rsidP="00F90EEE">
            <w:pPr>
              <w:rPr>
                <w:sz w:val="20"/>
                <w:szCs w:val="20"/>
              </w:rPr>
            </w:pPr>
            <w:r w:rsidRPr="00504666">
              <w:rPr>
                <w:sz w:val="20"/>
                <w:szCs w:val="20"/>
              </w:rPr>
              <w:t>2.38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C7ABD65" w14:textId="77777777" w:rsidR="00F90EEE" w:rsidRPr="00504666" w:rsidRDefault="00F90EEE" w:rsidP="00F90EEE">
            <w:pPr>
              <w:rPr>
                <w:sz w:val="20"/>
                <w:szCs w:val="20"/>
              </w:rPr>
            </w:pPr>
            <w:r w:rsidRPr="00504666">
              <w:rPr>
                <w:sz w:val="20"/>
                <w:szCs w:val="20"/>
              </w:rPr>
              <w:t>Main School Flag</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BC0B857"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B6CA3C4" w14:textId="77777777" w:rsidR="00F90EEE" w:rsidRPr="00504666" w:rsidRDefault="00F90EEE" w:rsidP="00F90EEE">
            <w:pPr>
              <w:rPr>
                <w:b/>
              </w:rPr>
            </w:pPr>
            <w:r w:rsidRPr="00504666">
              <w:rPr>
                <w:b/>
              </w:rPr>
              <w:t>Description</w:t>
            </w:r>
          </w:p>
          <w:p w14:paraId="11D37EF5" w14:textId="77777777" w:rsidR="00F90EEE" w:rsidRPr="003569E0" w:rsidRDefault="00F90EEE" w:rsidP="00F90EEE">
            <w:r w:rsidRPr="003569E0">
              <w:t>For students attending more than one school this flag indicates main school attended</w:t>
            </w:r>
            <w:r w:rsidR="00CB3C69">
              <w:t>.</w:t>
            </w:r>
          </w:p>
          <w:p w14:paraId="79BA2E14" w14:textId="77777777" w:rsidR="00F90EEE" w:rsidRPr="00504666" w:rsidRDefault="00F90EEE" w:rsidP="00F90EEE"/>
          <w:p w14:paraId="7686B47E" w14:textId="2872EE6D" w:rsidR="00F90EEE"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w:t>
            </w:r>
            <w:r w:rsidR="00B43DB2" w:rsidRPr="00B04B57">
              <w:rPr>
                <w:color w:val="000000" w:themeColor="text1"/>
                <w:sz w:val="20"/>
                <w:szCs w:val="20"/>
              </w:rPr>
              <w:t xml:space="preserve">Values: 01 = MainSchool, (equivalent to </w:t>
            </w:r>
            <w:r w:rsidR="00654CDC">
              <w:rPr>
                <w:color w:val="000000" w:themeColor="text1"/>
                <w:sz w:val="20"/>
                <w:szCs w:val="20"/>
              </w:rPr>
              <w:t>‘Y’</w:t>
            </w:r>
            <w:r w:rsidR="00B43DB2" w:rsidRPr="00B04B57">
              <w:rPr>
                <w:color w:val="000000" w:themeColor="text1"/>
                <w:sz w:val="20"/>
                <w:szCs w:val="20"/>
              </w:rPr>
              <w:t>) any other value, e.g. 02, 03 indicates a secondary enrolment.</w:t>
            </w:r>
          </w:p>
          <w:p w14:paraId="5C3186A4" w14:textId="7B921D12" w:rsidR="00654CDC" w:rsidRPr="00B04B57" w:rsidRDefault="00654CDC" w:rsidP="00F90EEE">
            <w:pPr>
              <w:rPr>
                <w:color w:val="000000" w:themeColor="text1"/>
                <w:sz w:val="20"/>
                <w:szCs w:val="20"/>
              </w:rPr>
            </w:pPr>
            <w:r>
              <w:rPr>
                <w:color w:val="000000" w:themeColor="text1"/>
                <w:sz w:val="20"/>
                <w:szCs w:val="20"/>
              </w:rPr>
              <w:t>A ‘Y’ should be treated as ‘01’ and a ‘N’ should be treated as ‘02’.</w:t>
            </w:r>
            <w:r w:rsidR="00D57DC8">
              <w:rPr>
                <w:color w:val="000000" w:themeColor="text1"/>
                <w:sz w:val="20"/>
                <w:szCs w:val="20"/>
              </w:rPr>
              <w:t xml:space="preserve"> ‘1’ should be treated as ‘01’, and ‘2’ should be treated as ‘02’</w:t>
            </w:r>
          </w:p>
          <w:p w14:paraId="28C73019" w14:textId="77777777" w:rsidR="00F90EEE" w:rsidRPr="00504666" w:rsidRDefault="00F90EEE" w:rsidP="00F90EEE"/>
          <w:p w14:paraId="7C8CFF54" w14:textId="77777777" w:rsidR="00F90EEE" w:rsidRPr="00504666" w:rsidRDefault="00F90EEE" w:rsidP="00F90EEE">
            <w:pPr>
              <w:rPr>
                <w:b/>
              </w:rPr>
            </w:pPr>
            <w:r w:rsidRPr="00504666">
              <w:rPr>
                <w:b/>
              </w:rPr>
              <w:t>SIF Mappings to StudentPersonal:</w:t>
            </w:r>
          </w:p>
          <w:p w14:paraId="482C27F6" w14:textId="77777777" w:rsidR="00F90EEE" w:rsidRPr="00504666" w:rsidRDefault="00F05CBF" w:rsidP="00F90EEE">
            <w:r w:rsidRPr="00504666">
              <w:t>MostRecent/MembershipType</w:t>
            </w:r>
          </w:p>
          <w:p w14:paraId="6105D850" w14:textId="77777777" w:rsidR="00F05CBF" w:rsidRPr="00504666" w:rsidRDefault="00F05CBF" w:rsidP="00F90EEE"/>
          <w:p w14:paraId="38486DFF" w14:textId="77777777"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F05CBF" w:rsidRPr="00504666">
              <w:rPr>
                <w:rFonts w:eastAsia="Times New Roman" w:cs="Consolas"/>
                <w:color w:val="000000"/>
                <w:sz w:val="20"/>
                <w:szCs w:val="20"/>
                <w:lang w:eastAsia="en-AU"/>
              </w:rPr>
              <w:t>&lt;MembershipType&gt;</w:t>
            </w:r>
          </w:p>
          <w:p w14:paraId="4DB0AFEB" w14:textId="77777777" w:rsidR="00F05CBF" w:rsidRPr="00504666" w:rsidRDefault="00F05CBF" w:rsidP="00F90EEE"/>
          <w:p w14:paraId="0E59B3E0" w14:textId="77777777" w:rsidR="00F05CBF" w:rsidRPr="00504666" w:rsidRDefault="00F90EEE" w:rsidP="00F90EEE">
            <w:r w:rsidRPr="00504666">
              <w:rPr>
                <w:b/>
              </w:rPr>
              <w:t>SIF XML Valid Type</w:t>
            </w:r>
            <w:r w:rsidR="00F05CBF" w:rsidRPr="00504666">
              <w:rPr>
                <w:b/>
              </w:rPr>
              <w:t>:</w:t>
            </w:r>
          </w:p>
          <w:p w14:paraId="22564243" w14:textId="010FD5E8" w:rsidR="00F90EEE" w:rsidRPr="00504666" w:rsidRDefault="00F05CBF" w:rsidP="00F05CBF">
            <w:r w:rsidRPr="00504666">
              <w:rPr>
                <w:color w:val="000000"/>
              </w:rPr>
              <w:t>01 = Home School (Mai</w:t>
            </w:r>
            <w:r w:rsidR="00155F25">
              <w:rPr>
                <w:color w:val="000000"/>
              </w:rPr>
              <w:t>nSchool), 02 = Other School, 03 =</w:t>
            </w:r>
            <w:r w:rsidRPr="00504666">
              <w:rPr>
                <w:color w:val="000000"/>
              </w:rPr>
              <w:t xml:space="preserve"> Concurrent Enrolment</w:t>
            </w:r>
          </w:p>
        </w:tc>
        <w:tc>
          <w:tcPr>
            <w:tcW w:w="850" w:type="dxa"/>
            <w:tcBorders>
              <w:top w:val="single" w:sz="6" w:space="0" w:color="auto"/>
              <w:left w:val="single" w:sz="6" w:space="0" w:color="auto"/>
              <w:bottom w:val="single" w:sz="6" w:space="0" w:color="auto"/>
              <w:right w:val="single" w:sz="6" w:space="0" w:color="auto"/>
            </w:tcBorders>
            <w:vAlign w:val="center"/>
          </w:tcPr>
          <w:p w14:paraId="6238CC6B" w14:textId="409577D6" w:rsidR="00F90EEE" w:rsidRPr="00504666" w:rsidRDefault="00654CDC" w:rsidP="00F90EEE">
            <w:pPr>
              <w:jc w:val="center"/>
              <w:rPr>
                <w:b/>
                <w:sz w:val="20"/>
                <w:szCs w:val="20"/>
              </w:rPr>
            </w:pPr>
            <w:r>
              <w:rPr>
                <w:b/>
                <w:sz w:val="20"/>
                <w:szCs w:val="20"/>
              </w:rPr>
              <w:t>2</w:t>
            </w:r>
          </w:p>
        </w:tc>
        <w:tc>
          <w:tcPr>
            <w:tcW w:w="4962" w:type="dxa"/>
            <w:tcBorders>
              <w:top w:val="single" w:sz="6" w:space="0" w:color="auto"/>
              <w:left w:val="single" w:sz="6" w:space="0" w:color="auto"/>
              <w:bottom w:val="single" w:sz="6" w:space="0" w:color="auto"/>
              <w:right w:val="single" w:sz="6" w:space="0" w:color="auto"/>
            </w:tcBorders>
            <w:vAlign w:val="center"/>
          </w:tcPr>
          <w:p w14:paraId="38071B09" w14:textId="77777777" w:rsidR="00F90EEE" w:rsidRPr="00504666" w:rsidRDefault="00F05CB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&lt;MembershipType&gt;01&lt;/MembershipType&gt;</w:t>
            </w:r>
          </w:p>
        </w:tc>
        <w:tc>
          <w:tcPr>
            <w:tcW w:w="1359" w:type="dxa"/>
            <w:tcBorders>
              <w:top w:val="single" w:sz="6" w:space="0" w:color="auto"/>
              <w:left w:val="single" w:sz="6" w:space="0" w:color="auto"/>
              <w:bottom w:val="single" w:sz="6" w:space="0" w:color="auto"/>
              <w:right w:val="single" w:sz="8" w:space="0" w:color="auto"/>
            </w:tcBorders>
            <w:vAlign w:val="center"/>
          </w:tcPr>
          <w:p w14:paraId="03A4ECE8" w14:textId="77777777" w:rsidR="0021019F" w:rsidRPr="00B04B57" w:rsidRDefault="00B43DB2" w:rsidP="0021019F">
            <w:pPr>
              <w:rPr>
                <w:color w:val="000000" w:themeColor="text1"/>
              </w:rPr>
            </w:pPr>
            <w:r w:rsidRPr="00B04B57">
              <w:rPr>
                <w:color w:val="000000" w:themeColor="text1"/>
              </w:rPr>
              <w:t>01,</w:t>
            </w:r>
          </w:p>
          <w:p w14:paraId="69214271" w14:textId="77777777" w:rsidR="00F90EEE" w:rsidRPr="00504666" w:rsidRDefault="00F90EEE" w:rsidP="00F90EEE">
            <w:pPr>
              <w:rPr>
                <w:color w:val="FF0000"/>
              </w:rPr>
            </w:pPr>
          </w:p>
        </w:tc>
      </w:tr>
      <w:tr w:rsidR="00F90EEE" w:rsidRPr="00504666" w14:paraId="7B034C98"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9C37CC4" w14:textId="77777777" w:rsidR="00F90EEE" w:rsidRPr="00504666" w:rsidRDefault="00F90EEE" w:rsidP="00F90EEE">
            <w:pPr>
              <w:rPr>
                <w:sz w:val="20"/>
                <w:szCs w:val="20"/>
              </w:rPr>
            </w:pPr>
            <w:r w:rsidRPr="00504666">
              <w:rPr>
                <w:sz w:val="20"/>
                <w:szCs w:val="20"/>
              </w:rPr>
              <w:t>2.39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B963622" w14:textId="77777777" w:rsidR="00F90EEE" w:rsidRPr="00504666" w:rsidRDefault="00F90EEE" w:rsidP="00F90EEE">
            <w:pPr>
              <w:rPr>
                <w:sz w:val="20"/>
                <w:szCs w:val="20"/>
              </w:rPr>
            </w:pPr>
            <w:r w:rsidRPr="00504666">
              <w:rPr>
                <w:sz w:val="20"/>
                <w:szCs w:val="20"/>
              </w:rPr>
              <w:t>Other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CA78267"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1429144"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ASL School ID for an additional school that the student attends (to cater for situations where a student may attend more than one school)</w:t>
            </w:r>
            <w:r w:rsidR="00CB3C69">
              <w:t>.</w:t>
            </w:r>
          </w:p>
          <w:p w14:paraId="21CBD49E" w14:textId="77777777" w:rsidR="00F90EEE" w:rsidRPr="00504666" w:rsidRDefault="00F90EEE" w:rsidP="00F90EEE"/>
          <w:p w14:paraId="23A86F11" w14:textId="77777777" w:rsidR="00F90EEE" w:rsidRPr="00504666" w:rsidRDefault="00F90EEE" w:rsidP="00F90EEE">
            <w:r w:rsidRPr="00504666">
              <w:rPr>
                <w:b/>
              </w:rPr>
              <w:t>Type</w:t>
            </w:r>
            <w:r w:rsidR="00CA6E9E" w:rsidRPr="00504666">
              <w:rPr>
                <w:b/>
              </w:rPr>
              <w:t xml:space="preserve">: </w:t>
            </w:r>
            <w:r w:rsidR="00CA6E9E" w:rsidRPr="00504666">
              <w:t>String</w:t>
            </w:r>
          </w:p>
          <w:p w14:paraId="0FB9A576" w14:textId="77777777" w:rsidR="00F90EEE" w:rsidRPr="00504666" w:rsidRDefault="00F90EEE" w:rsidP="00F90EEE"/>
          <w:p w14:paraId="600D61E1" w14:textId="77777777" w:rsidR="00F90EEE" w:rsidRPr="00504666" w:rsidRDefault="00F90EEE" w:rsidP="00F90EEE">
            <w:pPr>
              <w:rPr>
                <w:b/>
              </w:rPr>
            </w:pPr>
            <w:r w:rsidRPr="00504666">
              <w:rPr>
                <w:b/>
              </w:rPr>
              <w:t>SIF Mappings to StudentPersonal:</w:t>
            </w:r>
          </w:p>
          <w:p w14:paraId="7C70CF8C" w14:textId="77777777" w:rsidR="00F90EEE" w:rsidRPr="00504666" w:rsidRDefault="001B57A8" w:rsidP="00F90EEE">
            <w:r w:rsidRPr="00504666">
              <w:t>MostRecent/OtherEnrollmentSchoolACARAId</w:t>
            </w:r>
          </w:p>
          <w:p w14:paraId="0ED733C2" w14:textId="77777777" w:rsidR="001B57A8" w:rsidRPr="00504666" w:rsidRDefault="001B57A8" w:rsidP="00F90EEE"/>
          <w:p w14:paraId="70E963BA" w14:textId="77777777" w:rsidR="00F90EEE" w:rsidRPr="00504666" w:rsidRDefault="00F90EEE" w:rsidP="00F90EEE">
            <w:r w:rsidRPr="00504666">
              <w:rPr>
                <w:b/>
              </w:rPr>
              <w:t>SIF XML Tag</w:t>
            </w:r>
          </w:p>
          <w:p w14:paraId="44A3D6FF" w14:textId="77777777" w:rsidR="00F90EEE" w:rsidRPr="00504666" w:rsidRDefault="001B57A8" w:rsidP="00F90EEE">
            <w:r w:rsidRPr="00504666">
              <w:t>&lt;OtherEnrollmentSchoolACARAId&gt;</w:t>
            </w:r>
          </w:p>
          <w:p w14:paraId="5C7BDB5D" w14:textId="77777777" w:rsidR="001B57A8" w:rsidRPr="00504666" w:rsidRDefault="001B57A8" w:rsidP="00F90EEE"/>
          <w:p w14:paraId="169B59C0" w14:textId="77777777" w:rsidR="00F90EEE" w:rsidRPr="00504666" w:rsidRDefault="00F90EEE" w:rsidP="00F90EEE">
            <w:r w:rsidRPr="00504666">
              <w:rPr>
                <w:b/>
              </w:rPr>
              <w:t>SIF XML Valid Type</w:t>
            </w:r>
            <w:r w:rsidR="001B57A8" w:rsidRPr="00504666">
              <w:rPr>
                <w:b/>
              </w:rPr>
              <w:t>:</w:t>
            </w:r>
            <w:r w:rsidR="001B57A8"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14:paraId="60CEE1DB" w14:textId="71DB8AB3"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7BBB76DB" w14:textId="0E64DC0F" w:rsidR="00F90EEE" w:rsidRPr="00504666" w:rsidRDefault="001B57A8" w:rsidP="002616A8">
            <w:pPr>
              <w:rPr>
                <w:rFonts w:eastAsia="Times New Roman" w:cs="Consolas"/>
                <w:color w:val="000000"/>
                <w:sz w:val="20"/>
                <w:szCs w:val="20"/>
                <w:lang w:eastAsia="en-AU"/>
              </w:rPr>
            </w:pPr>
            <w:bookmarkStart w:id="51" w:name="Table33671StudentPersonal"/>
            <w:bookmarkEnd w:id="51"/>
            <w:r w:rsidRPr="00504666">
              <w:rPr>
                <w:rFonts w:eastAsia="Times New Roman" w:cs="Consolas"/>
                <w:color w:val="000000"/>
                <w:sz w:val="20"/>
                <w:szCs w:val="20"/>
                <w:lang w:eastAsia="en-AU"/>
              </w:rPr>
              <w:t>&lt;OtherEnrollmentSchoolACARAId&gt;</w:t>
            </w:r>
            <w:r w:rsidR="002616A8">
              <w:rPr>
                <w:rFonts w:eastAsia="Times New Roman" w:cs="Consolas"/>
                <w:color w:val="000000"/>
                <w:sz w:val="20"/>
                <w:szCs w:val="20"/>
                <w:lang w:eastAsia="en-AU"/>
              </w:rPr>
              <w:t>1234567891</w:t>
            </w:r>
            <w:r w:rsidRPr="00504666">
              <w:rPr>
                <w:rFonts w:eastAsia="Times New Roman" w:cs="Consolas"/>
                <w:color w:val="000000"/>
                <w:sz w:val="20"/>
                <w:szCs w:val="20"/>
                <w:lang w:eastAsia="en-AU"/>
              </w:rPr>
              <w:t>&lt;/OtherEnrollmentSchoolACARAId&gt;</w:t>
            </w:r>
          </w:p>
        </w:tc>
        <w:tc>
          <w:tcPr>
            <w:tcW w:w="1359" w:type="dxa"/>
            <w:tcBorders>
              <w:top w:val="single" w:sz="6" w:space="0" w:color="auto"/>
              <w:left w:val="single" w:sz="6" w:space="0" w:color="auto"/>
              <w:bottom w:val="single" w:sz="6" w:space="0" w:color="auto"/>
              <w:right w:val="single" w:sz="8" w:space="0" w:color="auto"/>
            </w:tcBorders>
            <w:vAlign w:val="center"/>
          </w:tcPr>
          <w:p w14:paraId="61CBA9C4" w14:textId="4E5AD5A2" w:rsidR="0021019F" w:rsidRPr="00504666" w:rsidRDefault="008A1C1A" w:rsidP="0021019F">
            <w:pPr>
              <w:rPr>
                <w:color w:val="000000"/>
              </w:rPr>
            </w:pPr>
            <w:r>
              <w:rPr>
                <w:color w:val="000000"/>
              </w:rPr>
              <w:t>1234567891</w:t>
            </w:r>
            <w:r w:rsidR="0021019F" w:rsidRPr="00504666">
              <w:rPr>
                <w:color w:val="000000"/>
              </w:rPr>
              <w:t>,</w:t>
            </w:r>
          </w:p>
          <w:p w14:paraId="5D3CA7EE" w14:textId="77777777" w:rsidR="00F90EEE" w:rsidRPr="00504666" w:rsidRDefault="00F90EEE" w:rsidP="00F90EEE"/>
        </w:tc>
      </w:tr>
      <w:tr w:rsidR="00F90EEE" w:rsidRPr="00504666" w14:paraId="5C29E3E6"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89E5C14" w14:textId="77777777" w:rsidR="00F90EEE" w:rsidRPr="00504666" w:rsidRDefault="00F90EEE" w:rsidP="00F90EEE">
            <w:pPr>
              <w:rPr>
                <w:sz w:val="20"/>
                <w:szCs w:val="20"/>
              </w:rPr>
            </w:pPr>
            <w:r w:rsidRPr="00504666">
              <w:rPr>
                <w:sz w:val="20"/>
                <w:szCs w:val="20"/>
              </w:rPr>
              <w:t>2.40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E3F44A7" w14:textId="77777777" w:rsidR="00F90EEE" w:rsidRPr="00504666" w:rsidRDefault="00F90EEE" w:rsidP="00F90EEE">
            <w:pPr>
              <w:rPr>
                <w:sz w:val="20"/>
                <w:szCs w:val="20"/>
              </w:rPr>
            </w:pPr>
            <w:r w:rsidRPr="00504666">
              <w:rPr>
                <w:sz w:val="20"/>
                <w:szCs w:val="20"/>
              </w:rPr>
              <w:t>Reporting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C39AF41"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C0542BB" w14:textId="77777777" w:rsidR="00F90EEE" w:rsidRPr="003569E0" w:rsidRDefault="00F90EEE" w:rsidP="00F90EEE">
            <w:r w:rsidRPr="00504666">
              <w:rPr>
                <w:b/>
              </w:rPr>
              <w:t>Description</w:t>
            </w:r>
            <w:r w:rsidR="00D005AB" w:rsidRPr="003569E0">
              <w:t xml:space="preserve">: </w:t>
            </w:r>
            <w:r w:rsidRPr="003569E0">
              <w:t>ASL School ID to which the student's report is to be made available. An entry for Reporting School ID takes precedence over other school identifiers for the purposes of report distribution</w:t>
            </w:r>
            <w:r w:rsidR="00CB3C69">
              <w:t>.</w:t>
            </w:r>
            <w:r w:rsidRPr="003569E0">
              <w:t xml:space="preserve"> </w:t>
            </w:r>
          </w:p>
          <w:p w14:paraId="60DDCBE9" w14:textId="77777777" w:rsidR="00F90EEE" w:rsidRPr="00504666" w:rsidRDefault="00F90EEE" w:rsidP="00F90EEE"/>
          <w:p w14:paraId="37E48A87" w14:textId="77777777" w:rsidR="00F90EEE" w:rsidRPr="00504666" w:rsidRDefault="00F90EEE" w:rsidP="00F90EEE">
            <w:r w:rsidRPr="00504666">
              <w:rPr>
                <w:b/>
              </w:rPr>
              <w:t>Type</w:t>
            </w:r>
            <w:r w:rsidR="001B57A8" w:rsidRPr="00504666">
              <w:rPr>
                <w:b/>
              </w:rPr>
              <w:t>:</w:t>
            </w:r>
            <w:r w:rsidR="001B57A8" w:rsidRPr="00504666">
              <w:t xml:space="preserve"> String</w:t>
            </w:r>
          </w:p>
          <w:p w14:paraId="55A33190" w14:textId="77777777" w:rsidR="00F90EEE" w:rsidRPr="00504666" w:rsidRDefault="00F90EEE" w:rsidP="00F90EEE"/>
          <w:p w14:paraId="70B136F4" w14:textId="77777777" w:rsidR="00F90EEE" w:rsidRPr="00504666" w:rsidRDefault="00F90EEE" w:rsidP="00F90EEE">
            <w:pPr>
              <w:rPr>
                <w:b/>
              </w:rPr>
            </w:pPr>
            <w:r w:rsidRPr="00504666">
              <w:rPr>
                <w:b/>
              </w:rPr>
              <w:t>SIF Mappings to StudentPersonal:</w:t>
            </w:r>
          </w:p>
          <w:p w14:paraId="59962015" w14:textId="77777777" w:rsidR="00F90EEE" w:rsidRPr="00504666" w:rsidRDefault="001B57A8" w:rsidP="00F90EEE">
            <w:r w:rsidRPr="00504666">
              <w:t>MostRecent/ReportingSchool</w:t>
            </w:r>
            <w:r w:rsidR="004158D5" w:rsidRPr="00504666">
              <w:t>Id</w:t>
            </w:r>
          </w:p>
          <w:p w14:paraId="6F599FC4" w14:textId="77777777" w:rsidR="001B57A8" w:rsidRPr="00504666" w:rsidRDefault="001B57A8" w:rsidP="00F90EEE"/>
          <w:p w14:paraId="5C530FBF" w14:textId="77777777" w:rsidR="00F90EEE" w:rsidRPr="00504666" w:rsidRDefault="00F90EEE" w:rsidP="00F90EEE">
            <w:r w:rsidRPr="00504666">
              <w:rPr>
                <w:b/>
              </w:rPr>
              <w:t>SIF XML Tag</w:t>
            </w:r>
            <w:r w:rsidR="001B57A8" w:rsidRPr="00504666">
              <w:rPr>
                <w:b/>
              </w:rPr>
              <w:t xml:space="preserve">: </w:t>
            </w:r>
            <w:r w:rsidR="001B57A8" w:rsidRPr="00504666">
              <w:t>&lt;ReportingSchoolId&gt;</w:t>
            </w:r>
          </w:p>
          <w:p w14:paraId="799001CD" w14:textId="77777777" w:rsidR="00F90EEE" w:rsidRPr="00504666" w:rsidRDefault="00F90EEE" w:rsidP="00F90EEE"/>
          <w:p w14:paraId="24A21980" w14:textId="77777777" w:rsidR="00F90EEE" w:rsidRPr="00504666" w:rsidRDefault="00F90EEE" w:rsidP="00F90EEE">
            <w:r w:rsidRPr="00504666">
              <w:rPr>
                <w:b/>
              </w:rPr>
              <w:t>SIF XML Valid Type</w:t>
            </w:r>
            <w:r w:rsidR="001B57A8" w:rsidRPr="00504666">
              <w:rPr>
                <w:b/>
              </w:rPr>
              <w:t xml:space="preserve">: </w:t>
            </w:r>
            <w:r w:rsidR="001B57A8"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79B8F912" w14:textId="0DC28BCF"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483822DF" w14:textId="7B7A4383" w:rsidR="00F90EEE" w:rsidRPr="00504666" w:rsidRDefault="001B57A8" w:rsidP="002616A8">
            <w:pPr>
              <w:rPr>
                <w:rFonts w:eastAsia="Times New Roman" w:cs="Consolas"/>
                <w:color w:val="000000"/>
                <w:sz w:val="20"/>
                <w:szCs w:val="20"/>
                <w:lang w:eastAsia="en-AU"/>
              </w:rPr>
            </w:pPr>
            <w:r w:rsidRPr="00504666">
              <w:rPr>
                <w:rFonts w:eastAsia="Times New Roman" w:cs="Consolas"/>
                <w:color w:val="000000"/>
                <w:sz w:val="20"/>
                <w:szCs w:val="20"/>
                <w:lang w:eastAsia="en-AU"/>
              </w:rPr>
              <w:t>&lt;ReportingSchoolId&gt;</w:t>
            </w:r>
            <w:r w:rsidR="002616A8">
              <w:rPr>
                <w:rFonts w:eastAsia="Times New Roman" w:cs="Consolas"/>
                <w:color w:val="000000"/>
                <w:sz w:val="20"/>
                <w:szCs w:val="20"/>
                <w:lang w:eastAsia="en-AU"/>
              </w:rPr>
              <w:t>1234567890</w:t>
            </w:r>
            <w:r w:rsidRPr="00504666">
              <w:rPr>
                <w:rFonts w:eastAsia="Times New Roman" w:cs="Consolas"/>
                <w:color w:val="000000"/>
                <w:sz w:val="20"/>
                <w:szCs w:val="20"/>
                <w:lang w:eastAsia="en-AU"/>
              </w:rPr>
              <w:t>&lt;/ReportingSchoolId&gt;</w:t>
            </w:r>
          </w:p>
        </w:tc>
        <w:tc>
          <w:tcPr>
            <w:tcW w:w="1359" w:type="dxa"/>
            <w:tcBorders>
              <w:top w:val="single" w:sz="6" w:space="0" w:color="auto"/>
              <w:left w:val="single" w:sz="6" w:space="0" w:color="auto"/>
              <w:bottom w:val="single" w:sz="6" w:space="0" w:color="auto"/>
              <w:right w:val="single" w:sz="8" w:space="0" w:color="auto"/>
            </w:tcBorders>
            <w:vAlign w:val="center"/>
          </w:tcPr>
          <w:p w14:paraId="2C9E9E41" w14:textId="1C7CE517" w:rsidR="00F90EEE" w:rsidRPr="00504666" w:rsidRDefault="00405F5D" w:rsidP="00F90EEE">
            <w:r>
              <w:t>1234567890</w:t>
            </w:r>
            <w:r w:rsidR="0021019F" w:rsidRPr="00504666">
              <w:t>,</w:t>
            </w:r>
          </w:p>
        </w:tc>
      </w:tr>
      <w:tr w:rsidR="00F90EEE" w:rsidRPr="00504666" w14:paraId="6576C92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E18E8E9" w14:textId="77777777" w:rsidR="00F90EEE" w:rsidRPr="00504666" w:rsidRDefault="00F90EEE" w:rsidP="00F90EEE">
            <w:pPr>
              <w:rPr>
                <w:sz w:val="20"/>
                <w:szCs w:val="20"/>
              </w:rPr>
            </w:pPr>
            <w:r w:rsidRPr="00504666">
              <w:rPr>
                <w:sz w:val="20"/>
                <w:szCs w:val="20"/>
              </w:rPr>
              <w:t>2.41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CAC243D" w14:textId="77777777" w:rsidR="00F90EEE" w:rsidRPr="00504666" w:rsidRDefault="00F90EEE" w:rsidP="00F90EEE">
            <w:pPr>
              <w:rPr>
                <w:sz w:val="20"/>
                <w:szCs w:val="20"/>
              </w:rPr>
            </w:pPr>
            <w:r w:rsidRPr="00504666">
              <w:rPr>
                <w:sz w:val="20"/>
                <w:szCs w:val="20"/>
              </w:rPr>
              <w:t>Home Schooled Student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2F6F9B8"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7D70593"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For Australian students registered as home schooled i</w:t>
            </w:r>
            <w:r w:rsidR="001B57A8" w:rsidRPr="003569E0">
              <w:t>.</w:t>
            </w:r>
            <w:r w:rsidRPr="003569E0">
              <w:t>e</w:t>
            </w:r>
            <w:r w:rsidR="001B57A8" w:rsidRPr="003569E0">
              <w:t>.</w:t>
            </w:r>
            <w:r w:rsidRPr="003569E0">
              <w:t xml:space="preserve"> NOT attending any ASL school. Some jurisdictions require home schooled students to participate in NAPLAN at a school. ACARA flags these students for statistical reasons.</w:t>
            </w:r>
          </w:p>
          <w:p w14:paraId="4EFDAA4C" w14:textId="77777777" w:rsidR="00F90EEE" w:rsidRPr="00504666" w:rsidRDefault="00F90EEE" w:rsidP="00F90EEE"/>
          <w:p w14:paraId="747B13E7" w14:textId="77777777" w:rsidR="00F90EEE" w:rsidRPr="00B04B57"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 </w:t>
            </w:r>
            <w:r w:rsidRPr="00B04B57">
              <w:rPr>
                <w:color w:val="000000" w:themeColor="text1"/>
                <w:sz w:val="20"/>
                <w:szCs w:val="20"/>
              </w:rPr>
              <w:t xml:space="preserve">Values: </w:t>
            </w:r>
            <w:r w:rsidR="0081073D" w:rsidRPr="00B04B57">
              <w:rPr>
                <w:color w:val="000000" w:themeColor="text1"/>
              </w:rPr>
              <w:t>N=No, U=Unknown, X =Not Provided, Y=Yes</w:t>
            </w:r>
          </w:p>
          <w:p w14:paraId="30B76D25" w14:textId="77777777" w:rsidR="00F90EEE" w:rsidRPr="00504666" w:rsidRDefault="00F90EEE" w:rsidP="00F90EEE"/>
          <w:p w14:paraId="07E2F166" w14:textId="77777777" w:rsidR="00F90EEE" w:rsidRPr="00504666" w:rsidRDefault="00F90EEE" w:rsidP="00F90EEE">
            <w:pPr>
              <w:rPr>
                <w:b/>
              </w:rPr>
            </w:pPr>
            <w:r w:rsidRPr="00504666">
              <w:rPr>
                <w:b/>
              </w:rPr>
              <w:t>SIF Mappings to StudentPersonal:</w:t>
            </w:r>
          </w:p>
          <w:p w14:paraId="28537813" w14:textId="77777777" w:rsidR="00F90EEE" w:rsidRPr="00504666" w:rsidRDefault="001B57A8" w:rsidP="00F90EEE">
            <w:r w:rsidRPr="00504666">
              <w:t xml:space="preserve">HomeSchooledStudent </w:t>
            </w:r>
          </w:p>
          <w:p w14:paraId="25323637" w14:textId="77777777" w:rsidR="001B57A8" w:rsidRPr="00504666" w:rsidRDefault="001B57A8" w:rsidP="00F90EEE"/>
          <w:p w14:paraId="12569022" w14:textId="77777777" w:rsidR="00F90EEE" w:rsidRPr="00504666" w:rsidRDefault="00F90EEE" w:rsidP="00F90EEE">
            <w:r w:rsidRPr="00504666">
              <w:rPr>
                <w:b/>
              </w:rPr>
              <w:t>SIF XML Tag</w:t>
            </w:r>
            <w:r w:rsidR="001B57A8" w:rsidRPr="00504666">
              <w:t>: &lt;HomeSchooledStudent&gt;</w:t>
            </w:r>
          </w:p>
          <w:p w14:paraId="1DE42C04" w14:textId="77777777" w:rsidR="001B57A8" w:rsidRPr="00504666" w:rsidRDefault="001B57A8" w:rsidP="00F90EEE"/>
          <w:p w14:paraId="557949C1" w14:textId="77777777" w:rsidR="001B57A8" w:rsidRPr="00504666" w:rsidRDefault="00F90EEE" w:rsidP="001B57A8">
            <w:r w:rsidRPr="00504666">
              <w:rPr>
                <w:b/>
              </w:rPr>
              <w:t>SIF XML Valid Type</w:t>
            </w:r>
            <w:r w:rsidR="001B57A8" w:rsidRPr="00504666">
              <w:rPr>
                <w:b/>
              </w:rPr>
              <w:t xml:space="preserve">: </w:t>
            </w:r>
            <w:r w:rsidR="001B57A8" w:rsidRPr="00504666">
              <w:t>N,U,X,Y</w:t>
            </w:r>
          </w:p>
          <w:p w14:paraId="290F42B6" w14:textId="77777777" w:rsidR="00F90EEE" w:rsidRPr="00504666" w:rsidRDefault="001B57A8" w:rsidP="001B57A8">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497F128A"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AF70A7B" w14:textId="77777777" w:rsidR="00F90EEE" w:rsidRPr="00504666" w:rsidRDefault="001B57A8"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&lt;HomeSchooledStudent&gt;N&lt;/HomeSchooledStudent&gt;</w:t>
            </w:r>
          </w:p>
        </w:tc>
        <w:tc>
          <w:tcPr>
            <w:tcW w:w="1359" w:type="dxa"/>
            <w:tcBorders>
              <w:top w:val="single" w:sz="6" w:space="0" w:color="auto"/>
              <w:left w:val="single" w:sz="6" w:space="0" w:color="auto"/>
              <w:bottom w:val="single" w:sz="6" w:space="0" w:color="auto"/>
              <w:right w:val="single" w:sz="8" w:space="0" w:color="auto"/>
            </w:tcBorders>
            <w:vAlign w:val="center"/>
          </w:tcPr>
          <w:p w14:paraId="6259DC0F" w14:textId="77777777" w:rsidR="0021019F" w:rsidRPr="00504666" w:rsidRDefault="0021019F" w:rsidP="0021019F">
            <w:pPr>
              <w:rPr>
                <w:color w:val="000000"/>
              </w:rPr>
            </w:pPr>
            <w:r w:rsidRPr="00504666">
              <w:rPr>
                <w:color w:val="000000"/>
              </w:rPr>
              <w:t>N,</w:t>
            </w:r>
          </w:p>
          <w:p w14:paraId="2C5C2150" w14:textId="77777777" w:rsidR="00F90EEE" w:rsidRPr="00504666" w:rsidRDefault="00F90EEE" w:rsidP="00F90EEE"/>
        </w:tc>
      </w:tr>
      <w:tr w:rsidR="00F90EEE" w:rsidRPr="00504666" w14:paraId="5C433BF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9110916" w14:textId="77777777" w:rsidR="00F90EEE" w:rsidRPr="00504666" w:rsidRDefault="00F90EEE" w:rsidP="00F90EEE">
            <w:pPr>
              <w:rPr>
                <w:sz w:val="20"/>
                <w:szCs w:val="20"/>
              </w:rPr>
            </w:pPr>
            <w:r w:rsidRPr="00504666">
              <w:rPr>
                <w:sz w:val="20"/>
                <w:szCs w:val="20"/>
              </w:rPr>
              <w:t>2.42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D9651E1" w14:textId="77777777" w:rsidR="00F90EEE" w:rsidRPr="00504666" w:rsidRDefault="00F90EEE" w:rsidP="00F90EEE">
            <w:pPr>
              <w:rPr>
                <w:sz w:val="20"/>
                <w:szCs w:val="20"/>
              </w:rPr>
            </w:pPr>
            <w:r w:rsidRPr="00504666">
              <w:rPr>
                <w:sz w:val="20"/>
                <w:szCs w:val="20"/>
              </w:rPr>
              <w:t>Sensitive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AD00A1E"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A20F186"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For local use by jurisdictions where a court order, custody order or other restriction or risk exists and the student’s record needs to be treated sensitively as restrictions on use apply.</w:t>
            </w:r>
            <w:r w:rsidRPr="00504666">
              <w:rPr>
                <w:sz w:val="20"/>
                <w:szCs w:val="20"/>
              </w:rPr>
              <w:t xml:space="preserve"> </w:t>
            </w:r>
          </w:p>
          <w:p w14:paraId="4CDE663D" w14:textId="77777777" w:rsidR="00F90EEE" w:rsidRPr="00504666" w:rsidRDefault="00F90EEE" w:rsidP="00F90EEE"/>
          <w:p w14:paraId="0B0513B8" w14:textId="77777777" w:rsidR="0081073D" w:rsidRPr="00B04B57" w:rsidRDefault="00F90EEE" w:rsidP="0081073D">
            <w:pPr>
              <w:rPr>
                <w:color w:val="000000" w:themeColor="text1"/>
                <w:sz w:val="20"/>
                <w:szCs w:val="20"/>
              </w:rPr>
            </w:pPr>
            <w:r w:rsidRPr="00B04B57">
              <w:rPr>
                <w:b/>
                <w:color w:val="000000" w:themeColor="text1"/>
              </w:rPr>
              <w:t xml:space="preserve">Type: </w:t>
            </w:r>
            <w:r w:rsidRPr="00B04B57">
              <w:rPr>
                <w:color w:val="000000" w:themeColor="text1"/>
                <w:sz w:val="20"/>
                <w:szCs w:val="20"/>
              </w:rPr>
              <w:t xml:space="preserve">String: - Values: </w:t>
            </w:r>
            <w:r w:rsidR="0081073D" w:rsidRPr="00B04B57">
              <w:rPr>
                <w:color w:val="000000" w:themeColor="text1"/>
              </w:rPr>
              <w:t>N=No, U=Unknown, X =Not Provided, Y=Yes</w:t>
            </w:r>
          </w:p>
          <w:p w14:paraId="5CD2405A" w14:textId="77777777" w:rsidR="00D005AB" w:rsidRPr="00504666" w:rsidRDefault="00D005AB" w:rsidP="00F90EEE"/>
          <w:p w14:paraId="08FB939E" w14:textId="77777777" w:rsidR="00F90EEE" w:rsidRPr="00504666" w:rsidRDefault="00F90EEE" w:rsidP="00F90EEE">
            <w:pPr>
              <w:rPr>
                <w:b/>
              </w:rPr>
            </w:pPr>
            <w:r w:rsidRPr="00504666">
              <w:rPr>
                <w:b/>
              </w:rPr>
              <w:t>SIF Mappings to StudentPersonal:</w:t>
            </w:r>
          </w:p>
          <w:p w14:paraId="365ABC7C" w14:textId="77777777" w:rsidR="00F90EEE" w:rsidRPr="00504666" w:rsidRDefault="00600B64" w:rsidP="00F90EEE">
            <w:r w:rsidRPr="00504666">
              <w:t>Sensitive</w:t>
            </w:r>
          </w:p>
          <w:p w14:paraId="51FDC1B4" w14:textId="77777777" w:rsidR="00600B64" w:rsidRPr="00504666" w:rsidRDefault="00600B64" w:rsidP="00F90EEE"/>
          <w:p w14:paraId="0EFCFC5F" w14:textId="77777777" w:rsidR="00F90EEE" w:rsidRPr="00504666" w:rsidRDefault="00F90EEE" w:rsidP="00F90EEE">
            <w:r w:rsidRPr="00504666">
              <w:rPr>
                <w:b/>
              </w:rPr>
              <w:t>SIF XML Tag</w:t>
            </w:r>
            <w:r w:rsidR="00600B64" w:rsidRPr="00504666">
              <w:rPr>
                <w:b/>
              </w:rPr>
              <w:t xml:space="preserve">: </w:t>
            </w:r>
            <w:r w:rsidR="00600B64" w:rsidRPr="00504666">
              <w:t>&lt;Sensitive&gt;</w:t>
            </w:r>
          </w:p>
          <w:p w14:paraId="1A6A8428" w14:textId="77777777" w:rsidR="00F90EEE" w:rsidRPr="00504666" w:rsidRDefault="00F90EEE" w:rsidP="00F90EEE"/>
          <w:p w14:paraId="035CBC7D" w14:textId="77777777" w:rsidR="00600B64" w:rsidRPr="00504666" w:rsidRDefault="00F90EEE" w:rsidP="00600B64">
            <w:r w:rsidRPr="00504666">
              <w:rPr>
                <w:b/>
              </w:rPr>
              <w:t>SIF XML Valid Type</w:t>
            </w:r>
            <w:r w:rsidR="00600B64" w:rsidRPr="00504666">
              <w:rPr>
                <w:b/>
              </w:rPr>
              <w:t xml:space="preserve">: </w:t>
            </w:r>
            <w:r w:rsidR="00600B64" w:rsidRPr="00504666">
              <w:t>N,U,X,Y</w:t>
            </w:r>
          </w:p>
          <w:p w14:paraId="17B7C59A" w14:textId="77777777"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002475A6"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11C20679" w14:textId="77777777"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&lt;Sensitive&gt;N&lt;/Sensitive&gt;</w:t>
            </w:r>
          </w:p>
        </w:tc>
        <w:tc>
          <w:tcPr>
            <w:tcW w:w="1359" w:type="dxa"/>
            <w:tcBorders>
              <w:top w:val="single" w:sz="6" w:space="0" w:color="auto"/>
              <w:left w:val="single" w:sz="6" w:space="0" w:color="auto"/>
              <w:bottom w:val="single" w:sz="6" w:space="0" w:color="auto"/>
              <w:right w:val="single" w:sz="8" w:space="0" w:color="auto"/>
            </w:tcBorders>
            <w:vAlign w:val="center"/>
          </w:tcPr>
          <w:p w14:paraId="5B7F0708" w14:textId="77777777" w:rsidR="0021019F" w:rsidRPr="00504666" w:rsidRDefault="0021019F" w:rsidP="0021019F">
            <w:pPr>
              <w:rPr>
                <w:color w:val="000000"/>
              </w:rPr>
            </w:pPr>
            <w:r w:rsidRPr="00504666">
              <w:rPr>
                <w:color w:val="000000"/>
              </w:rPr>
              <w:t>N,</w:t>
            </w:r>
          </w:p>
          <w:p w14:paraId="333D9328" w14:textId="77777777" w:rsidR="00F90EEE" w:rsidRPr="00504666" w:rsidRDefault="00F90EEE" w:rsidP="00F90EEE"/>
        </w:tc>
      </w:tr>
      <w:tr w:rsidR="00F90EEE" w:rsidRPr="00504666" w14:paraId="1BC6794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A619701" w14:textId="77777777" w:rsidR="00F90EEE" w:rsidRPr="00504666" w:rsidRDefault="00F90EEE" w:rsidP="00F90EEE">
            <w:pPr>
              <w:rPr>
                <w:sz w:val="20"/>
                <w:szCs w:val="20"/>
              </w:rPr>
            </w:pPr>
            <w:r w:rsidRPr="00504666">
              <w:rPr>
                <w:sz w:val="20"/>
                <w:szCs w:val="20"/>
              </w:rPr>
              <w:t>2.43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CEAD463" w14:textId="77777777" w:rsidR="00F90EEE" w:rsidRPr="00504666" w:rsidRDefault="00F90EEE" w:rsidP="00F90EEE">
            <w:pPr>
              <w:rPr>
                <w:sz w:val="20"/>
                <w:szCs w:val="20"/>
              </w:rPr>
            </w:pPr>
            <w:r w:rsidRPr="00504666">
              <w:rPr>
                <w:sz w:val="20"/>
                <w:szCs w:val="20"/>
              </w:rPr>
              <w:t>Offline delivery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7E29755"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AD468A6"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Indicates that the student is likely to complete the assessment via an offline mechanism</w:t>
            </w:r>
            <w:r w:rsidRPr="00504666">
              <w:rPr>
                <w:sz w:val="20"/>
                <w:szCs w:val="20"/>
              </w:rPr>
              <w:t>.</w:t>
            </w:r>
          </w:p>
          <w:p w14:paraId="21BFA12B" w14:textId="77777777" w:rsidR="00F90EEE" w:rsidRPr="00504666" w:rsidRDefault="00F90EEE" w:rsidP="00F90EEE"/>
          <w:p w14:paraId="4F96A192" w14:textId="77777777" w:rsidR="0081073D" w:rsidRPr="00504666" w:rsidRDefault="00F90EEE" w:rsidP="0081073D">
            <w:pPr>
              <w:rPr>
                <w:color w:val="FF0000"/>
                <w:sz w:val="20"/>
                <w:szCs w:val="20"/>
              </w:rPr>
            </w:pPr>
            <w:r w:rsidRPr="00504666">
              <w:rPr>
                <w:b/>
              </w:rPr>
              <w:t>Type</w:t>
            </w:r>
            <w:r w:rsidR="00600B64" w:rsidRPr="00504666">
              <w:rPr>
                <w:b/>
              </w:rPr>
              <w:t xml:space="preserve">: </w:t>
            </w:r>
            <w:r w:rsidRPr="00B04B57">
              <w:rPr>
                <w:color w:val="000000" w:themeColor="text1"/>
                <w:sz w:val="20"/>
                <w:szCs w:val="20"/>
              </w:rPr>
              <w:t xml:space="preserve">Values: </w:t>
            </w:r>
            <w:r w:rsidR="0081073D" w:rsidRPr="00B04B57">
              <w:rPr>
                <w:color w:val="000000" w:themeColor="text1"/>
              </w:rPr>
              <w:t>N=No, U=Unknown, X =Not Provided, Y=Yes</w:t>
            </w:r>
          </w:p>
          <w:p w14:paraId="60C14BA8" w14:textId="77777777" w:rsidR="00D005AB" w:rsidRPr="00504666" w:rsidRDefault="00D005AB" w:rsidP="00F90EEE"/>
          <w:p w14:paraId="72806244" w14:textId="77777777" w:rsidR="00F90EEE" w:rsidRPr="00504666" w:rsidRDefault="00F90EEE" w:rsidP="00F90EEE">
            <w:pPr>
              <w:rPr>
                <w:b/>
              </w:rPr>
            </w:pPr>
            <w:r w:rsidRPr="00504666">
              <w:rPr>
                <w:b/>
              </w:rPr>
              <w:t>SIF Mappings to StudentPersonal:</w:t>
            </w:r>
          </w:p>
          <w:p w14:paraId="4246BCAB" w14:textId="77777777" w:rsidR="00600B64" w:rsidRPr="00504666" w:rsidRDefault="00600B64" w:rsidP="00600B64">
            <w:r w:rsidRPr="00504666">
              <w:t>OfflineDelivery</w:t>
            </w:r>
          </w:p>
          <w:p w14:paraId="2EC0D09A" w14:textId="77777777" w:rsidR="00F90EEE" w:rsidRPr="00504666" w:rsidRDefault="00F90EEE" w:rsidP="00F90EEE"/>
          <w:p w14:paraId="360F6DAD" w14:textId="77777777" w:rsidR="00F90EEE" w:rsidRPr="00504666" w:rsidRDefault="00F90EEE" w:rsidP="00F90EEE">
            <w:r w:rsidRPr="00504666">
              <w:rPr>
                <w:b/>
              </w:rPr>
              <w:t>SIF XML Tag</w:t>
            </w:r>
            <w:r w:rsidR="00600B64" w:rsidRPr="00504666">
              <w:rPr>
                <w:b/>
              </w:rPr>
              <w:t xml:space="preserve">: </w:t>
            </w:r>
            <w:r w:rsidR="00600B64" w:rsidRPr="00504666">
              <w:t>&lt;OfflineDelivery&gt;</w:t>
            </w:r>
          </w:p>
          <w:p w14:paraId="08EF5580" w14:textId="77777777" w:rsidR="00600B64" w:rsidRPr="00504666" w:rsidRDefault="00600B64" w:rsidP="00F90EEE"/>
          <w:p w14:paraId="60AFC632" w14:textId="77777777" w:rsidR="00600B64" w:rsidRPr="00504666" w:rsidRDefault="00F90EEE" w:rsidP="00600B64">
            <w:r w:rsidRPr="00504666">
              <w:rPr>
                <w:b/>
              </w:rPr>
              <w:t>SIF XML Valid Type</w:t>
            </w:r>
            <w:r w:rsidR="00600B64" w:rsidRPr="00504666">
              <w:rPr>
                <w:b/>
              </w:rPr>
              <w:t xml:space="preserve">: </w:t>
            </w:r>
            <w:r w:rsidR="00600B64" w:rsidRPr="00504666">
              <w:t>N,U,X,Y</w:t>
            </w:r>
          </w:p>
          <w:p w14:paraId="52535CEE" w14:textId="77777777"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6320FE76"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03CED335" w14:textId="77777777"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&lt;OfflineDelivery&gt;Y&lt;/OfflineDelivery&gt;</w:t>
            </w:r>
          </w:p>
        </w:tc>
        <w:tc>
          <w:tcPr>
            <w:tcW w:w="1359" w:type="dxa"/>
            <w:tcBorders>
              <w:top w:val="single" w:sz="6" w:space="0" w:color="auto"/>
              <w:left w:val="single" w:sz="6" w:space="0" w:color="auto"/>
              <w:bottom w:val="single" w:sz="6" w:space="0" w:color="auto"/>
              <w:right w:val="single" w:sz="8" w:space="0" w:color="auto"/>
            </w:tcBorders>
            <w:vAlign w:val="center"/>
          </w:tcPr>
          <w:p w14:paraId="30893FAB" w14:textId="77777777" w:rsidR="0021019F" w:rsidRPr="00504666" w:rsidRDefault="0021019F" w:rsidP="003A6F88">
            <w:pPr>
              <w:rPr>
                <w:color w:val="000000"/>
              </w:rPr>
            </w:pPr>
            <w:r w:rsidRPr="00504666">
              <w:rPr>
                <w:color w:val="000000"/>
              </w:rPr>
              <w:t>Y,</w:t>
            </w:r>
          </w:p>
          <w:p w14:paraId="1C5C4B6E" w14:textId="77777777" w:rsidR="00F90EEE" w:rsidRPr="00504666" w:rsidRDefault="00F90EEE" w:rsidP="00C22F8D"/>
        </w:tc>
      </w:tr>
      <w:tr w:rsidR="00F90EEE" w:rsidRPr="00504666" w14:paraId="0DD6CEED"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8285D9C" w14:textId="77777777" w:rsidR="00F90EEE" w:rsidRPr="00504666" w:rsidRDefault="00F90EEE" w:rsidP="00F90EEE">
            <w:pPr>
              <w:rPr>
                <w:sz w:val="20"/>
                <w:szCs w:val="20"/>
              </w:rPr>
            </w:pPr>
            <w:r w:rsidRPr="00504666">
              <w:rPr>
                <w:sz w:val="20"/>
                <w:szCs w:val="20"/>
              </w:rPr>
              <w:t>2.44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F9BECF5" w14:textId="77777777" w:rsidR="00F90EEE" w:rsidRPr="00504666" w:rsidRDefault="00F90EEE" w:rsidP="00F90EEE">
            <w:pPr>
              <w:rPr>
                <w:sz w:val="20"/>
                <w:szCs w:val="20"/>
              </w:rPr>
            </w:pPr>
            <w:r w:rsidRPr="00504666">
              <w:rPr>
                <w:sz w:val="20"/>
                <w:szCs w:val="20"/>
              </w:rPr>
              <w:t>Parent 1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BDE5131"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ADD84A3" w14:textId="77777777" w:rsidR="00F90EEE" w:rsidRPr="00504666" w:rsidRDefault="00F90EEE" w:rsidP="00F90EEE">
            <w:r w:rsidRPr="00504666">
              <w:rPr>
                <w:b/>
              </w:rPr>
              <w:t>Description</w:t>
            </w:r>
            <w:r w:rsidR="00D005AB" w:rsidRPr="00504666">
              <w:rPr>
                <w:b/>
              </w:rPr>
              <w:t xml:space="preserve">: </w:t>
            </w:r>
            <w:r w:rsidRPr="00504666">
              <w:t>The highest level of school education completed by Parent1</w:t>
            </w:r>
          </w:p>
          <w:p w14:paraId="4F365820" w14:textId="77777777" w:rsidR="0051571E" w:rsidRPr="00504666" w:rsidRDefault="0051571E" w:rsidP="00F90EEE"/>
          <w:p w14:paraId="72DFA7A7" w14:textId="77777777" w:rsidR="00F90EEE" w:rsidRPr="00504666" w:rsidRDefault="00F90EEE" w:rsidP="00F90EEE">
            <w:pPr>
              <w:rPr>
                <w:b/>
              </w:rPr>
            </w:pPr>
            <w:r w:rsidRPr="00504666">
              <w:rPr>
                <w:b/>
              </w:rPr>
              <w:t>Type</w:t>
            </w:r>
          </w:p>
          <w:p w14:paraId="092F9E51" w14:textId="77777777" w:rsidR="00F90EEE" w:rsidRPr="00504666" w:rsidRDefault="00F90EEE" w:rsidP="00F90EEE">
            <w:pPr>
              <w:rPr>
                <w:sz w:val="20"/>
                <w:szCs w:val="20"/>
              </w:rPr>
            </w:pPr>
            <w:r w:rsidRPr="00504666">
              <w:rPr>
                <w:sz w:val="20"/>
                <w:szCs w:val="20"/>
              </w:rPr>
              <w:t>Values: 4=Year 12 or equivalent, 3=Year 11 or equivalent, 2=Year 10 or equivalent, 1=Year 9 or equivalent or below, 0=Not Stated/Unknown</w:t>
            </w:r>
          </w:p>
          <w:p w14:paraId="02D94B97" w14:textId="77777777" w:rsidR="00F90EEE" w:rsidRPr="00504666" w:rsidRDefault="00F90EEE" w:rsidP="00F90EEE"/>
          <w:p w14:paraId="6535A23D" w14:textId="77777777" w:rsidR="00F90EEE" w:rsidRPr="00504666" w:rsidRDefault="00F90EEE" w:rsidP="00F90EEE">
            <w:pPr>
              <w:rPr>
                <w:b/>
              </w:rPr>
            </w:pPr>
            <w:r w:rsidRPr="00504666">
              <w:rPr>
                <w:b/>
              </w:rPr>
              <w:t>SIF Mappings to StudentPersonal:</w:t>
            </w:r>
          </w:p>
          <w:p w14:paraId="559DFBD1" w14:textId="246EBD24" w:rsidR="00600B64" w:rsidRPr="00504666" w:rsidRDefault="00600B64" w:rsidP="00600B64">
            <w:pPr>
              <w:rPr>
                <w:sz w:val="20"/>
                <w:szCs w:val="20"/>
              </w:rPr>
            </w:pPr>
            <w:r w:rsidRPr="00504666">
              <w:rPr>
                <w:sz w:val="20"/>
                <w:szCs w:val="20"/>
              </w:rPr>
              <w:t xml:space="preserve">MostRecent/Parent1SchoolEducation </w:t>
            </w:r>
          </w:p>
          <w:p w14:paraId="28D262DC" w14:textId="77777777" w:rsidR="00F90EEE" w:rsidRPr="00504666" w:rsidRDefault="00F90EEE" w:rsidP="00F90EEE"/>
          <w:p w14:paraId="2A2754E9" w14:textId="77777777" w:rsidR="00F90EEE" w:rsidRPr="00504666" w:rsidRDefault="00F90EEE" w:rsidP="00F90EEE">
            <w:r w:rsidRPr="00504666">
              <w:rPr>
                <w:b/>
              </w:rPr>
              <w:t>SIF XML Tag</w:t>
            </w:r>
            <w:r w:rsidR="00D005AB" w:rsidRPr="00504666">
              <w:rPr>
                <w:b/>
              </w:rPr>
              <w:t xml:space="preserve">: </w:t>
            </w:r>
            <w:r w:rsidR="00600B64" w:rsidRPr="00504666">
              <w:t>&lt;Parent1SchoolEducationLevel&gt;</w:t>
            </w:r>
          </w:p>
          <w:p w14:paraId="41F130F5" w14:textId="77777777" w:rsidR="00600B64" w:rsidRPr="00504666" w:rsidRDefault="00600B64" w:rsidP="00F90EEE"/>
          <w:p w14:paraId="5CEFF753" w14:textId="77777777" w:rsidR="00F90EEE" w:rsidRPr="00504666" w:rsidRDefault="00F90EEE" w:rsidP="0051571E">
            <w:r w:rsidRPr="00504666">
              <w:rPr>
                <w:b/>
              </w:rPr>
              <w:t>SIF XML Valid Type</w:t>
            </w:r>
            <w:r w:rsidR="00600B64" w:rsidRPr="00504666">
              <w:rPr>
                <w:b/>
              </w:rPr>
              <w:t>:</w:t>
            </w:r>
            <w:r w:rsidR="00600B64" w:rsidRPr="00504666">
              <w:t xml:space="preserve"> 0,1,2,3,4</w:t>
            </w:r>
            <w:r w:rsidR="0051571E" w:rsidRPr="00504666">
              <w:t xml:space="preserve"> -</w:t>
            </w:r>
            <w:r w:rsidR="0051571E"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7CF02090"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31E265B"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&lt;Parent1SchoolEducationLevel&gt;3&lt;/Parent1SchoolEducationLevel&gt;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14:paraId="56B23637" w14:textId="77777777" w:rsidR="00F90EEE" w:rsidRPr="00504666" w:rsidRDefault="0021019F" w:rsidP="003A6F88">
            <w:r w:rsidRPr="00504666">
              <w:t>3,</w:t>
            </w:r>
          </w:p>
        </w:tc>
      </w:tr>
      <w:tr w:rsidR="00F90EEE" w:rsidRPr="00504666" w14:paraId="4B3C6CD4"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4CCFFA4" w14:textId="77777777" w:rsidR="00F90EEE" w:rsidRPr="00504666" w:rsidRDefault="00F90EEE" w:rsidP="00F90EEE">
            <w:pPr>
              <w:rPr>
                <w:sz w:val="20"/>
                <w:szCs w:val="20"/>
              </w:rPr>
            </w:pPr>
            <w:r w:rsidRPr="00504666">
              <w:rPr>
                <w:sz w:val="20"/>
                <w:szCs w:val="20"/>
              </w:rPr>
              <w:t>2.45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777EA21" w14:textId="77777777" w:rsidR="00F90EEE" w:rsidRPr="00504666" w:rsidRDefault="00F90EEE" w:rsidP="00F90EEE">
            <w:pPr>
              <w:rPr>
                <w:sz w:val="20"/>
                <w:szCs w:val="20"/>
              </w:rPr>
            </w:pPr>
            <w:r w:rsidRPr="00504666">
              <w:rPr>
                <w:sz w:val="20"/>
                <w:szCs w:val="20"/>
              </w:rPr>
              <w:t>Parent 1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E5DCCA0"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F8011C2" w14:textId="77777777" w:rsidR="00F90EEE" w:rsidRPr="00504666" w:rsidRDefault="00F90EEE" w:rsidP="00F90EEE">
            <w:r w:rsidRPr="00504666">
              <w:rPr>
                <w:b/>
              </w:rPr>
              <w:t>Description</w:t>
            </w:r>
            <w:r w:rsidR="00D005AB" w:rsidRPr="00504666">
              <w:rPr>
                <w:b/>
              </w:rPr>
              <w:t xml:space="preserve">: </w:t>
            </w:r>
            <w:r w:rsidRPr="00504666">
              <w:t>This reflects the level of Parent1's Non-School Education.</w:t>
            </w:r>
          </w:p>
          <w:p w14:paraId="7F360E13" w14:textId="77777777" w:rsidR="00F90EEE" w:rsidRPr="00504666" w:rsidRDefault="00F90EEE" w:rsidP="00F90EEE"/>
          <w:p w14:paraId="57C6DD7F" w14:textId="7E6D576D" w:rsidR="00F90EEE" w:rsidRPr="00504666" w:rsidRDefault="00F90EEE" w:rsidP="00F90EE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14:paraId="032C2EE0" w14:textId="77777777" w:rsidR="00F90EEE" w:rsidRPr="00504666" w:rsidRDefault="00F90EEE" w:rsidP="00F90EEE"/>
          <w:p w14:paraId="510F03C4" w14:textId="77777777" w:rsidR="00F90EEE" w:rsidRPr="00504666" w:rsidRDefault="00F90EEE" w:rsidP="00F90EEE">
            <w:pPr>
              <w:rPr>
                <w:b/>
              </w:rPr>
            </w:pPr>
            <w:r w:rsidRPr="00504666">
              <w:rPr>
                <w:b/>
              </w:rPr>
              <w:t>SIF Mappings to StudentPersonal:</w:t>
            </w:r>
          </w:p>
          <w:p w14:paraId="48105F7B" w14:textId="475AD569" w:rsidR="00F90EEE" w:rsidRPr="00504666" w:rsidRDefault="0051571E" w:rsidP="00F90EEE">
            <w:r w:rsidRPr="00504666">
              <w:t xml:space="preserve">MostRecent/Parent1NonSchoolEducation </w:t>
            </w:r>
          </w:p>
          <w:p w14:paraId="372BC408" w14:textId="77777777" w:rsidR="00D005AB" w:rsidRPr="00504666" w:rsidRDefault="00D005AB" w:rsidP="00F90EEE"/>
          <w:p w14:paraId="250C3249" w14:textId="77777777" w:rsidR="00F90EEE" w:rsidRPr="00504666" w:rsidRDefault="00F90EEE" w:rsidP="00F90EEE">
            <w:r w:rsidRPr="00504666">
              <w:rPr>
                <w:b/>
              </w:rPr>
              <w:t>SIF XML Tag</w:t>
            </w:r>
            <w:r w:rsidR="0051571E" w:rsidRPr="00504666">
              <w:rPr>
                <w:b/>
              </w:rPr>
              <w:t xml:space="preserve">: </w:t>
            </w:r>
            <w:r w:rsidR="0051571E" w:rsidRPr="00504666">
              <w:t>&lt;Parent1NonSchoolEducation&gt;</w:t>
            </w:r>
          </w:p>
          <w:p w14:paraId="5FF1EA04" w14:textId="77777777" w:rsidR="00F90EEE" w:rsidRPr="00504666" w:rsidRDefault="00F90EEE" w:rsidP="00F90EEE"/>
          <w:p w14:paraId="5EAB90F0" w14:textId="43BFFA04" w:rsidR="00F90EEE" w:rsidRPr="00504666" w:rsidRDefault="00F90EEE" w:rsidP="00C33147">
            <w:r w:rsidRPr="00504666">
              <w:rPr>
                <w:b/>
              </w:rPr>
              <w:t>SIF XML Valid Type</w:t>
            </w:r>
            <w:r w:rsidR="0051571E" w:rsidRPr="00504666">
              <w:rPr>
                <w:b/>
              </w:rPr>
              <w:t xml:space="preserve">: </w:t>
            </w:r>
            <w:r w:rsidR="0051571E" w:rsidRPr="00504666">
              <w:t>0,5,6,7,8 -</w:t>
            </w:r>
            <w:r w:rsidR="0051571E" w:rsidRPr="00504666">
              <w:rPr>
                <w:sz w:val="20"/>
                <w:szCs w:val="20"/>
              </w:rPr>
              <w:t xml:space="preserve">: 7=Bachelor degree or above, 6=Advanced diploma/Diploma, 5=Certificate I to IV (including trade certificate), 8=No non-school </w:t>
            </w:r>
            <w:r w:rsidR="00C33147">
              <w:rPr>
                <w:sz w:val="20"/>
                <w:szCs w:val="20"/>
              </w:rPr>
              <w:t>qualification</w:t>
            </w:r>
            <w:r w:rsidR="0051571E" w:rsidRPr="00504666">
              <w:rPr>
                <w:sz w:val="20"/>
                <w:szCs w:val="20"/>
              </w:rPr>
              <w:t>,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76E44032"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D7FA56B"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&lt;Parent1NonSchoolEducation&gt;8&lt;/Parent1NonSchoolEducation&gt;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14:paraId="14F9B90A" w14:textId="77777777" w:rsidR="00F90EEE" w:rsidRPr="00504666" w:rsidRDefault="0021019F" w:rsidP="003A6F88">
            <w:r w:rsidRPr="00504666">
              <w:t>8,</w:t>
            </w:r>
          </w:p>
        </w:tc>
      </w:tr>
      <w:tr w:rsidR="00F90EEE" w:rsidRPr="00504666" w14:paraId="7B42C5F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827E3B2" w14:textId="77777777" w:rsidR="00F90EEE" w:rsidRPr="00504666" w:rsidRDefault="00F90EEE" w:rsidP="00F90EEE">
            <w:pPr>
              <w:rPr>
                <w:sz w:val="20"/>
                <w:szCs w:val="20"/>
              </w:rPr>
            </w:pPr>
            <w:r w:rsidRPr="00504666">
              <w:rPr>
                <w:sz w:val="20"/>
                <w:szCs w:val="20"/>
              </w:rPr>
              <w:t>2.46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D5705F8" w14:textId="77777777" w:rsidR="00F90EEE" w:rsidRPr="00504666" w:rsidRDefault="00F90EEE" w:rsidP="00F90EEE">
            <w:pPr>
              <w:rPr>
                <w:sz w:val="20"/>
                <w:szCs w:val="20"/>
              </w:rPr>
            </w:pPr>
            <w:r w:rsidRPr="00504666">
              <w:rPr>
                <w:sz w:val="20"/>
                <w:szCs w:val="20"/>
              </w:rPr>
              <w:t>Parent 1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E8CE0EB"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D9D91CE" w14:textId="77777777" w:rsidR="00F90EEE" w:rsidRPr="00504666" w:rsidRDefault="00F90EEE" w:rsidP="00F90EEE">
            <w:r w:rsidRPr="00504666">
              <w:rPr>
                <w:b/>
              </w:rPr>
              <w:t>Description</w:t>
            </w:r>
            <w:r w:rsidR="00D005AB" w:rsidRPr="00504666">
              <w:rPr>
                <w:b/>
              </w:rPr>
              <w:t xml:space="preserve">: </w:t>
            </w:r>
            <w:r w:rsidRPr="00504666">
              <w:t>Code that defines employment type of Parent1</w:t>
            </w:r>
          </w:p>
          <w:p w14:paraId="10EF5E2F" w14:textId="77777777" w:rsidR="00F90EEE" w:rsidRPr="00504666" w:rsidRDefault="00F90EEE" w:rsidP="00F90EEE"/>
          <w:p w14:paraId="096DBDA5" w14:textId="662FC712" w:rsidR="00F90EEE" w:rsidRDefault="00F90EEE" w:rsidP="00F90EEE">
            <w:r w:rsidRPr="00504666">
              <w:rPr>
                <w:b/>
              </w:rPr>
              <w:t>Type</w:t>
            </w:r>
            <w:r w:rsidR="00D005AB" w:rsidRPr="00504666">
              <w:rPr>
                <w:b/>
              </w:rPr>
              <w:t xml:space="preserve">: </w:t>
            </w:r>
            <w:r w:rsidRPr="00504666">
              <w:rPr>
                <w:sz w:val="20"/>
                <w:szCs w:val="20"/>
              </w:rPr>
              <w:t>Values: 1=</w:t>
            </w:r>
            <w:r w:rsidR="009E0317">
              <w:rPr>
                <w:sz w:val="19"/>
                <w:szCs w:val="19"/>
              </w:rPr>
              <w:t xml:space="preserve"> Senior management in large business organisation, government administration and defence, and qualified professionals</w:t>
            </w:r>
            <w:r w:rsidRPr="00504666">
              <w:rPr>
                <w:sz w:val="20"/>
                <w:szCs w:val="20"/>
              </w:rPr>
              <w:t>, 2=</w:t>
            </w:r>
            <w:r w:rsidR="009E0317">
              <w:rPr>
                <w:sz w:val="19"/>
                <w:szCs w:val="19"/>
              </w:rPr>
              <w:t xml:space="preserve"> Other business managers, arts/media/sportspersons and associate professionals</w:t>
            </w:r>
            <w:r w:rsidRPr="00504666">
              <w:rPr>
                <w:sz w:val="20"/>
                <w:szCs w:val="20"/>
              </w:rPr>
              <w:t>, 3=</w:t>
            </w:r>
            <w:r w:rsidR="009E0317">
              <w:rPr>
                <w:sz w:val="19"/>
                <w:szCs w:val="19"/>
              </w:rPr>
              <w:t xml:space="preserve"> Tradespeople, clerks and skilled office, sales and service staff</w:t>
            </w:r>
            <w:r w:rsidRPr="00504666">
              <w:rPr>
                <w:sz w:val="20"/>
                <w:szCs w:val="20"/>
              </w:rPr>
              <w:t>, 4=</w:t>
            </w:r>
            <w:r w:rsidR="009E0317">
              <w:rPr>
                <w:sz w:val="19"/>
                <w:szCs w:val="19"/>
              </w:rPr>
              <w:t xml:space="preserve"> Machine operators, hospitality staff, assistants, labourers and related workers</w:t>
            </w:r>
            <w:r w:rsidRPr="00504666">
              <w:rPr>
                <w:sz w:val="20"/>
                <w:szCs w:val="20"/>
              </w:rPr>
              <w:t>, 8=</w:t>
            </w:r>
            <w:r w:rsidR="009E0317">
              <w:rPr>
                <w:sz w:val="19"/>
                <w:szCs w:val="19"/>
              </w:rPr>
              <w:t xml:space="preserve"> Not in paid work in last 12 months</w:t>
            </w:r>
            <w:r w:rsidRPr="00504666">
              <w:rPr>
                <w:sz w:val="20"/>
                <w:szCs w:val="20"/>
              </w:rPr>
              <w:t>, 9=</w:t>
            </w:r>
            <w:r w:rsidR="009E0317">
              <w:rPr>
                <w:sz w:val="19"/>
                <w:szCs w:val="19"/>
              </w:rPr>
              <w:t xml:space="preserve"> Not stated or unknown</w:t>
            </w:r>
          </w:p>
          <w:p w14:paraId="7836947B" w14:textId="77777777" w:rsidR="009E0317" w:rsidRPr="00504666" w:rsidRDefault="009E0317" w:rsidP="00F90EEE"/>
          <w:p w14:paraId="52110BB4" w14:textId="77777777" w:rsidR="00F90EEE" w:rsidRPr="00504666" w:rsidRDefault="00F90EEE" w:rsidP="00F90EEE">
            <w:pPr>
              <w:rPr>
                <w:b/>
              </w:rPr>
            </w:pPr>
            <w:r w:rsidRPr="00504666">
              <w:rPr>
                <w:b/>
              </w:rPr>
              <w:t>SIF Mappings to StudentPersonal:</w:t>
            </w:r>
          </w:p>
          <w:p w14:paraId="72FACB09" w14:textId="02B9F3FE" w:rsidR="00F90EEE" w:rsidRPr="00504666" w:rsidRDefault="0051571E" w:rsidP="00F90EEE">
            <w:r w:rsidRPr="00504666">
              <w:t xml:space="preserve">MostRecent/Parent1EmploymentType </w:t>
            </w:r>
          </w:p>
          <w:p w14:paraId="1A4BFF86" w14:textId="77777777" w:rsidR="0051571E" w:rsidRPr="00504666" w:rsidRDefault="0051571E" w:rsidP="00F90EEE"/>
          <w:p w14:paraId="709676D7" w14:textId="77777777" w:rsidR="00F90EEE" w:rsidRPr="00504666" w:rsidRDefault="00F90EEE" w:rsidP="00F90EEE">
            <w:r w:rsidRPr="00504666">
              <w:rPr>
                <w:b/>
              </w:rPr>
              <w:t>SIF XML Tag</w:t>
            </w:r>
            <w:r w:rsidR="00D005AB" w:rsidRPr="00504666">
              <w:rPr>
                <w:b/>
              </w:rPr>
              <w:t xml:space="preserve">: </w:t>
            </w:r>
            <w:r w:rsidR="0051571E" w:rsidRPr="00504666">
              <w:t>&lt;Parent1EmploymentType&gt;</w:t>
            </w:r>
          </w:p>
          <w:p w14:paraId="575A1B07" w14:textId="77777777" w:rsidR="0051571E" w:rsidRPr="00504666" w:rsidRDefault="0051571E" w:rsidP="00F90EEE"/>
          <w:p w14:paraId="36CBBE60" w14:textId="3CB4AAD8" w:rsidR="00F90EEE" w:rsidRPr="00504666" w:rsidRDefault="00F90EEE" w:rsidP="009E0317">
            <w:r w:rsidRPr="00504666">
              <w:rPr>
                <w:b/>
              </w:rPr>
              <w:t>SIF XML Valid Type</w:t>
            </w:r>
            <w:r w:rsidR="0051571E" w:rsidRPr="00504666">
              <w:rPr>
                <w:b/>
              </w:rPr>
              <w:t>:</w:t>
            </w:r>
            <w:r w:rsidR="0051571E" w:rsidRPr="00504666">
              <w:t xml:space="preserve"> 1,2,3,</w:t>
            </w:r>
            <w:r w:rsidR="00774BE5" w:rsidRPr="00504666">
              <w:t>4,</w:t>
            </w:r>
            <w:r w:rsidR="0051571E" w:rsidRPr="00504666">
              <w:t xml:space="preserve">8,9 -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14:paraId="415332C1"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FCEF3B3"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&lt;Parent1EmploymentType&gt;4&lt;/Parent1EmploymentType&gt;</w:t>
            </w:r>
          </w:p>
        </w:tc>
        <w:tc>
          <w:tcPr>
            <w:tcW w:w="1359" w:type="dxa"/>
            <w:tcBorders>
              <w:top w:val="single" w:sz="6" w:space="0" w:color="auto"/>
              <w:left w:val="single" w:sz="6" w:space="0" w:color="auto"/>
              <w:bottom w:val="single" w:sz="6" w:space="0" w:color="auto"/>
              <w:right w:val="single" w:sz="8" w:space="0" w:color="auto"/>
            </w:tcBorders>
            <w:vAlign w:val="center"/>
          </w:tcPr>
          <w:p w14:paraId="3167EED9" w14:textId="77777777" w:rsidR="00F90EEE" w:rsidRPr="00504666" w:rsidRDefault="0021019F" w:rsidP="003A6F88">
            <w:r w:rsidRPr="00504666">
              <w:t>4,</w:t>
            </w:r>
          </w:p>
        </w:tc>
      </w:tr>
      <w:tr w:rsidR="00F90EEE" w:rsidRPr="00504666" w14:paraId="4EDF130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BB23581" w14:textId="77777777" w:rsidR="00F90EEE" w:rsidRPr="00504666" w:rsidRDefault="00F90EEE" w:rsidP="00F90EEE">
            <w:pPr>
              <w:rPr>
                <w:sz w:val="20"/>
                <w:szCs w:val="20"/>
              </w:rPr>
            </w:pPr>
            <w:r w:rsidRPr="00504666">
              <w:rPr>
                <w:sz w:val="20"/>
                <w:szCs w:val="20"/>
              </w:rPr>
              <w:t>2.47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EBB7181" w14:textId="77777777" w:rsidR="00F90EEE" w:rsidRPr="00504666" w:rsidRDefault="00F90EEE" w:rsidP="00F90EEE">
            <w:pPr>
              <w:rPr>
                <w:sz w:val="20"/>
                <w:szCs w:val="20"/>
              </w:rPr>
            </w:pPr>
            <w:r w:rsidRPr="00504666">
              <w:rPr>
                <w:sz w:val="20"/>
                <w:szCs w:val="20"/>
              </w:rPr>
              <w:t>Parent 1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7FE1AF5"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A5D1293" w14:textId="77777777" w:rsidR="00F90EEE" w:rsidRPr="00504666" w:rsidRDefault="00F90EEE" w:rsidP="00F90EEE">
            <w:r w:rsidRPr="00504666">
              <w:rPr>
                <w:b/>
              </w:rPr>
              <w:t>Description</w:t>
            </w:r>
            <w:r w:rsidR="00EC7341" w:rsidRPr="00504666">
              <w:rPr>
                <w:b/>
              </w:rPr>
              <w:t>:</w:t>
            </w:r>
            <w:r w:rsidR="00D005AB" w:rsidRPr="00504666">
              <w:rPr>
                <w:b/>
              </w:rPr>
              <w:t xml:space="preserve"> </w:t>
            </w:r>
            <w:r w:rsidRPr="00504666">
              <w:t>Main language spoken by Parent 1 at home, other than English.</w:t>
            </w:r>
          </w:p>
          <w:p w14:paraId="5F9E8EFB" w14:textId="77777777" w:rsidR="00F90EEE" w:rsidRPr="00504666" w:rsidRDefault="00F90EEE" w:rsidP="00F90EEE"/>
          <w:p w14:paraId="60E01D81" w14:textId="77777777" w:rsidR="00F90EEE" w:rsidRPr="00504666" w:rsidRDefault="00F90EEE" w:rsidP="00F90EEE">
            <w:r w:rsidRPr="00504666">
              <w:rPr>
                <w:b/>
              </w:rPr>
              <w:t>Type</w:t>
            </w:r>
            <w:r w:rsidR="00D005AB" w:rsidRPr="00504666">
              <w:rPr>
                <w:b/>
              </w:rPr>
              <w:t xml:space="preserve">: </w:t>
            </w:r>
            <w:r w:rsidRPr="00504666">
              <w:t>Code from: ABS 1267.0 - Australian Standard Classification of Languages (ASCL)</w:t>
            </w:r>
          </w:p>
          <w:p w14:paraId="10D8D467" w14:textId="77777777" w:rsidR="00D005AB" w:rsidRPr="00504666" w:rsidRDefault="00D005AB" w:rsidP="00F90EEE"/>
          <w:p w14:paraId="69593487" w14:textId="77777777" w:rsidR="00F90EEE" w:rsidRPr="00504666" w:rsidRDefault="00F90EEE" w:rsidP="00F90EEE">
            <w:pPr>
              <w:rPr>
                <w:b/>
              </w:rPr>
            </w:pPr>
            <w:r w:rsidRPr="00504666">
              <w:rPr>
                <w:b/>
              </w:rPr>
              <w:t>SIF Mappings to StudentPersonal:</w:t>
            </w:r>
          </w:p>
          <w:p w14:paraId="1E411954" w14:textId="32D1F865" w:rsidR="0051571E" w:rsidRPr="00504666" w:rsidRDefault="0051571E" w:rsidP="0051571E">
            <w:pPr>
              <w:rPr>
                <w:sz w:val="20"/>
                <w:szCs w:val="20"/>
              </w:rPr>
            </w:pPr>
            <w:r w:rsidRPr="00504666">
              <w:rPr>
                <w:sz w:val="20"/>
                <w:szCs w:val="20"/>
              </w:rPr>
              <w:t xml:space="preserve">MostRecent/Parent1Language </w:t>
            </w:r>
          </w:p>
          <w:p w14:paraId="42756FC7" w14:textId="77777777" w:rsidR="00F90EEE" w:rsidRPr="00504666" w:rsidRDefault="00F90EEE" w:rsidP="00F90EEE"/>
          <w:p w14:paraId="2E4DEAFA" w14:textId="77777777"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51571E" w:rsidRPr="00504666">
              <w:rPr>
                <w:rFonts w:eastAsia="Times New Roman" w:cs="Consolas"/>
                <w:color w:val="000000"/>
                <w:sz w:val="20"/>
                <w:szCs w:val="20"/>
                <w:lang w:eastAsia="en-AU"/>
              </w:rPr>
              <w:t>&lt;Parent1Language&gt;</w:t>
            </w:r>
          </w:p>
          <w:p w14:paraId="7E3C4FCF" w14:textId="77777777" w:rsidR="0051571E" w:rsidRPr="00504666" w:rsidRDefault="0051571E" w:rsidP="00F90EEE"/>
          <w:p w14:paraId="1387A0D5" w14:textId="291BFA18" w:rsidR="00A874AC" w:rsidRDefault="00F90EEE" w:rsidP="00A874AC">
            <w:r w:rsidRPr="00504666">
              <w:rPr>
                <w:b/>
              </w:rPr>
              <w:t>SIF XML Valid Type</w:t>
            </w:r>
            <w:r w:rsidR="0051571E" w:rsidRPr="00504666">
              <w:rPr>
                <w:b/>
              </w:rPr>
              <w:t>:</w:t>
            </w:r>
            <w:r w:rsidR="0051571E" w:rsidRPr="00504666">
              <w:t xml:space="preserve"> </w:t>
            </w:r>
            <w:r w:rsidR="00EB66C6" w:rsidRPr="00504666">
              <w:t xml:space="preserve"> </w:t>
            </w:r>
            <w:r w:rsidR="0051571E" w:rsidRPr="00504666">
              <w:t>Code from: 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A874AC">
              <w:t>.  A full set of 4 digit codes to validate against can be found here:</w:t>
            </w:r>
          </w:p>
          <w:p w14:paraId="6ACEB3FA" w14:textId="5531DA5A" w:rsidR="0051571E"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14:paraId="16DB80B9"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7DE5F944"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&lt;Parent1Language&gt;1201&lt;/Parent1Language&gt;</w:t>
            </w:r>
          </w:p>
        </w:tc>
        <w:tc>
          <w:tcPr>
            <w:tcW w:w="1359" w:type="dxa"/>
            <w:tcBorders>
              <w:top w:val="single" w:sz="6" w:space="0" w:color="auto"/>
              <w:left w:val="single" w:sz="6" w:space="0" w:color="auto"/>
              <w:bottom w:val="single" w:sz="6" w:space="0" w:color="auto"/>
              <w:right w:val="single" w:sz="8" w:space="0" w:color="auto"/>
            </w:tcBorders>
            <w:vAlign w:val="center"/>
          </w:tcPr>
          <w:p w14:paraId="7A98B184" w14:textId="77777777" w:rsidR="00F90EEE" w:rsidRPr="00504666" w:rsidRDefault="0021019F" w:rsidP="003A6F88">
            <w:r w:rsidRPr="00504666">
              <w:t>1201,</w:t>
            </w:r>
          </w:p>
        </w:tc>
      </w:tr>
      <w:tr w:rsidR="00F90EEE" w:rsidRPr="00504666" w14:paraId="0566D9E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EEAF4E6" w14:textId="77777777" w:rsidR="00F90EEE" w:rsidRPr="00504666" w:rsidRDefault="00F90EEE" w:rsidP="00F90EEE">
            <w:pPr>
              <w:rPr>
                <w:sz w:val="20"/>
                <w:szCs w:val="20"/>
              </w:rPr>
            </w:pPr>
            <w:r w:rsidRPr="00504666">
              <w:rPr>
                <w:sz w:val="20"/>
                <w:szCs w:val="20"/>
              </w:rPr>
              <w:t>2.48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6C1FC36" w14:textId="77777777" w:rsidR="00F90EEE" w:rsidRPr="00504666" w:rsidRDefault="00F90EEE" w:rsidP="00F90EEE">
            <w:pPr>
              <w:rPr>
                <w:sz w:val="20"/>
                <w:szCs w:val="20"/>
              </w:rPr>
            </w:pPr>
            <w:r w:rsidRPr="00504666">
              <w:rPr>
                <w:sz w:val="20"/>
                <w:szCs w:val="20"/>
              </w:rPr>
              <w:t>Parent 2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AF58999"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8AC6E4E" w14:textId="77777777" w:rsidR="0051571E" w:rsidRPr="00504666" w:rsidRDefault="0051571E" w:rsidP="0051571E">
            <w:r w:rsidRPr="00504666">
              <w:rPr>
                <w:b/>
              </w:rPr>
              <w:t>Description</w:t>
            </w:r>
            <w:r w:rsidR="00D005AB" w:rsidRPr="00504666">
              <w:rPr>
                <w:b/>
              </w:rPr>
              <w:t xml:space="preserve">: </w:t>
            </w:r>
            <w:r w:rsidRPr="00504666">
              <w:t>The highest level of school education completed by Parent2</w:t>
            </w:r>
          </w:p>
          <w:p w14:paraId="5A1050E5" w14:textId="77777777" w:rsidR="0051571E" w:rsidRPr="00504666" w:rsidRDefault="0051571E" w:rsidP="0051571E"/>
          <w:p w14:paraId="3EFC41A0" w14:textId="77777777"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Values: 4=Year 12 or equivalent, 3=Year 11 or equivalent, 2=Year 10 or equivalent, 1=Year 9 or equivalent or below, 0=Not Stated/Unknown</w:t>
            </w:r>
          </w:p>
          <w:p w14:paraId="6E6E6832" w14:textId="77777777" w:rsidR="0051571E" w:rsidRPr="00504666" w:rsidRDefault="0051571E" w:rsidP="0051571E"/>
          <w:p w14:paraId="1CA03489" w14:textId="77777777" w:rsidR="0051571E" w:rsidRPr="00504666" w:rsidRDefault="0051571E" w:rsidP="0051571E">
            <w:pPr>
              <w:rPr>
                <w:b/>
              </w:rPr>
            </w:pPr>
            <w:r w:rsidRPr="00504666">
              <w:rPr>
                <w:b/>
              </w:rPr>
              <w:t>SIF Mappings to StudentPersonal:</w:t>
            </w:r>
          </w:p>
          <w:p w14:paraId="490C34AD" w14:textId="0A8B7D6B" w:rsidR="0051571E" w:rsidRPr="00504666" w:rsidRDefault="0051571E" w:rsidP="0051571E">
            <w:pPr>
              <w:rPr>
                <w:sz w:val="20"/>
                <w:szCs w:val="20"/>
              </w:rPr>
            </w:pPr>
            <w:r w:rsidRPr="00504666">
              <w:rPr>
                <w:sz w:val="20"/>
                <w:szCs w:val="20"/>
              </w:rPr>
              <w:t xml:space="preserve">MostRecent/Parent2SchoolEducation </w:t>
            </w:r>
          </w:p>
          <w:p w14:paraId="744DA092" w14:textId="77777777" w:rsidR="0051571E" w:rsidRPr="00504666" w:rsidRDefault="0051571E" w:rsidP="0051571E"/>
          <w:p w14:paraId="6115E511" w14:textId="77777777" w:rsidR="0051571E" w:rsidRPr="00504666" w:rsidRDefault="0051571E" w:rsidP="0051571E">
            <w:r w:rsidRPr="00504666">
              <w:rPr>
                <w:b/>
              </w:rPr>
              <w:t>SIF XML Tag</w:t>
            </w:r>
            <w:r w:rsidR="00D005AB" w:rsidRPr="00504666">
              <w:rPr>
                <w:b/>
              </w:rPr>
              <w:t xml:space="preserve">: </w:t>
            </w:r>
            <w:r w:rsidRPr="00504666">
              <w:t>&lt;Paren</w:t>
            </w:r>
            <w:r w:rsidR="00D005AB" w:rsidRPr="00504666">
              <w:t>t</w:t>
            </w:r>
            <w:r w:rsidRPr="00504666">
              <w:t>2SchoolEducationLevel&gt;</w:t>
            </w:r>
          </w:p>
          <w:p w14:paraId="2001A9E6" w14:textId="77777777" w:rsidR="0051571E" w:rsidRPr="00504666" w:rsidRDefault="0051571E" w:rsidP="0051571E"/>
          <w:p w14:paraId="7ADFA588" w14:textId="77777777" w:rsidR="00F90EEE" w:rsidRPr="00504666" w:rsidRDefault="0051571E" w:rsidP="0051571E">
            <w:r w:rsidRPr="00504666">
              <w:rPr>
                <w:b/>
              </w:rPr>
              <w:t>SIF XML Valid Type:</w:t>
            </w:r>
            <w:r w:rsidRPr="00504666">
              <w:t xml:space="preserve"> 0,1,2,3,4 -</w:t>
            </w:r>
            <w:r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70DE4F75"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1B9B41DA"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&lt;Parent2SchoolEducationLevel&gt;1&lt;/Parent2SchoolEducationLevel&gt;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14:paraId="2E3A15E6" w14:textId="77777777" w:rsidR="00F90EEE" w:rsidRPr="00504666" w:rsidRDefault="00AF4088" w:rsidP="003A6F88">
            <w:r w:rsidRPr="00504666">
              <w:t>1,</w:t>
            </w:r>
          </w:p>
        </w:tc>
      </w:tr>
      <w:tr w:rsidR="00F90EEE" w:rsidRPr="00504666" w14:paraId="20A64CE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5C1E8A7" w14:textId="77777777" w:rsidR="00F90EEE" w:rsidRPr="00504666" w:rsidRDefault="00F90EEE" w:rsidP="00F90EEE">
            <w:pPr>
              <w:rPr>
                <w:sz w:val="20"/>
                <w:szCs w:val="20"/>
              </w:rPr>
            </w:pPr>
            <w:r w:rsidRPr="00504666">
              <w:rPr>
                <w:sz w:val="20"/>
                <w:szCs w:val="20"/>
              </w:rPr>
              <w:t>2.49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B072CEE" w14:textId="77777777" w:rsidR="00F90EEE" w:rsidRPr="00504666" w:rsidRDefault="00F90EEE" w:rsidP="00F90EEE">
            <w:pPr>
              <w:rPr>
                <w:sz w:val="20"/>
                <w:szCs w:val="20"/>
              </w:rPr>
            </w:pPr>
            <w:r w:rsidRPr="00504666">
              <w:rPr>
                <w:sz w:val="20"/>
                <w:szCs w:val="20"/>
              </w:rPr>
              <w:t>Parent 2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D536D45"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493BC7E" w14:textId="77777777" w:rsidR="0051571E" w:rsidRPr="00504666" w:rsidRDefault="0051571E" w:rsidP="0051571E">
            <w:r w:rsidRPr="00504666">
              <w:rPr>
                <w:b/>
              </w:rPr>
              <w:t>Description</w:t>
            </w:r>
            <w:r w:rsidR="00D005AB" w:rsidRPr="00504666">
              <w:rPr>
                <w:b/>
              </w:rPr>
              <w:t xml:space="preserve">: </w:t>
            </w:r>
            <w:r w:rsidRPr="00504666">
              <w:t>This reflects the level of Parent2's Non-School Education.</w:t>
            </w:r>
          </w:p>
          <w:p w14:paraId="62B3121A" w14:textId="77777777" w:rsidR="0051571E" w:rsidRPr="00504666" w:rsidRDefault="0051571E" w:rsidP="0051571E"/>
          <w:p w14:paraId="0ACA51AE" w14:textId="7A0B029F"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14:paraId="0EAC38B6" w14:textId="77777777" w:rsidR="0051571E" w:rsidRPr="00504666" w:rsidRDefault="0051571E" w:rsidP="0051571E"/>
          <w:p w14:paraId="00084FF3" w14:textId="77777777" w:rsidR="0051571E" w:rsidRPr="00504666" w:rsidRDefault="0051571E" w:rsidP="0051571E">
            <w:pPr>
              <w:rPr>
                <w:b/>
              </w:rPr>
            </w:pPr>
            <w:r w:rsidRPr="00504666">
              <w:rPr>
                <w:b/>
              </w:rPr>
              <w:t>SIF Mappings to StudentPersonal:</w:t>
            </w:r>
          </w:p>
          <w:p w14:paraId="59EFC8BC" w14:textId="245727F9" w:rsidR="0051571E" w:rsidRPr="00504666" w:rsidRDefault="0051571E" w:rsidP="0051571E">
            <w:r w:rsidRPr="00504666">
              <w:t xml:space="preserve">MostRecent/Parent2NonSchoolEducation </w:t>
            </w:r>
          </w:p>
          <w:p w14:paraId="5EF4BB9F" w14:textId="77777777" w:rsidR="00D005AB" w:rsidRPr="00504666" w:rsidRDefault="00D005AB" w:rsidP="0051571E"/>
          <w:p w14:paraId="6DCEBCBE" w14:textId="77777777" w:rsidR="0051571E" w:rsidRPr="00504666" w:rsidRDefault="0051571E" w:rsidP="0051571E">
            <w:r w:rsidRPr="00504666">
              <w:rPr>
                <w:b/>
              </w:rPr>
              <w:t xml:space="preserve">SIF XML Tag: </w:t>
            </w:r>
            <w:r w:rsidRPr="00504666">
              <w:t>&lt;Parent2NonSchoolEducation&gt;</w:t>
            </w:r>
          </w:p>
          <w:p w14:paraId="2F2BBA23" w14:textId="77777777" w:rsidR="0051571E" w:rsidRPr="00504666" w:rsidRDefault="0051571E" w:rsidP="0051571E"/>
          <w:p w14:paraId="3B90A6F5" w14:textId="13708C05" w:rsidR="00F90EEE" w:rsidRPr="00504666" w:rsidRDefault="0051571E" w:rsidP="00C33147">
            <w:r w:rsidRPr="00504666">
              <w:rPr>
                <w:b/>
              </w:rPr>
              <w:t xml:space="preserve">SIF XML Valid Type: </w:t>
            </w:r>
            <w:r w:rsidRPr="00504666">
              <w:t>0,5,6,7,8 -</w:t>
            </w:r>
            <w:r w:rsidRPr="00504666">
              <w:rPr>
                <w:sz w:val="20"/>
                <w:szCs w:val="20"/>
              </w:rPr>
              <w:t xml:space="preserve">: 7=Bachelor degree or above, 6=Advanced diploma/Diploma, 5=Certificate I to IV (including trade certificate), 8=No non-school </w:t>
            </w:r>
            <w:r w:rsidR="00C33147">
              <w:rPr>
                <w:sz w:val="20"/>
                <w:szCs w:val="20"/>
              </w:rPr>
              <w:t>qualification,</w:t>
            </w:r>
            <w:r w:rsidRPr="00504666">
              <w:rPr>
                <w:sz w:val="20"/>
                <w:szCs w:val="20"/>
              </w:rPr>
              <w:t xml:space="preserve">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3761E177"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4113719D" w14:textId="77777777" w:rsidR="00F90EEE" w:rsidRPr="00504666" w:rsidRDefault="0051571E" w:rsidP="00490EFC">
            <w:pPr>
              <w:rPr>
                <w:rFonts w:eastAsia="Times New Roman" w:cs="Consolas"/>
                <w:color w:val="000000"/>
                <w:sz w:val="20"/>
                <w:szCs w:val="20"/>
                <w:lang w:eastAsia="en-AU"/>
              </w:rPr>
            </w:pPr>
            <w:r w:rsidRPr="00504666">
              <w:rPr>
                <w:sz w:val="20"/>
                <w:szCs w:val="20"/>
              </w:rPr>
              <w:t>&lt;Parent2NonSchoolEducation&gt;5&lt;/Parent2NonSchoolEducation&gt;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14:paraId="21FA76A5" w14:textId="77777777" w:rsidR="00F90EEE" w:rsidRPr="00504666" w:rsidRDefault="00AF4088" w:rsidP="003A6F88">
            <w:r w:rsidRPr="00504666">
              <w:t>5,</w:t>
            </w:r>
          </w:p>
        </w:tc>
      </w:tr>
      <w:tr w:rsidR="00F90EEE" w:rsidRPr="00504666" w14:paraId="1FCD64A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6E196F5" w14:textId="77777777" w:rsidR="00F90EEE" w:rsidRPr="00504666" w:rsidRDefault="00F90EEE" w:rsidP="00F90EEE">
            <w:pPr>
              <w:rPr>
                <w:sz w:val="20"/>
                <w:szCs w:val="20"/>
              </w:rPr>
            </w:pPr>
            <w:r w:rsidRPr="00504666">
              <w:rPr>
                <w:sz w:val="20"/>
                <w:szCs w:val="20"/>
              </w:rPr>
              <w:t>2.50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76908B3" w14:textId="77777777" w:rsidR="00F90EEE" w:rsidRPr="00504666" w:rsidRDefault="00F90EEE" w:rsidP="00F90EEE">
            <w:pPr>
              <w:rPr>
                <w:sz w:val="20"/>
                <w:szCs w:val="20"/>
              </w:rPr>
            </w:pPr>
            <w:r w:rsidRPr="00504666">
              <w:rPr>
                <w:sz w:val="20"/>
                <w:szCs w:val="20"/>
              </w:rPr>
              <w:t>Parent 2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37F90BF"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FE0C16E" w14:textId="77777777" w:rsidR="00EC7341" w:rsidRPr="00504666" w:rsidRDefault="00EC7341" w:rsidP="00EC7341">
            <w:r w:rsidRPr="00504666">
              <w:rPr>
                <w:b/>
              </w:rPr>
              <w:t>Description</w:t>
            </w:r>
            <w:r w:rsidR="00D005AB" w:rsidRPr="00504666">
              <w:rPr>
                <w:b/>
              </w:rPr>
              <w:t xml:space="preserve">: </w:t>
            </w:r>
            <w:r w:rsidRPr="00504666">
              <w:t>Code that defines employment type of Parent2</w:t>
            </w:r>
          </w:p>
          <w:p w14:paraId="4C699531" w14:textId="77777777" w:rsidR="00EC7341" w:rsidRPr="00504666" w:rsidRDefault="00EC7341" w:rsidP="00EC7341"/>
          <w:p w14:paraId="393399A1" w14:textId="77777777" w:rsidR="009E0317" w:rsidRPr="00504666" w:rsidRDefault="009E0317" w:rsidP="009E0317">
            <w:pPr>
              <w:rPr>
                <w:sz w:val="20"/>
                <w:szCs w:val="20"/>
              </w:rPr>
            </w:pPr>
            <w:r w:rsidRPr="00504666">
              <w:rPr>
                <w:b/>
              </w:rPr>
              <w:t xml:space="preserve">Type: </w:t>
            </w:r>
            <w:r w:rsidRPr="00504666">
              <w:rPr>
                <w:sz w:val="20"/>
                <w:szCs w:val="20"/>
              </w:rPr>
              <w:t>Values: 1=</w:t>
            </w:r>
            <w:r>
              <w:rPr>
                <w:sz w:val="19"/>
                <w:szCs w:val="19"/>
              </w:rPr>
              <w:t xml:space="preserve"> Senior management in large business organisation, government administration and defence, and qualified professionals</w:t>
            </w:r>
            <w:r w:rsidRPr="00504666">
              <w:rPr>
                <w:sz w:val="20"/>
                <w:szCs w:val="20"/>
              </w:rPr>
              <w:t>, 2=</w:t>
            </w:r>
            <w:r>
              <w:rPr>
                <w:sz w:val="19"/>
                <w:szCs w:val="19"/>
              </w:rPr>
              <w:t xml:space="preserve"> Other business managers, arts/media/sportspersons and associate professionals</w:t>
            </w:r>
            <w:r w:rsidRPr="00504666">
              <w:rPr>
                <w:sz w:val="20"/>
                <w:szCs w:val="20"/>
              </w:rPr>
              <w:t>, 3=</w:t>
            </w:r>
            <w:r>
              <w:rPr>
                <w:sz w:val="19"/>
                <w:szCs w:val="19"/>
              </w:rPr>
              <w:t xml:space="preserve"> Tradespeople, clerks and skilled office, sales and service staff</w:t>
            </w:r>
            <w:r w:rsidRPr="00504666">
              <w:rPr>
                <w:sz w:val="20"/>
                <w:szCs w:val="20"/>
              </w:rPr>
              <w:t>, 4=</w:t>
            </w:r>
            <w:r>
              <w:rPr>
                <w:sz w:val="19"/>
                <w:szCs w:val="19"/>
              </w:rPr>
              <w:t xml:space="preserve"> Machine operators, hospitality staff, assistants, labourers and related workers</w:t>
            </w:r>
            <w:r w:rsidRPr="00504666">
              <w:rPr>
                <w:sz w:val="20"/>
                <w:szCs w:val="20"/>
              </w:rPr>
              <w:t>, 8=</w:t>
            </w:r>
            <w:r>
              <w:rPr>
                <w:sz w:val="19"/>
                <w:szCs w:val="19"/>
              </w:rPr>
              <w:t xml:space="preserve"> Not in paid work in last 12 months</w:t>
            </w:r>
            <w:r w:rsidRPr="00504666">
              <w:rPr>
                <w:sz w:val="20"/>
                <w:szCs w:val="20"/>
              </w:rPr>
              <w:t>, 9=</w:t>
            </w:r>
            <w:r>
              <w:rPr>
                <w:sz w:val="19"/>
                <w:szCs w:val="19"/>
              </w:rPr>
              <w:t xml:space="preserve"> Not stated or unknown</w:t>
            </w:r>
          </w:p>
          <w:p w14:paraId="0E93E4A6" w14:textId="77777777" w:rsidR="00EC7341" w:rsidRPr="00504666" w:rsidRDefault="00EC7341" w:rsidP="00EC7341"/>
          <w:p w14:paraId="5AB76EAC" w14:textId="77777777" w:rsidR="00EC7341" w:rsidRPr="00504666" w:rsidRDefault="00EC7341" w:rsidP="00EC7341">
            <w:pPr>
              <w:rPr>
                <w:b/>
              </w:rPr>
            </w:pPr>
            <w:r w:rsidRPr="00504666">
              <w:rPr>
                <w:b/>
              </w:rPr>
              <w:t>SIF Mappings to StudentPersonal:</w:t>
            </w:r>
          </w:p>
          <w:p w14:paraId="4A1DA96E" w14:textId="3EA5347A" w:rsidR="00EC7341" w:rsidRPr="00504666" w:rsidRDefault="00EC7341" w:rsidP="00EC7341">
            <w:r w:rsidRPr="00504666">
              <w:t xml:space="preserve">MostRecent/Parent2EmploymentType </w:t>
            </w:r>
          </w:p>
          <w:p w14:paraId="6EF9BED8" w14:textId="77777777" w:rsidR="00EC7341" w:rsidRPr="00504666" w:rsidRDefault="00EC7341" w:rsidP="00EC7341"/>
          <w:p w14:paraId="7E1B5528" w14:textId="77777777" w:rsidR="00EC7341" w:rsidRPr="00504666" w:rsidRDefault="00EC7341" w:rsidP="00EC7341">
            <w:r w:rsidRPr="00504666">
              <w:rPr>
                <w:b/>
              </w:rPr>
              <w:t>SIF XML Tag</w:t>
            </w:r>
            <w:r w:rsidR="00EB66C6" w:rsidRPr="00504666">
              <w:rPr>
                <w:b/>
              </w:rPr>
              <w:t xml:space="preserve">: </w:t>
            </w:r>
            <w:r w:rsidRPr="00504666">
              <w:t>&lt;Parent2EmploymentType&gt;</w:t>
            </w:r>
          </w:p>
          <w:p w14:paraId="799EE6EC" w14:textId="77777777" w:rsidR="00EC7341" w:rsidRPr="00504666" w:rsidRDefault="00EC7341" w:rsidP="00EC7341"/>
          <w:p w14:paraId="600DF4A0" w14:textId="13F852D4" w:rsidR="00F90EEE" w:rsidRPr="00504666" w:rsidRDefault="00EC7341" w:rsidP="009E0317">
            <w:r w:rsidRPr="00504666">
              <w:rPr>
                <w:b/>
              </w:rPr>
              <w:t>SIF XML Valid Type:</w:t>
            </w:r>
            <w:r w:rsidRPr="00504666">
              <w:t xml:space="preserve"> 1,2,3,8,9 -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14:paraId="126E98F0" w14:textId="77777777" w:rsidR="00F90EEE" w:rsidRPr="00504666" w:rsidRDefault="00F90EEE" w:rsidP="00AB0DF9">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37EDD780" w14:textId="77777777"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&lt;Parent2EmploymentType&gt;1&lt;/Parent2EmploymentType&gt;</w:t>
            </w:r>
          </w:p>
        </w:tc>
        <w:tc>
          <w:tcPr>
            <w:tcW w:w="1359" w:type="dxa"/>
            <w:tcBorders>
              <w:top w:val="single" w:sz="6" w:space="0" w:color="auto"/>
              <w:left w:val="single" w:sz="6" w:space="0" w:color="auto"/>
              <w:bottom w:val="single" w:sz="6" w:space="0" w:color="auto"/>
              <w:right w:val="single" w:sz="8" w:space="0" w:color="auto"/>
            </w:tcBorders>
            <w:vAlign w:val="center"/>
          </w:tcPr>
          <w:p w14:paraId="3A7118B3" w14:textId="77777777" w:rsidR="00F90EEE" w:rsidRPr="00504666" w:rsidRDefault="00AF4088" w:rsidP="003A6F88">
            <w:r w:rsidRPr="00504666">
              <w:t>1,</w:t>
            </w:r>
          </w:p>
        </w:tc>
      </w:tr>
      <w:tr w:rsidR="00F90EEE" w:rsidRPr="00504666" w14:paraId="7FBA1677"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59ACAB6" w14:textId="77777777" w:rsidR="00F90EEE" w:rsidRPr="00504666" w:rsidRDefault="00F90EEE" w:rsidP="00F90EEE">
            <w:pPr>
              <w:rPr>
                <w:sz w:val="20"/>
                <w:szCs w:val="20"/>
              </w:rPr>
            </w:pPr>
            <w:r w:rsidRPr="00504666">
              <w:rPr>
                <w:sz w:val="20"/>
                <w:szCs w:val="20"/>
              </w:rPr>
              <w:t>2.51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E5F6782" w14:textId="77777777" w:rsidR="00F90EEE" w:rsidRPr="00504666" w:rsidRDefault="00F90EEE" w:rsidP="00F90EEE">
            <w:pPr>
              <w:rPr>
                <w:sz w:val="20"/>
                <w:szCs w:val="20"/>
              </w:rPr>
            </w:pPr>
            <w:r w:rsidRPr="00504666">
              <w:rPr>
                <w:sz w:val="20"/>
                <w:szCs w:val="20"/>
              </w:rPr>
              <w:t>Parent 2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D12B353"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17673D6" w14:textId="77777777" w:rsidR="00EC7341" w:rsidRPr="00504666" w:rsidRDefault="00EC7341" w:rsidP="00EC7341">
            <w:r w:rsidRPr="00504666">
              <w:rPr>
                <w:b/>
              </w:rPr>
              <w:t>Description:</w:t>
            </w:r>
            <w:r w:rsidR="00EB66C6" w:rsidRPr="00504666">
              <w:rPr>
                <w:b/>
              </w:rPr>
              <w:t xml:space="preserve"> </w:t>
            </w:r>
            <w:r w:rsidRPr="00504666">
              <w:t>Main language spoken by Parent 2 at home, other than English.</w:t>
            </w:r>
          </w:p>
          <w:p w14:paraId="384695CF" w14:textId="77777777" w:rsidR="00EC7341" w:rsidRPr="00504666" w:rsidRDefault="00EC7341" w:rsidP="00EC7341"/>
          <w:p w14:paraId="06EE0178" w14:textId="77777777" w:rsidR="00EC7341" w:rsidRPr="00504666" w:rsidRDefault="00EC7341" w:rsidP="00EC7341">
            <w:r w:rsidRPr="00504666">
              <w:rPr>
                <w:b/>
              </w:rPr>
              <w:t>Type</w:t>
            </w:r>
            <w:r w:rsidR="00EB66C6" w:rsidRPr="00504666">
              <w:rPr>
                <w:b/>
              </w:rPr>
              <w:t xml:space="preserve">: </w:t>
            </w:r>
            <w:r w:rsidRPr="00504666">
              <w:t>Code from: ABS 1267.0 - Australian Standard Classification of Languages (ASCL)</w:t>
            </w:r>
          </w:p>
          <w:p w14:paraId="73BAFA4F" w14:textId="77777777" w:rsidR="00EB66C6" w:rsidRPr="00504666" w:rsidRDefault="00EB66C6" w:rsidP="00EC7341"/>
          <w:p w14:paraId="67219EDC" w14:textId="77777777" w:rsidR="00EC7341" w:rsidRPr="00504666" w:rsidRDefault="00EC7341" w:rsidP="00EC7341">
            <w:pPr>
              <w:rPr>
                <w:b/>
              </w:rPr>
            </w:pPr>
            <w:r w:rsidRPr="00504666">
              <w:rPr>
                <w:b/>
              </w:rPr>
              <w:t>SIF Mappings to StudentPersonal:</w:t>
            </w:r>
          </w:p>
          <w:p w14:paraId="0FD848FF" w14:textId="62DB0EED" w:rsidR="00EC7341" w:rsidRPr="00504666" w:rsidRDefault="00EC7341" w:rsidP="00EC7341">
            <w:pPr>
              <w:rPr>
                <w:sz w:val="20"/>
                <w:szCs w:val="20"/>
              </w:rPr>
            </w:pPr>
            <w:r w:rsidRPr="00504666">
              <w:rPr>
                <w:sz w:val="20"/>
                <w:szCs w:val="20"/>
              </w:rPr>
              <w:t xml:space="preserve">MostRecent/Parent2Language </w:t>
            </w:r>
          </w:p>
          <w:p w14:paraId="777527C4" w14:textId="77777777" w:rsidR="00EC7341" w:rsidRPr="00504666" w:rsidRDefault="00EC7341" w:rsidP="00EC7341"/>
          <w:p w14:paraId="64836ED4" w14:textId="77777777" w:rsidR="00EC7341" w:rsidRPr="00504666" w:rsidRDefault="00EC7341" w:rsidP="00EC7341">
            <w:pPr>
              <w:rPr>
                <w:rFonts w:eastAsia="Times New Roman" w:cs="Consolas"/>
                <w:color w:val="000000"/>
                <w:sz w:val="20"/>
                <w:szCs w:val="20"/>
                <w:lang w:eastAsia="en-AU"/>
              </w:rPr>
            </w:pPr>
            <w:r w:rsidRPr="00504666">
              <w:rPr>
                <w:b/>
              </w:rPr>
              <w:t>SIF XML Tag</w:t>
            </w:r>
            <w:r w:rsidR="00EB66C6" w:rsidRPr="00504666">
              <w:rPr>
                <w:b/>
              </w:rPr>
              <w:t xml:space="preserve">: </w:t>
            </w:r>
            <w:r w:rsidRPr="00504666">
              <w:rPr>
                <w:rFonts w:eastAsia="Times New Roman" w:cs="Consolas"/>
                <w:color w:val="000000"/>
                <w:sz w:val="20"/>
                <w:szCs w:val="20"/>
                <w:lang w:eastAsia="en-AU"/>
              </w:rPr>
              <w:t>&lt;Parent2Language&gt;</w:t>
            </w:r>
          </w:p>
          <w:p w14:paraId="213FB91F" w14:textId="77777777" w:rsidR="00EC7341" w:rsidRPr="00504666" w:rsidRDefault="00EC7341" w:rsidP="00EC7341"/>
          <w:p w14:paraId="749299C4" w14:textId="03023D59" w:rsidR="00F90EEE" w:rsidRDefault="00EC7341" w:rsidP="00EB66C6">
            <w:r w:rsidRPr="00504666">
              <w:rPr>
                <w:b/>
              </w:rPr>
              <w:t>SIF XML Valid Type:</w:t>
            </w:r>
            <w:r w:rsidRPr="00504666">
              <w:t xml:space="preserve"> </w:t>
            </w:r>
            <w:r w:rsidR="00EB66C6" w:rsidRPr="00504666">
              <w:t xml:space="preserve"> </w:t>
            </w:r>
            <w:r w:rsidRPr="00504666">
              <w:t>Code from: ABS 1267.0 - Australian Standard Classification of Languages (ASCL)</w:t>
            </w:r>
            <w:r w:rsidR="008C4B21">
              <w:t xml:space="preserve"> (</w:t>
            </w:r>
            <w:r w:rsidR="00E7470F">
              <w:rPr>
                <w:sz w:val="20"/>
                <w:szCs w:val="20"/>
              </w:rPr>
              <w:t>4 digit codes from Table 1.3 together with Supplementary codes in Table 2.)</w:t>
            </w:r>
          </w:p>
          <w:p w14:paraId="2A29084B" w14:textId="77777777" w:rsidR="00A874AC" w:rsidRDefault="00A874AC" w:rsidP="00A874AC">
            <w:r>
              <w:t>A full set of 4 digit codes to validate against can be found here:</w:t>
            </w:r>
          </w:p>
          <w:p w14:paraId="24ADA8A4" w14:textId="032FFCEB" w:rsidR="00A874AC"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14:paraId="352B4EE8"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597EDE04" w14:textId="77777777"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&lt;Parent2Language&gt;1201&lt;/Parent2Language&gt;</w:t>
            </w:r>
          </w:p>
        </w:tc>
        <w:tc>
          <w:tcPr>
            <w:tcW w:w="1359" w:type="dxa"/>
            <w:tcBorders>
              <w:top w:val="single" w:sz="6" w:space="0" w:color="auto"/>
              <w:left w:val="single" w:sz="6" w:space="0" w:color="auto"/>
              <w:bottom w:val="single" w:sz="6" w:space="0" w:color="auto"/>
              <w:right w:val="single" w:sz="8" w:space="0" w:color="auto"/>
            </w:tcBorders>
            <w:vAlign w:val="center"/>
          </w:tcPr>
          <w:p w14:paraId="73182115" w14:textId="77777777" w:rsidR="00F90EEE" w:rsidRPr="00504666" w:rsidRDefault="00AF4088" w:rsidP="003A6F88">
            <w:r w:rsidRPr="00504666">
              <w:t>1201,</w:t>
            </w:r>
          </w:p>
        </w:tc>
      </w:tr>
      <w:tr w:rsidR="00F90EEE" w:rsidRPr="00504666" w14:paraId="51CA28F1"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0FCCC8B" w14:textId="3721E3B3" w:rsidR="00F90EEE" w:rsidRPr="00504666" w:rsidRDefault="00F90EEE" w:rsidP="00F90EEE">
            <w:pPr>
              <w:rPr>
                <w:sz w:val="20"/>
                <w:szCs w:val="20"/>
              </w:rPr>
            </w:pPr>
            <w:r w:rsidRPr="00504666">
              <w:rPr>
                <w:sz w:val="20"/>
                <w:szCs w:val="20"/>
              </w:rPr>
              <w:t>2.52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D3FA6F9" w14:textId="77777777" w:rsidR="00F90EEE" w:rsidRPr="00504666" w:rsidRDefault="00F90EEE" w:rsidP="00F90EEE">
            <w:pPr>
              <w:rPr>
                <w:sz w:val="20"/>
                <w:szCs w:val="20"/>
              </w:rPr>
            </w:pPr>
            <w:r w:rsidRPr="00504666">
              <w:rPr>
                <w:sz w:val="20"/>
                <w:szCs w:val="20"/>
              </w:rPr>
              <w:t>Address Line 1</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DF553F5"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7A2AC01" w14:textId="77777777"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1</w:t>
            </w:r>
            <w:r w:rsidR="00C22F8D">
              <w:t>.</w:t>
            </w:r>
          </w:p>
          <w:p w14:paraId="76AD7F92" w14:textId="77777777" w:rsidR="00F90EEE" w:rsidRPr="00504666" w:rsidRDefault="00F90EEE" w:rsidP="00F90EEE"/>
          <w:p w14:paraId="790402BD" w14:textId="77777777" w:rsidR="00F90EEE" w:rsidRPr="00504666" w:rsidRDefault="00F90EEE" w:rsidP="00F90EEE">
            <w:r w:rsidRPr="00504666">
              <w:rPr>
                <w:b/>
              </w:rPr>
              <w:t>Type</w:t>
            </w:r>
            <w:r w:rsidR="00F42436" w:rsidRPr="00504666">
              <w:rPr>
                <w:b/>
              </w:rPr>
              <w:t>:</w:t>
            </w:r>
            <w:r w:rsidR="00F42436" w:rsidRPr="00504666">
              <w:t xml:space="preserve"> String</w:t>
            </w:r>
          </w:p>
          <w:p w14:paraId="29EA12DC" w14:textId="77777777" w:rsidR="00F90EEE" w:rsidRPr="00504666" w:rsidRDefault="00F90EEE" w:rsidP="00F90EEE"/>
          <w:p w14:paraId="13E241B0" w14:textId="77777777" w:rsidR="00F90EEE" w:rsidRPr="00504666" w:rsidRDefault="00F90EEE" w:rsidP="00F90EEE">
            <w:pPr>
              <w:rPr>
                <w:b/>
              </w:rPr>
            </w:pPr>
            <w:r w:rsidRPr="00504666">
              <w:rPr>
                <w:b/>
              </w:rPr>
              <w:t>SIF Mappings to StudentPersonal:</w:t>
            </w:r>
          </w:p>
          <w:p w14:paraId="69FEC684" w14:textId="77777777" w:rsidR="00F90EEE" w:rsidRPr="00504666" w:rsidRDefault="00F42436" w:rsidP="00F90EEE">
            <w:r w:rsidRPr="00504666">
              <w:t>PersonInfo/AddressList/Address/Street/Line1 where Type = '0765' or '0123' and Role = '012B'/Street/Line1</w:t>
            </w:r>
          </w:p>
          <w:p w14:paraId="6E129E07" w14:textId="77777777" w:rsidR="00F42436" w:rsidRPr="00504666" w:rsidRDefault="00F42436" w:rsidP="00F90EEE"/>
          <w:p w14:paraId="5B4557D8" w14:textId="77777777" w:rsidR="00F90EEE" w:rsidRPr="00504666" w:rsidRDefault="00F90EEE" w:rsidP="00F90EEE">
            <w:r w:rsidRPr="00504666">
              <w:rPr>
                <w:b/>
              </w:rPr>
              <w:t>SIF XML Tag</w:t>
            </w:r>
            <w:r w:rsidR="00EB66C6" w:rsidRPr="00504666">
              <w:rPr>
                <w:b/>
              </w:rPr>
              <w:t xml:space="preserve">: </w:t>
            </w:r>
            <w:r w:rsidR="00F42436" w:rsidRPr="00504666">
              <w:t>&lt;Line1&gt;</w:t>
            </w:r>
          </w:p>
          <w:p w14:paraId="0E47E97D" w14:textId="77777777" w:rsidR="00F42436" w:rsidRPr="00504666" w:rsidRDefault="00F42436" w:rsidP="00F90EEE"/>
          <w:p w14:paraId="77D52916" w14:textId="77777777" w:rsidR="00EB66C6" w:rsidRPr="00504666" w:rsidRDefault="00F90EEE" w:rsidP="00EB66C6">
            <w:r w:rsidRPr="00504666">
              <w:rPr>
                <w:b/>
              </w:rPr>
              <w:t>SIF XML Valid Type</w:t>
            </w:r>
            <w:r w:rsidR="00F42436" w:rsidRPr="00504666">
              <w:rPr>
                <w:b/>
              </w:rPr>
              <w:t xml:space="preserve">: </w:t>
            </w:r>
            <w:r w:rsidR="00F42436" w:rsidRPr="00504666">
              <w:t>String:</w:t>
            </w:r>
            <w:r w:rsidR="00EB66C6" w:rsidRPr="00504666">
              <w:t xml:space="preserve"> </w:t>
            </w:r>
          </w:p>
          <w:p w14:paraId="4796388A" w14:textId="77777777" w:rsidR="00F42436" w:rsidRPr="00504666" w:rsidRDefault="00F42436" w:rsidP="00EB66C6">
            <w:r w:rsidRPr="00504666">
              <w:t>If Mailing Address is not a Physical Address then Type should be 0765  = PhysicalLocation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6903D03C" w14:textId="77777777"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14:paraId="283E5F57" w14:textId="77777777" w:rsidTr="0085201F">
              <w:trPr>
                <w:trHeight w:val="288"/>
              </w:trPr>
              <w:tc>
                <w:tcPr>
                  <w:tcW w:w="8640" w:type="dxa"/>
                  <w:tcBorders>
                    <w:top w:val="nil"/>
                    <w:left w:val="nil"/>
                    <w:bottom w:val="nil"/>
                    <w:right w:val="nil"/>
                  </w:tcBorders>
                  <w:shd w:val="clear" w:color="auto" w:fill="auto"/>
                  <w:noWrap/>
                  <w:vAlign w:val="center"/>
                  <w:hideMark/>
                </w:tcPr>
                <w:p w14:paraId="52588049"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14:paraId="4F4AAC7E" w14:textId="77777777" w:rsidTr="0085201F">
              <w:trPr>
                <w:trHeight w:val="288"/>
              </w:trPr>
              <w:tc>
                <w:tcPr>
                  <w:tcW w:w="8640" w:type="dxa"/>
                  <w:tcBorders>
                    <w:top w:val="nil"/>
                    <w:left w:val="nil"/>
                    <w:bottom w:val="nil"/>
                    <w:right w:val="nil"/>
                  </w:tcBorders>
                  <w:shd w:val="clear" w:color="auto" w:fill="auto"/>
                  <w:noWrap/>
                  <w:vAlign w:val="center"/>
                  <w:hideMark/>
                </w:tcPr>
                <w:p w14:paraId="7BDC58E1"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648876FF" w14:textId="77777777" w:rsidTr="0085201F">
              <w:trPr>
                <w:trHeight w:val="288"/>
              </w:trPr>
              <w:tc>
                <w:tcPr>
                  <w:tcW w:w="8640" w:type="dxa"/>
                  <w:tcBorders>
                    <w:top w:val="nil"/>
                    <w:left w:val="nil"/>
                    <w:bottom w:val="nil"/>
                    <w:right w:val="nil"/>
                  </w:tcBorders>
                  <w:shd w:val="clear" w:color="auto" w:fill="auto"/>
                  <w:noWrap/>
                  <w:vAlign w:val="center"/>
                  <w:hideMark/>
                </w:tcPr>
                <w:p w14:paraId="7EC8483E" w14:textId="77777777"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&lt;Line1&gt;371 Richland Avenue&lt;/Line1&gt;</w:t>
                  </w:r>
                </w:p>
              </w:tc>
            </w:tr>
            <w:tr w:rsidR="00F42436" w:rsidRPr="00504666" w14:paraId="4A1D86AE" w14:textId="77777777" w:rsidTr="0085201F">
              <w:trPr>
                <w:trHeight w:val="288"/>
              </w:trPr>
              <w:tc>
                <w:tcPr>
                  <w:tcW w:w="8640" w:type="dxa"/>
                  <w:tcBorders>
                    <w:top w:val="nil"/>
                    <w:left w:val="nil"/>
                    <w:bottom w:val="nil"/>
                    <w:right w:val="nil"/>
                  </w:tcBorders>
                  <w:shd w:val="clear" w:color="auto" w:fill="auto"/>
                  <w:noWrap/>
                  <w:vAlign w:val="center"/>
                  <w:hideMark/>
                </w:tcPr>
                <w:p w14:paraId="6249F3DE"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&lt;Line2&gt;&lt;/Line2&gt;</w:t>
                  </w:r>
                </w:p>
              </w:tc>
            </w:tr>
            <w:tr w:rsidR="00F42436" w:rsidRPr="00504666" w14:paraId="37F2C295" w14:textId="77777777" w:rsidTr="0085201F">
              <w:trPr>
                <w:trHeight w:val="288"/>
              </w:trPr>
              <w:tc>
                <w:tcPr>
                  <w:tcW w:w="8640" w:type="dxa"/>
                  <w:tcBorders>
                    <w:top w:val="nil"/>
                    <w:left w:val="nil"/>
                    <w:bottom w:val="nil"/>
                    <w:right w:val="nil"/>
                  </w:tcBorders>
                  <w:shd w:val="clear" w:color="auto" w:fill="auto"/>
                  <w:noWrap/>
                  <w:vAlign w:val="center"/>
                  <w:hideMark/>
                </w:tcPr>
                <w:p w14:paraId="69C4A4CA"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149E2537" w14:textId="77777777" w:rsidTr="0085201F">
              <w:trPr>
                <w:trHeight w:val="288"/>
              </w:trPr>
              <w:tc>
                <w:tcPr>
                  <w:tcW w:w="8640" w:type="dxa"/>
                  <w:tcBorders>
                    <w:top w:val="nil"/>
                    <w:left w:val="nil"/>
                    <w:bottom w:val="nil"/>
                    <w:right w:val="nil"/>
                  </w:tcBorders>
                  <w:shd w:val="clear" w:color="auto" w:fill="auto"/>
                  <w:noWrap/>
                  <w:vAlign w:val="center"/>
                  <w:hideMark/>
                </w:tcPr>
                <w:p w14:paraId="771FA8DD"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14:paraId="1E06C59F" w14:textId="77777777" w:rsidTr="0085201F">
              <w:trPr>
                <w:trHeight w:val="288"/>
              </w:trPr>
              <w:tc>
                <w:tcPr>
                  <w:tcW w:w="8640" w:type="dxa"/>
                  <w:tcBorders>
                    <w:top w:val="nil"/>
                    <w:left w:val="nil"/>
                    <w:bottom w:val="nil"/>
                    <w:right w:val="nil"/>
                  </w:tcBorders>
                  <w:shd w:val="clear" w:color="auto" w:fill="auto"/>
                  <w:noWrap/>
                  <w:vAlign w:val="center"/>
                  <w:hideMark/>
                </w:tcPr>
                <w:p w14:paraId="12067D6F"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&lt;StateProvince&gt;VIC&lt;/StateProvince&gt;</w:t>
                  </w:r>
                </w:p>
              </w:tc>
            </w:tr>
            <w:tr w:rsidR="00F42436" w:rsidRPr="00504666" w14:paraId="72F858E1" w14:textId="77777777" w:rsidTr="0085201F">
              <w:trPr>
                <w:trHeight w:val="288"/>
              </w:trPr>
              <w:tc>
                <w:tcPr>
                  <w:tcW w:w="8640" w:type="dxa"/>
                  <w:tcBorders>
                    <w:top w:val="nil"/>
                    <w:left w:val="nil"/>
                    <w:bottom w:val="nil"/>
                    <w:right w:val="nil"/>
                  </w:tcBorders>
                  <w:shd w:val="clear" w:color="auto" w:fill="auto"/>
                  <w:noWrap/>
                  <w:vAlign w:val="center"/>
                  <w:hideMark/>
                </w:tcPr>
                <w:p w14:paraId="04D82461"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14:paraId="2DE71DB7" w14:textId="77777777" w:rsidTr="0085201F">
              <w:trPr>
                <w:trHeight w:val="288"/>
              </w:trPr>
              <w:tc>
                <w:tcPr>
                  <w:tcW w:w="8640" w:type="dxa"/>
                  <w:tcBorders>
                    <w:top w:val="nil"/>
                    <w:left w:val="nil"/>
                    <w:bottom w:val="nil"/>
                    <w:right w:val="nil"/>
                  </w:tcBorders>
                  <w:shd w:val="clear" w:color="auto" w:fill="auto"/>
                  <w:noWrap/>
                  <w:vAlign w:val="center"/>
                  <w:hideMark/>
                </w:tcPr>
                <w:p w14:paraId="3C76A00E"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&lt;PostalCode&gt;3140&lt;/PostalCode&gt;</w:t>
                  </w:r>
                </w:p>
              </w:tc>
            </w:tr>
            <w:tr w:rsidR="00F42436" w:rsidRPr="00504666" w14:paraId="40A9F236" w14:textId="77777777" w:rsidTr="0085201F">
              <w:trPr>
                <w:trHeight w:val="288"/>
              </w:trPr>
              <w:tc>
                <w:tcPr>
                  <w:tcW w:w="8640" w:type="dxa"/>
                  <w:tcBorders>
                    <w:top w:val="nil"/>
                    <w:left w:val="nil"/>
                    <w:bottom w:val="nil"/>
                    <w:right w:val="nil"/>
                  </w:tcBorders>
                  <w:shd w:val="clear" w:color="auto" w:fill="auto"/>
                  <w:noWrap/>
                  <w:vAlign w:val="center"/>
                  <w:hideMark/>
                </w:tcPr>
                <w:p w14:paraId="166BCD26"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52BDDF6D"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59314252" w14:textId="77777777" w:rsidR="00F90EEE" w:rsidRPr="00504666" w:rsidRDefault="00AF4088" w:rsidP="003A6F88">
            <w:r w:rsidRPr="00504666">
              <w:t>371 Richland Avenue,</w:t>
            </w:r>
          </w:p>
        </w:tc>
      </w:tr>
      <w:tr w:rsidR="00F90EEE" w:rsidRPr="00504666" w14:paraId="43BBE0B0"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39187A2" w14:textId="77777777" w:rsidR="00F90EEE" w:rsidRPr="00504666" w:rsidRDefault="00F90EEE" w:rsidP="00F90EEE">
            <w:pPr>
              <w:rPr>
                <w:sz w:val="20"/>
                <w:szCs w:val="20"/>
              </w:rPr>
            </w:pPr>
            <w:r w:rsidRPr="00504666">
              <w:rPr>
                <w:sz w:val="20"/>
                <w:szCs w:val="20"/>
              </w:rPr>
              <w:t>2.53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10D22C7" w14:textId="77777777" w:rsidR="00F90EEE" w:rsidRPr="00504666" w:rsidRDefault="00F90EEE" w:rsidP="00F90EEE">
            <w:pPr>
              <w:rPr>
                <w:sz w:val="20"/>
                <w:szCs w:val="20"/>
              </w:rPr>
            </w:pPr>
            <w:r w:rsidRPr="00504666">
              <w:rPr>
                <w:sz w:val="20"/>
                <w:szCs w:val="20"/>
              </w:rPr>
              <w:t>Address Line 2</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FFBE65D"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DC14EDC" w14:textId="77777777"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2</w:t>
            </w:r>
            <w:r w:rsidR="00C22F8D">
              <w:t>.</w:t>
            </w:r>
          </w:p>
          <w:p w14:paraId="3BFB15EE" w14:textId="77777777" w:rsidR="00F90EEE" w:rsidRPr="00504666" w:rsidRDefault="00F90EEE" w:rsidP="00F90EEE"/>
          <w:p w14:paraId="2A85144B" w14:textId="77777777" w:rsidR="00F90EEE" w:rsidRPr="00504666" w:rsidRDefault="00F90EEE" w:rsidP="00F90EEE">
            <w:r w:rsidRPr="00504666">
              <w:rPr>
                <w:b/>
              </w:rPr>
              <w:t>Type</w:t>
            </w:r>
            <w:r w:rsidR="00AB0DF9" w:rsidRPr="00504666">
              <w:rPr>
                <w:b/>
              </w:rPr>
              <w:t>:</w:t>
            </w:r>
            <w:r w:rsidR="00AB0DF9" w:rsidRPr="00504666">
              <w:t xml:space="preserve"> String</w:t>
            </w:r>
          </w:p>
          <w:p w14:paraId="4E684A00" w14:textId="77777777" w:rsidR="00F90EEE" w:rsidRPr="00504666" w:rsidRDefault="00F90EEE" w:rsidP="00F90EEE"/>
          <w:p w14:paraId="11EBCA27" w14:textId="77777777" w:rsidR="00F90EEE" w:rsidRPr="00504666" w:rsidRDefault="00F90EEE" w:rsidP="00F90EEE">
            <w:pPr>
              <w:rPr>
                <w:b/>
              </w:rPr>
            </w:pPr>
            <w:r w:rsidRPr="00504666">
              <w:rPr>
                <w:b/>
              </w:rPr>
              <w:t>SIF Mappings to StudentPersonal:</w:t>
            </w:r>
          </w:p>
          <w:p w14:paraId="1DB70014" w14:textId="77777777" w:rsidR="00AB6C59" w:rsidRPr="00504666" w:rsidRDefault="00AB6C59" w:rsidP="00AB6C59">
            <w:r w:rsidRPr="00504666">
              <w:t>PersonInfo/AddressList/Address</w:t>
            </w:r>
            <w:r w:rsidR="00AB0DF9" w:rsidRPr="00504666">
              <w:t xml:space="preserve"> </w:t>
            </w:r>
            <w:r w:rsidRPr="00504666">
              <w:t xml:space="preserve"> where Type = '0765' or '0123' and Role = '012B</w:t>
            </w:r>
            <w:r w:rsidR="00AB0DF9" w:rsidRPr="00504666">
              <w:t>'/Street/Line2</w:t>
            </w:r>
          </w:p>
          <w:p w14:paraId="108AC4CD" w14:textId="77777777" w:rsidR="00F90EEE" w:rsidRPr="00504666" w:rsidRDefault="00F90EEE" w:rsidP="00F90EEE"/>
          <w:p w14:paraId="36ACB587" w14:textId="77777777" w:rsidR="00F90EEE" w:rsidRPr="00504666" w:rsidRDefault="00F90EEE" w:rsidP="00F90EEE">
            <w:r w:rsidRPr="00504666">
              <w:rPr>
                <w:b/>
              </w:rPr>
              <w:t>SIF XML Tag</w:t>
            </w:r>
            <w:r w:rsidR="00AB0DF9" w:rsidRPr="00504666">
              <w:rPr>
                <w:b/>
              </w:rPr>
              <w:t xml:space="preserve"> </w:t>
            </w:r>
            <w:r w:rsidR="00AB0DF9" w:rsidRPr="00504666">
              <w:t>&lt;Line2&gt;</w:t>
            </w:r>
          </w:p>
          <w:p w14:paraId="1ABCD9B5" w14:textId="77777777" w:rsidR="00EB66C6" w:rsidRPr="00504666" w:rsidRDefault="00EB66C6" w:rsidP="00F90EEE"/>
          <w:p w14:paraId="59F8AA2D" w14:textId="77777777" w:rsidR="00F42436" w:rsidRPr="00504666" w:rsidRDefault="00F90EEE" w:rsidP="00F42436">
            <w:r w:rsidRPr="00504666">
              <w:rPr>
                <w:b/>
              </w:rPr>
              <w:t>SIF XML Valid Type</w:t>
            </w:r>
            <w:r w:rsidR="00F42436" w:rsidRPr="00504666">
              <w:rPr>
                <w:b/>
              </w:rPr>
              <w:t>:</w:t>
            </w:r>
            <w:r w:rsidR="00F42436" w:rsidRPr="00504666">
              <w:t xml:space="preserve"> String:</w:t>
            </w:r>
          </w:p>
          <w:p w14:paraId="33A56DBE" w14:textId="77777777" w:rsidR="00F90EEE" w:rsidRPr="00504666" w:rsidRDefault="00F42436" w:rsidP="00F42436">
            <w:r w:rsidRPr="00504666">
              <w:t>If Mailing Address is not a Physical Address then Type should be 0765  = PhysicalLocation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6C6FF35A" w14:textId="77777777"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14:paraId="793B439B" w14:textId="77777777" w:rsidTr="0085201F">
              <w:trPr>
                <w:trHeight w:val="288"/>
              </w:trPr>
              <w:tc>
                <w:tcPr>
                  <w:tcW w:w="8640" w:type="dxa"/>
                  <w:tcBorders>
                    <w:top w:val="nil"/>
                    <w:left w:val="nil"/>
                    <w:bottom w:val="nil"/>
                    <w:right w:val="nil"/>
                  </w:tcBorders>
                  <w:shd w:val="clear" w:color="auto" w:fill="auto"/>
                  <w:noWrap/>
                  <w:vAlign w:val="center"/>
                  <w:hideMark/>
                </w:tcPr>
                <w:p w14:paraId="1DD7C207"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14:paraId="451ABDF4" w14:textId="77777777" w:rsidTr="0085201F">
              <w:trPr>
                <w:trHeight w:val="288"/>
              </w:trPr>
              <w:tc>
                <w:tcPr>
                  <w:tcW w:w="8640" w:type="dxa"/>
                  <w:tcBorders>
                    <w:top w:val="nil"/>
                    <w:left w:val="nil"/>
                    <w:bottom w:val="nil"/>
                    <w:right w:val="nil"/>
                  </w:tcBorders>
                  <w:shd w:val="clear" w:color="auto" w:fill="auto"/>
                  <w:noWrap/>
                  <w:vAlign w:val="center"/>
                  <w:hideMark/>
                </w:tcPr>
                <w:p w14:paraId="719D92EF"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562212AA" w14:textId="77777777" w:rsidTr="0085201F">
              <w:trPr>
                <w:trHeight w:val="288"/>
              </w:trPr>
              <w:tc>
                <w:tcPr>
                  <w:tcW w:w="8640" w:type="dxa"/>
                  <w:tcBorders>
                    <w:top w:val="nil"/>
                    <w:left w:val="nil"/>
                    <w:bottom w:val="nil"/>
                    <w:right w:val="nil"/>
                  </w:tcBorders>
                  <w:shd w:val="clear" w:color="auto" w:fill="auto"/>
                  <w:noWrap/>
                  <w:vAlign w:val="center"/>
                  <w:hideMark/>
                </w:tcPr>
                <w:p w14:paraId="2DF61F78"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F42436" w:rsidRPr="00504666" w14:paraId="5D46D572" w14:textId="77777777" w:rsidTr="0085201F">
              <w:trPr>
                <w:trHeight w:val="288"/>
              </w:trPr>
              <w:tc>
                <w:tcPr>
                  <w:tcW w:w="8640" w:type="dxa"/>
                  <w:tcBorders>
                    <w:top w:val="nil"/>
                    <w:left w:val="nil"/>
                    <w:bottom w:val="nil"/>
                    <w:right w:val="nil"/>
                  </w:tcBorders>
                  <w:shd w:val="clear" w:color="auto" w:fill="auto"/>
                  <w:noWrap/>
                  <w:vAlign w:val="center"/>
                  <w:hideMark/>
                </w:tcPr>
                <w:p w14:paraId="7432D5F4" w14:textId="77777777"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&lt;Line2&gt;&lt;/Line2&gt;</w:t>
                  </w:r>
                </w:p>
              </w:tc>
            </w:tr>
            <w:tr w:rsidR="00F42436" w:rsidRPr="00504666" w14:paraId="58FE22E8" w14:textId="77777777" w:rsidTr="0085201F">
              <w:trPr>
                <w:trHeight w:val="288"/>
              </w:trPr>
              <w:tc>
                <w:tcPr>
                  <w:tcW w:w="8640" w:type="dxa"/>
                  <w:tcBorders>
                    <w:top w:val="nil"/>
                    <w:left w:val="nil"/>
                    <w:bottom w:val="nil"/>
                    <w:right w:val="nil"/>
                  </w:tcBorders>
                  <w:shd w:val="clear" w:color="auto" w:fill="auto"/>
                  <w:noWrap/>
                  <w:vAlign w:val="center"/>
                  <w:hideMark/>
                </w:tcPr>
                <w:p w14:paraId="01774E29"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696EDAA7" w14:textId="77777777" w:rsidTr="0085201F">
              <w:trPr>
                <w:trHeight w:val="288"/>
              </w:trPr>
              <w:tc>
                <w:tcPr>
                  <w:tcW w:w="8640" w:type="dxa"/>
                  <w:tcBorders>
                    <w:top w:val="nil"/>
                    <w:left w:val="nil"/>
                    <w:bottom w:val="nil"/>
                    <w:right w:val="nil"/>
                  </w:tcBorders>
                  <w:shd w:val="clear" w:color="auto" w:fill="auto"/>
                  <w:noWrap/>
                  <w:vAlign w:val="center"/>
                  <w:hideMark/>
                </w:tcPr>
                <w:p w14:paraId="288DF7F9"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14:paraId="61D4F512" w14:textId="77777777" w:rsidTr="0085201F">
              <w:trPr>
                <w:trHeight w:val="288"/>
              </w:trPr>
              <w:tc>
                <w:tcPr>
                  <w:tcW w:w="8640" w:type="dxa"/>
                  <w:tcBorders>
                    <w:top w:val="nil"/>
                    <w:left w:val="nil"/>
                    <w:bottom w:val="nil"/>
                    <w:right w:val="nil"/>
                  </w:tcBorders>
                  <w:shd w:val="clear" w:color="auto" w:fill="auto"/>
                  <w:noWrap/>
                  <w:vAlign w:val="center"/>
                  <w:hideMark/>
                </w:tcPr>
                <w:p w14:paraId="5CC738A5"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&lt;StateProvince&gt;VIC&lt;/StateProvince&gt;</w:t>
                  </w:r>
                </w:p>
              </w:tc>
            </w:tr>
            <w:tr w:rsidR="00F42436" w:rsidRPr="00504666" w14:paraId="14679F5A" w14:textId="77777777" w:rsidTr="0085201F">
              <w:trPr>
                <w:trHeight w:val="288"/>
              </w:trPr>
              <w:tc>
                <w:tcPr>
                  <w:tcW w:w="8640" w:type="dxa"/>
                  <w:tcBorders>
                    <w:top w:val="nil"/>
                    <w:left w:val="nil"/>
                    <w:bottom w:val="nil"/>
                    <w:right w:val="nil"/>
                  </w:tcBorders>
                  <w:shd w:val="clear" w:color="auto" w:fill="auto"/>
                  <w:noWrap/>
                  <w:vAlign w:val="center"/>
                  <w:hideMark/>
                </w:tcPr>
                <w:p w14:paraId="41CA994B"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14:paraId="7CEE96BB" w14:textId="77777777" w:rsidTr="0085201F">
              <w:trPr>
                <w:trHeight w:val="288"/>
              </w:trPr>
              <w:tc>
                <w:tcPr>
                  <w:tcW w:w="8640" w:type="dxa"/>
                  <w:tcBorders>
                    <w:top w:val="nil"/>
                    <w:left w:val="nil"/>
                    <w:bottom w:val="nil"/>
                    <w:right w:val="nil"/>
                  </w:tcBorders>
                  <w:shd w:val="clear" w:color="auto" w:fill="auto"/>
                  <w:noWrap/>
                  <w:vAlign w:val="center"/>
                  <w:hideMark/>
                </w:tcPr>
                <w:p w14:paraId="6658EFA6"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&lt;PostalCode&gt;3140&lt;/PostalCode&gt;</w:t>
                  </w:r>
                </w:p>
              </w:tc>
            </w:tr>
            <w:tr w:rsidR="00F42436" w:rsidRPr="00504666" w14:paraId="3625A215" w14:textId="77777777" w:rsidTr="0085201F">
              <w:trPr>
                <w:trHeight w:val="288"/>
              </w:trPr>
              <w:tc>
                <w:tcPr>
                  <w:tcW w:w="8640" w:type="dxa"/>
                  <w:tcBorders>
                    <w:top w:val="nil"/>
                    <w:left w:val="nil"/>
                    <w:bottom w:val="nil"/>
                    <w:right w:val="nil"/>
                  </w:tcBorders>
                  <w:shd w:val="clear" w:color="auto" w:fill="auto"/>
                  <w:noWrap/>
                  <w:vAlign w:val="center"/>
                  <w:hideMark/>
                </w:tcPr>
                <w:p w14:paraId="6819858F"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5CC7BF04"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75F7EFEA" w14:textId="77777777" w:rsidR="00F90EEE" w:rsidRPr="00504666" w:rsidRDefault="00AF4088" w:rsidP="00C22F8D">
            <w:r w:rsidRPr="00504666">
              <w:t>,</w:t>
            </w:r>
          </w:p>
        </w:tc>
      </w:tr>
      <w:tr w:rsidR="00F90EEE" w:rsidRPr="00504666" w14:paraId="753A00DC"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9A7A35F" w14:textId="77777777" w:rsidR="00F90EEE" w:rsidRPr="00504666" w:rsidRDefault="00F90EEE" w:rsidP="00F90EEE">
            <w:pPr>
              <w:rPr>
                <w:sz w:val="20"/>
                <w:szCs w:val="20"/>
              </w:rPr>
            </w:pPr>
            <w:r w:rsidRPr="00504666">
              <w:rPr>
                <w:sz w:val="20"/>
                <w:szCs w:val="20"/>
              </w:rPr>
              <w:t>2.54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F332869" w14:textId="77777777" w:rsidR="00F90EEE" w:rsidRPr="00504666" w:rsidRDefault="00F90EEE" w:rsidP="00F90EEE">
            <w:pPr>
              <w:rPr>
                <w:sz w:val="20"/>
                <w:szCs w:val="20"/>
              </w:rPr>
            </w:pPr>
            <w:r w:rsidRPr="00504666">
              <w:rPr>
                <w:sz w:val="20"/>
                <w:szCs w:val="20"/>
              </w:rPr>
              <w:t>Locality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8A2271F"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FC3CE70" w14:textId="77777777" w:rsidR="00F90EEE" w:rsidRPr="00504666" w:rsidRDefault="00F90EEE" w:rsidP="00F90EEE">
            <w:pPr>
              <w:rPr>
                <w:sz w:val="20"/>
                <w:szCs w:val="20"/>
              </w:rPr>
            </w:pPr>
            <w:r w:rsidRPr="00504666">
              <w:rPr>
                <w:b/>
              </w:rPr>
              <w:t>Description</w:t>
            </w:r>
            <w:r w:rsidR="00EB66C6" w:rsidRPr="00504666">
              <w:rPr>
                <w:b/>
              </w:rPr>
              <w:t xml:space="preserve">: </w:t>
            </w:r>
            <w:r w:rsidRPr="00504666">
              <w:rPr>
                <w:sz w:val="20"/>
                <w:szCs w:val="20"/>
              </w:rPr>
              <w:t>S</w:t>
            </w:r>
            <w:r w:rsidRPr="003569E0">
              <w:t>tudent residential locality</w:t>
            </w:r>
            <w:r w:rsidR="00C22F8D">
              <w:t>.</w:t>
            </w:r>
          </w:p>
          <w:p w14:paraId="15D39A66" w14:textId="77777777" w:rsidR="00F90EEE" w:rsidRPr="00504666" w:rsidRDefault="00F90EEE" w:rsidP="00F90EEE"/>
          <w:p w14:paraId="71D6EA55" w14:textId="77777777" w:rsidR="00F90EEE" w:rsidRPr="00504666" w:rsidRDefault="00F90EEE" w:rsidP="00F90EEE">
            <w:r w:rsidRPr="00504666">
              <w:rPr>
                <w:b/>
              </w:rPr>
              <w:t>Type</w:t>
            </w:r>
            <w:r w:rsidR="00AB0DF9" w:rsidRPr="00504666">
              <w:rPr>
                <w:b/>
              </w:rPr>
              <w:t>:</w:t>
            </w:r>
            <w:r w:rsidR="00AB0DF9" w:rsidRPr="00504666">
              <w:t xml:space="preserve"> String</w:t>
            </w:r>
          </w:p>
          <w:p w14:paraId="5CE8B052" w14:textId="77777777" w:rsidR="00F90EEE" w:rsidRPr="00504666" w:rsidRDefault="00F90EEE" w:rsidP="00F90EEE"/>
          <w:p w14:paraId="65C113ED" w14:textId="77777777" w:rsidR="00F90EEE" w:rsidRPr="00504666" w:rsidRDefault="00F90EEE" w:rsidP="00F90EEE">
            <w:pPr>
              <w:rPr>
                <w:b/>
              </w:rPr>
            </w:pPr>
            <w:r w:rsidRPr="00504666">
              <w:rPr>
                <w:b/>
              </w:rPr>
              <w:t>SIF Mappings to StudentPersonal:</w:t>
            </w:r>
          </w:p>
          <w:p w14:paraId="3B2658A5" w14:textId="77777777" w:rsidR="00AB0DF9" w:rsidRPr="00504666" w:rsidRDefault="00AB0DF9" w:rsidP="00AB0DF9">
            <w:pPr>
              <w:rPr>
                <w:sz w:val="20"/>
                <w:szCs w:val="20"/>
              </w:rPr>
            </w:pPr>
            <w:r w:rsidRPr="00504666">
              <w:rPr>
                <w:sz w:val="20"/>
                <w:szCs w:val="20"/>
              </w:rPr>
              <w:t>PersonInfo/AddressList/Address where Type = '0765' or '0123' and Role = '012B'/City</w:t>
            </w:r>
          </w:p>
          <w:p w14:paraId="49237AD9" w14:textId="77777777" w:rsidR="00F90EEE" w:rsidRPr="00504666" w:rsidRDefault="00F90EEE" w:rsidP="00F90EEE"/>
          <w:p w14:paraId="712CA68E" w14:textId="77777777" w:rsidR="00F90EEE" w:rsidRPr="00504666" w:rsidRDefault="00F90EEE" w:rsidP="00F90EEE">
            <w:r w:rsidRPr="00504666">
              <w:rPr>
                <w:b/>
              </w:rPr>
              <w:t>SIF XML Tag</w:t>
            </w:r>
            <w:r w:rsidR="00EB66C6" w:rsidRPr="00504666">
              <w:rPr>
                <w:b/>
              </w:rPr>
              <w:t xml:space="preserve">: </w:t>
            </w:r>
            <w:r w:rsidR="00AB0DF9" w:rsidRPr="00504666">
              <w:t>&lt;City&gt;</w:t>
            </w:r>
          </w:p>
          <w:p w14:paraId="58FE799D" w14:textId="77777777" w:rsidR="00AB0DF9" w:rsidRPr="00504666" w:rsidRDefault="00AB0DF9" w:rsidP="00F90EEE"/>
          <w:p w14:paraId="358C68C2" w14:textId="77777777" w:rsidR="00F42436" w:rsidRPr="00504666" w:rsidRDefault="00F90EEE" w:rsidP="00F42436">
            <w:r w:rsidRPr="00504666">
              <w:rPr>
                <w:b/>
              </w:rPr>
              <w:t>SIF XML Valid Type</w:t>
            </w:r>
            <w:r w:rsidR="00F42436" w:rsidRPr="00504666">
              <w:rPr>
                <w:b/>
              </w:rPr>
              <w:t xml:space="preserve">: </w:t>
            </w:r>
            <w:r w:rsidR="00F42436" w:rsidRPr="00504666">
              <w:t>String:</w:t>
            </w:r>
          </w:p>
          <w:p w14:paraId="669BA374" w14:textId="77777777" w:rsidR="00F90EEE" w:rsidRPr="00504666" w:rsidRDefault="00F42436" w:rsidP="00F42436">
            <w:r w:rsidRPr="00504666">
              <w:t>If Mailing Address is not a Physical Address then Type should be 0765  = PhysicalLocation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7BDA9631" w14:textId="77777777"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AB0DF9" w:rsidRPr="00504666" w14:paraId="00C78B90" w14:textId="77777777" w:rsidTr="0085201F">
              <w:trPr>
                <w:trHeight w:val="288"/>
              </w:trPr>
              <w:tc>
                <w:tcPr>
                  <w:tcW w:w="8640" w:type="dxa"/>
                  <w:tcBorders>
                    <w:top w:val="nil"/>
                    <w:left w:val="nil"/>
                    <w:bottom w:val="nil"/>
                    <w:right w:val="nil"/>
                  </w:tcBorders>
                  <w:shd w:val="clear" w:color="auto" w:fill="auto"/>
                  <w:noWrap/>
                  <w:vAlign w:val="center"/>
                  <w:hideMark/>
                </w:tcPr>
                <w:p w14:paraId="0BC0DC13"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14:paraId="321A920C" w14:textId="77777777" w:rsidTr="0085201F">
              <w:trPr>
                <w:trHeight w:val="288"/>
              </w:trPr>
              <w:tc>
                <w:tcPr>
                  <w:tcW w:w="8640" w:type="dxa"/>
                  <w:tcBorders>
                    <w:top w:val="nil"/>
                    <w:left w:val="nil"/>
                    <w:bottom w:val="nil"/>
                    <w:right w:val="nil"/>
                  </w:tcBorders>
                  <w:shd w:val="clear" w:color="auto" w:fill="auto"/>
                  <w:noWrap/>
                  <w:vAlign w:val="center"/>
                  <w:hideMark/>
                </w:tcPr>
                <w:p w14:paraId="0241D1CF"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7BCD207F" w14:textId="77777777" w:rsidTr="0085201F">
              <w:trPr>
                <w:trHeight w:val="288"/>
              </w:trPr>
              <w:tc>
                <w:tcPr>
                  <w:tcW w:w="8640" w:type="dxa"/>
                  <w:tcBorders>
                    <w:top w:val="nil"/>
                    <w:left w:val="nil"/>
                    <w:bottom w:val="nil"/>
                    <w:right w:val="nil"/>
                  </w:tcBorders>
                  <w:shd w:val="clear" w:color="auto" w:fill="auto"/>
                  <w:noWrap/>
                  <w:vAlign w:val="center"/>
                  <w:hideMark/>
                </w:tcPr>
                <w:p w14:paraId="40619CE7"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14:paraId="38116C04" w14:textId="77777777" w:rsidTr="0085201F">
              <w:trPr>
                <w:trHeight w:val="288"/>
              </w:trPr>
              <w:tc>
                <w:tcPr>
                  <w:tcW w:w="8640" w:type="dxa"/>
                  <w:tcBorders>
                    <w:top w:val="nil"/>
                    <w:left w:val="nil"/>
                    <w:bottom w:val="nil"/>
                    <w:right w:val="nil"/>
                  </w:tcBorders>
                  <w:shd w:val="clear" w:color="auto" w:fill="auto"/>
                  <w:noWrap/>
                  <w:vAlign w:val="center"/>
                  <w:hideMark/>
                </w:tcPr>
                <w:p w14:paraId="076490BE"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14:paraId="6376CD6D" w14:textId="77777777" w:rsidTr="0085201F">
              <w:trPr>
                <w:trHeight w:val="288"/>
              </w:trPr>
              <w:tc>
                <w:tcPr>
                  <w:tcW w:w="8640" w:type="dxa"/>
                  <w:tcBorders>
                    <w:top w:val="nil"/>
                    <w:left w:val="nil"/>
                    <w:bottom w:val="nil"/>
                    <w:right w:val="nil"/>
                  </w:tcBorders>
                  <w:shd w:val="clear" w:color="auto" w:fill="auto"/>
                  <w:noWrap/>
                  <w:vAlign w:val="center"/>
                  <w:hideMark/>
                </w:tcPr>
                <w:p w14:paraId="0F69A8A0"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0D795E06" w14:textId="77777777" w:rsidTr="0085201F">
              <w:trPr>
                <w:trHeight w:val="288"/>
              </w:trPr>
              <w:tc>
                <w:tcPr>
                  <w:tcW w:w="8640" w:type="dxa"/>
                  <w:tcBorders>
                    <w:top w:val="nil"/>
                    <w:left w:val="nil"/>
                    <w:bottom w:val="nil"/>
                    <w:right w:val="nil"/>
                  </w:tcBorders>
                  <w:shd w:val="clear" w:color="auto" w:fill="auto"/>
                  <w:noWrap/>
                  <w:vAlign w:val="center"/>
                  <w:hideMark/>
                </w:tcPr>
                <w:p w14:paraId="5FB3BD7D"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&lt;City&gt;Lilydale&lt;/City&gt;</w:t>
                  </w:r>
                </w:p>
              </w:tc>
            </w:tr>
            <w:tr w:rsidR="00AB0DF9" w:rsidRPr="00504666" w14:paraId="435B0EC4" w14:textId="77777777" w:rsidTr="0085201F">
              <w:trPr>
                <w:trHeight w:val="288"/>
              </w:trPr>
              <w:tc>
                <w:tcPr>
                  <w:tcW w:w="8640" w:type="dxa"/>
                  <w:tcBorders>
                    <w:top w:val="nil"/>
                    <w:left w:val="nil"/>
                    <w:bottom w:val="nil"/>
                    <w:right w:val="nil"/>
                  </w:tcBorders>
                  <w:shd w:val="clear" w:color="auto" w:fill="auto"/>
                  <w:noWrap/>
                  <w:vAlign w:val="center"/>
                  <w:hideMark/>
                </w:tcPr>
                <w:p w14:paraId="0418B817"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&lt;StateProvince&gt;VIC&lt;/StateProvince&gt;</w:t>
                  </w:r>
                </w:p>
              </w:tc>
            </w:tr>
            <w:tr w:rsidR="00AB0DF9" w:rsidRPr="00504666" w14:paraId="4AC09567" w14:textId="77777777" w:rsidTr="0085201F">
              <w:trPr>
                <w:trHeight w:val="288"/>
              </w:trPr>
              <w:tc>
                <w:tcPr>
                  <w:tcW w:w="8640" w:type="dxa"/>
                  <w:tcBorders>
                    <w:top w:val="nil"/>
                    <w:left w:val="nil"/>
                    <w:bottom w:val="nil"/>
                    <w:right w:val="nil"/>
                  </w:tcBorders>
                  <w:shd w:val="clear" w:color="auto" w:fill="auto"/>
                  <w:noWrap/>
                  <w:vAlign w:val="center"/>
                  <w:hideMark/>
                </w:tcPr>
                <w:p w14:paraId="175248D3"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14:paraId="30DC5DFD" w14:textId="77777777" w:rsidTr="0085201F">
              <w:trPr>
                <w:trHeight w:val="288"/>
              </w:trPr>
              <w:tc>
                <w:tcPr>
                  <w:tcW w:w="8640" w:type="dxa"/>
                  <w:tcBorders>
                    <w:top w:val="nil"/>
                    <w:left w:val="nil"/>
                    <w:bottom w:val="nil"/>
                    <w:right w:val="nil"/>
                  </w:tcBorders>
                  <w:shd w:val="clear" w:color="auto" w:fill="auto"/>
                  <w:noWrap/>
                  <w:vAlign w:val="center"/>
                  <w:hideMark/>
                </w:tcPr>
                <w:p w14:paraId="59306696"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&lt;PostalCode&gt;3140&lt;/PostalCode&gt;</w:t>
                  </w:r>
                </w:p>
              </w:tc>
            </w:tr>
            <w:tr w:rsidR="00AB0DF9" w:rsidRPr="00504666" w14:paraId="71ED84F3" w14:textId="77777777" w:rsidTr="0085201F">
              <w:trPr>
                <w:trHeight w:val="288"/>
              </w:trPr>
              <w:tc>
                <w:tcPr>
                  <w:tcW w:w="8640" w:type="dxa"/>
                  <w:tcBorders>
                    <w:top w:val="nil"/>
                    <w:left w:val="nil"/>
                    <w:bottom w:val="nil"/>
                    <w:right w:val="nil"/>
                  </w:tcBorders>
                  <w:shd w:val="clear" w:color="auto" w:fill="auto"/>
                  <w:noWrap/>
                  <w:vAlign w:val="center"/>
                  <w:hideMark/>
                </w:tcPr>
                <w:p w14:paraId="110E700E"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40126380"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1C7FFDD8" w14:textId="77777777" w:rsidR="00F90EEE" w:rsidRPr="00504666" w:rsidRDefault="00AF4088" w:rsidP="00C22F8D">
            <w:r w:rsidRPr="00504666">
              <w:t>Lilydale,</w:t>
            </w:r>
          </w:p>
        </w:tc>
      </w:tr>
      <w:tr w:rsidR="00F90EEE" w:rsidRPr="00504666" w14:paraId="7F7C123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D3FFD5E" w14:textId="77777777" w:rsidR="00F90EEE" w:rsidRPr="00504666" w:rsidRDefault="00F90EEE" w:rsidP="00F90EEE">
            <w:pPr>
              <w:rPr>
                <w:sz w:val="20"/>
                <w:szCs w:val="20"/>
              </w:rPr>
            </w:pPr>
            <w:r w:rsidRPr="00504666">
              <w:rPr>
                <w:sz w:val="20"/>
                <w:szCs w:val="20"/>
              </w:rPr>
              <w:t>2.55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AE7EC52" w14:textId="77777777" w:rsidR="00F90EEE" w:rsidRPr="00504666" w:rsidRDefault="00F90EEE" w:rsidP="00F90EEE">
            <w:pPr>
              <w:rPr>
                <w:sz w:val="20"/>
                <w:szCs w:val="20"/>
              </w:rPr>
            </w:pPr>
            <w:r w:rsidRPr="00504666">
              <w:rPr>
                <w:sz w:val="20"/>
                <w:szCs w:val="20"/>
              </w:rPr>
              <w:t>Postcode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E61D238"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9CA6C50" w14:textId="77777777"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postcode</w:t>
            </w:r>
            <w:r w:rsidR="00C22F8D">
              <w:t>.</w:t>
            </w:r>
          </w:p>
          <w:p w14:paraId="55A9F4DB" w14:textId="77777777" w:rsidR="00F90EEE" w:rsidRPr="00504666" w:rsidRDefault="00F90EEE" w:rsidP="00F90EEE">
            <w:r w:rsidRPr="00504666">
              <w:rPr>
                <w:b/>
              </w:rPr>
              <w:t>Type</w:t>
            </w:r>
            <w:r w:rsidR="00AB0DF9" w:rsidRPr="00504666">
              <w:rPr>
                <w:b/>
              </w:rPr>
              <w:t xml:space="preserve">: </w:t>
            </w:r>
            <w:r w:rsidR="00AB0DF9" w:rsidRPr="00504666">
              <w:t>String</w:t>
            </w:r>
          </w:p>
          <w:p w14:paraId="74234D72" w14:textId="77777777" w:rsidR="00F90EEE" w:rsidRPr="00504666" w:rsidRDefault="00F90EEE" w:rsidP="00F90EEE"/>
          <w:p w14:paraId="095F1118" w14:textId="77777777" w:rsidR="00F90EEE" w:rsidRPr="00504666" w:rsidRDefault="00F90EEE" w:rsidP="00F90EEE">
            <w:pPr>
              <w:rPr>
                <w:b/>
              </w:rPr>
            </w:pPr>
            <w:r w:rsidRPr="00504666">
              <w:rPr>
                <w:b/>
              </w:rPr>
              <w:t>SIF Mappings to StudentPersonal:</w:t>
            </w:r>
          </w:p>
          <w:p w14:paraId="1F1F70CE" w14:textId="77777777" w:rsidR="00AB0DF9" w:rsidRPr="00504666" w:rsidRDefault="00AB0DF9" w:rsidP="00AB0DF9">
            <w:pPr>
              <w:rPr>
                <w:sz w:val="20"/>
                <w:szCs w:val="20"/>
              </w:rPr>
            </w:pPr>
            <w:r w:rsidRPr="00504666">
              <w:rPr>
                <w:sz w:val="20"/>
                <w:szCs w:val="20"/>
              </w:rPr>
              <w:t>PersonInfo/AddressList/Address where Type = '0765' or '0123' and Role = '012B'/PostalCode</w:t>
            </w:r>
          </w:p>
          <w:p w14:paraId="14375353" w14:textId="77777777" w:rsidR="00F90EEE" w:rsidRPr="00504666" w:rsidRDefault="00F90EEE" w:rsidP="00F90EEE"/>
          <w:p w14:paraId="29844B61" w14:textId="77777777" w:rsidR="00F90EEE" w:rsidRPr="00504666" w:rsidRDefault="00F90EEE" w:rsidP="00F90EEE">
            <w:r w:rsidRPr="00504666">
              <w:rPr>
                <w:b/>
              </w:rPr>
              <w:t>SIF XML Tag</w:t>
            </w:r>
            <w:r w:rsidR="00AF4088" w:rsidRPr="00504666">
              <w:rPr>
                <w:b/>
              </w:rPr>
              <w:t xml:space="preserve">: </w:t>
            </w:r>
            <w:r w:rsidR="00AF4088" w:rsidRPr="00504666">
              <w:t>&lt;PostalCode&gt;</w:t>
            </w:r>
          </w:p>
          <w:p w14:paraId="534C92DE" w14:textId="77777777" w:rsidR="00AF4088" w:rsidRPr="00504666" w:rsidRDefault="00AF4088" w:rsidP="00F90EEE"/>
          <w:p w14:paraId="3BAB2531" w14:textId="77777777" w:rsidR="00F42436" w:rsidRPr="00504666" w:rsidRDefault="00F90EEE" w:rsidP="00F42436">
            <w:r w:rsidRPr="00504666">
              <w:rPr>
                <w:b/>
              </w:rPr>
              <w:t>SIF XML Valid Type</w:t>
            </w:r>
            <w:r w:rsidR="00F42436" w:rsidRPr="00504666">
              <w:rPr>
                <w:b/>
              </w:rPr>
              <w:t xml:space="preserve">: </w:t>
            </w:r>
            <w:r w:rsidR="00F42436" w:rsidRPr="00504666">
              <w:t>String:</w:t>
            </w:r>
          </w:p>
          <w:p w14:paraId="2FBE9AC6" w14:textId="77777777" w:rsidR="00F90EEE" w:rsidRPr="00504666" w:rsidRDefault="00F42436" w:rsidP="00F42436">
            <w:r w:rsidRPr="00504666">
              <w:t>If Mailing Address is not a Physical Address then Type should be 0765  = PhysicalLocation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3E446CD4"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tcPr>
          <w:tbl>
            <w:tblPr>
              <w:tblW w:w="8640" w:type="dxa"/>
              <w:tblLayout w:type="fixed"/>
              <w:tblLook w:val="04A0" w:firstRow="1" w:lastRow="0" w:firstColumn="1" w:lastColumn="0" w:noHBand="0" w:noVBand="1"/>
            </w:tblPr>
            <w:tblGrid>
              <w:gridCol w:w="8640"/>
            </w:tblGrid>
            <w:tr w:rsidR="00AB0DF9" w:rsidRPr="00504666" w14:paraId="16D5A384" w14:textId="77777777" w:rsidTr="0085201F">
              <w:trPr>
                <w:trHeight w:val="288"/>
              </w:trPr>
              <w:tc>
                <w:tcPr>
                  <w:tcW w:w="8640" w:type="dxa"/>
                  <w:tcBorders>
                    <w:top w:val="nil"/>
                    <w:left w:val="nil"/>
                    <w:bottom w:val="nil"/>
                    <w:right w:val="nil"/>
                  </w:tcBorders>
                  <w:shd w:val="clear" w:color="auto" w:fill="auto"/>
                  <w:noWrap/>
                  <w:vAlign w:val="center"/>
                  <w:hideMark/>
                </w:tcPr>
                <w:p w14:paraId="620FE51E"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14:paraId="0DCF85A9" w14:textId="77777777" w:rsidTr="0085201F">
              <w:trPr>
                <w:trHeight w:val="288"/>
              </w:trPr>
              <w:tc>
                <w:tcPr>
                  <w:tcW w:w="8640" w:type="dxa"/>
                  <w:tcBorders>
                    <w:top w:val="nil"/>
                    <w:left w:val="nil"/>
                    <w:bottom w:val="nil"/>
                    <w:right w:val="nil"/>
                  </w:tcBorders>
                  <w:shd w:val="clear" w:color="auto" w:fill="auto"/>
                  <w:noWrap/>
                  <w:vAlign w:val="center"/>
                  <w:hideMark/>
                </w:tcPr>
                <w:p w14:paraId="1CEEBCD9"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655633EE" w14:textId="77777777" w:rsidTr="0085201F">
              <w:trPr>
                <w:trHeight w:val="288"/>
              </w:trPr>
              <w:tc>
                <w:tcPr>
                  <w:tcW w:w="8640" w:type="dxa"/>
                  <w:tcBorders>
                    <w:top w:val="nil"/>
                    <w:left w:val="nil"/>
                    <w:bottom w:val="nil"/>
                    <w:right w:val="nil"/>
                  </w:tcBorders>
                  <w:shd w:val="clear" w:color="auto" w:fill="auto"/>
                  <w:noWrap/>
                  <w:vAlign w:val="center"/>
                  <w:hideMark/>
                </w:tcPr>
                <w:p w14:paraId="6D475A0A"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14:paraId="75AD20B4" w14:textId="77777777" w:rsidTr="0085201F">
              <w:trPr>
                <w:trHeight w:val="288"/>
              </w:trPr>
              <w:tc>
                <w:tcPr>
                  <w:tcW w:w="8640" w:type="dxa"/>
                  <w:tcBorders>
                    <w:top w:val="nil"/>
                    <w:left w:val="nil"/>
                    <w:bottom w:val="nil"/>
                    <w:right w:val="nil"/>
                  </w:tcBorders>
                  <w:shd w:val="clear" w:color="auto" w:fill="auto"/>
                  <w:noWrap/>
                  <w:vAlign w:val="center"/>
                  <w:hideMark/>
                </w:tcPr>
                <w:p w14:paraId="37132CDE"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14:paraId="7C63F704" w14:textId="77777777" w:rsidTr="0085201F">
              <w:trPr>
                <w:trHeight w:val="288"/>
              </w:trPr>
              <w:tc>
                <w:tcPr>
                  <w:tcW w:w="8640" w:type="dxa"/>
                  <w:tcBorders>
                    <w:top w:val="nil"/>
                    <w:left w:val="nil"/>
                    <w:bottom w:val="nil"/>
                    <w:right w:val="nil"/>
                  </w:tcBorders>
                  <w:shd w:val="clear" w:color="auto" w:fill="auto"/>
                  <w:noWrap/>
                  <w:vAlign w:val="center"/>
                  <w:hideMark/>
                </w:tcPr>
                <w:p w14:paraId="0DCC945A"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32DB7744" w14:textId="77777777" w:rsidTr="0085201F">
              <w:trPr>
                <w:trHeight w:val="288"/>
              </w:trPr>
              <w:tc>
                <w:tcPr>
                  <w:tcW w:w="8640" w:type="dxa"/>
                  <w:tcBorders>
                    <w:top w:val="nil"/>
                    <w:left w:val="nil"/>
                    <w:bottom w:val="nil"/>
                    <w:right w:val="nil"/>
                  </w:tcBorders>
                  <w:shd w:val="clear" w:color="auto" w:fill="auto"/>
                  <w:noWrap/>
                  <w:vAlign w:val="center"/>
                  <w:hideMark/>
                </w:tcPr>
                <w:p w14:paraId="220848BE"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AB0DF9" w:rsidRPr="00504666" w14:paraId="1C8C52A5" w14:textId="77777777" w:rsidTr="0085201F">
              <w:trPr>
                <w:trHeight w:val="288"/>
              </w:trPr>
              <w:tc>
                <w:tcPr>
                  <w:tcW w:w="8640" w:type="dxa"/>
                  <w:tcBorders>
                    <w:top w:val="nil"/>
                    <w:left w:val="nil"/>
                    <w:bottom w:val="nil"/>
                    <w:right w:val="nil"/>
                  </w:tcBorders>
                  <w:shd w:val="clear" w:color="auto" w:fill="auto"/>
                  <w:noWrap/>
                  <w:vAlign w:val="center"/>
                  <w:hideMark/>
                </w:tcPr>
                <w:p w14:paraId="287B482B"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&lt;StateProvince&gt;VIC&lt;/StateProvince&gt;</w:t>
                  </w:r>
                </w:p>
              </w:tc>
            </w:tr>
            <w:tr w:rsidR="00AB0DF9" w:rsidRPr="00504666" w14:paraId="37EA266A" w14:textId="77777777" w:rsidTr="0085201F">
              <w:trPr>
                <w:trHeight w:val="288"/>
              </w:trPr>
              <w:tc>
                <w:tcPr>
                  <w:tcW w:w="8640" w:type="dxa"/>
                  <w:tcBorders>
                    <w:top w:val="nil"/>
                    <w:left w:val="nil"/>
                    <w:bottom w:val="nil"/>
                    <w:right w:val="nil"/>
                  </w:tcBorders>
                  <w:shd w:val="clear" w:color="auto" w:fill="auto"/>
                  <w:noWrap/>
                  <w:vAlign w:val="center"/>
                  <w:hideMark/>
                </w:tcPr>
                <w:p w14:paraId="4E4B402F"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14:paraId="5402906A" w14:textId="77777777" w:rsidTr="0085201F">
              <w:trPr>
                <w:trHeight w:val="288"/>
              </w:trPr>
              <w:tc>
                <w:tcPr>
                  <w:tcW w:w="8640" w:type="dxa"/>
                  <w:tcBorders>
                    <w:top w:val="nil"/>
                    <w:left w:val="nil"/>
                    <w:bottom w:val="nil"/>
                    <w:right w:val="nil"/>
                  </w:tcBorders>
                  <w:shd w:val="clear" w:color="auto" w:fill="auto"/>
                  <w:noWrap/>
                  <w:vAlign w:val="center"/>
                  <w:hideMark/>
                </w:tcPr>
                <w:p w14:paraId="2CD07418"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&lt;PostalCode&gt;3140&lt;/PostalCode&gt;</w:t>
                  </w:r>
                </w:p>
              </w:tc>
            </w:tr>
            <w:tr w:rsidR="00AB0DF9" w:rsidRPr="00504666" w14:paraId="02276B1F" w14:textId="77777777" w:rsidTr="0085201F">
              <w:trPr>
                <w:trHeight w:val="288"/>
              </w:trPr>
              <w:tc>
                <w:tcPr>
                  <w:tcW w:w="8640" w:type="dxa"/>
                  <w:tcBorders>
                    <w:top w:val="nil"/>
                    <w:left w:val="nil"/>
                    <w:bottom w:val="nil"/>
                    <w:right w:val="nil"/>
                  </w:tcBorders>
                  <w:shd w:val="clear" w:color="auto" w:fill="auto"/>
                  <w:noWrap/>
                  <w:vAlign w:val="center"/>
                  <w:hideMark/>
                </w:tcPr>
                <w:p w14:paraId="016B083B"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3D4533C5"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22DFD1B0" w14:textId="77777777" w:rsidR="00F90EEE" w:rsidRPr="00504666" w:rsidRDefault="00AF4088" w:rsidP="00C22F8D">
            <w:r w:rsidRPr="00504666">
              <w:t>3140,</w:t>
            </w:r>
          </w:p>
        </w:tc>
      </w:tr>
      <w:tr w:rsidR="00F90EEE" w:rsidRPr="00504666" w14:paraId="489BEB26" w14:textId="77777777" w:rsidTr="00A31C35">
        <w:trPr>
          <w:cantSplit/>
          <w:jc w:val="center"/>
        </w:trPr>
        <w:tc>
          <w:tcPr>
            <w:tcW w:w="704" w:type="dxa"/>
            <w:tcBorders>
              <w:top w:val="single" w:sz="6" w:space="0" w:color="auto"/>
              <w:left w:val="single" w:sz="8" w:space="0" w:color="auto"/>
              <w:bottom w:val="single" w:sz="8" w:space="0" w:color="auto"/>
              <w:right w:val="single" w:sz="6" w:space="0" w:color="auto"/>
            </w:tcBorders>
            <w:shd w:val="clear" w:color="auto" w:fill="auto"/>
            <w:vAlign w:val="center"/>
          </w:tcPr>
          <w:p w14:paraId="55D4D566" w14:textId="77777777" w:rsidR="00F90EEE" w:rsidRPr="0004132C" w:rsidRDefault="00F90EEE" w:rsidP="00F90EEE">
            <w:pPr>
              <w:rPr>
                <w:b/>
                <w:bCs/>
                <w:color w:val="000000" w:themeColor="text1"/>
                <w:sz w:val="20"/>
                <w:szCs w:val="20"/>
              </w:rPr>
            </w:pPr>
            <w:r w:rsidRPr="0004132C">
              <w:rPr>
                <w:b/>
                <w:bCs/>
                <w:color w:val="000000" w:themeColor="text1"/>
                <w:sz w:val="20"/>
                <w:szCs w:val="20"/>
              </w:rPr>
              <w:t>2.56</w:t>
            </w:r>
          </w:p>
        </w:tc>
        <w:tc>
          <w:tcPr>
            <w:tcW w:w="1418" w:type="dxa"/>
            <w:tcBorders>
              <w:top w:val="single" w:sz="6" w:space="0" w:color="auto"/>
              <w:left w:val="single" w:sz="6" w:space="0" w:color="auto"/>
              <w:bottom w:val="single" w:sz="8" w:space="0" w:color="auto"/>
              <w:right w:val="single" w:sz="6" w:space="0" w:color="auto"/>
            </w:tcBorders>
            <w:shd w:val="clear" w:color="auto" w:fill="auto"/>
            <w:vAlign w:val="center"/>
          </w:tcPr>
          <w:p w14:paraId="610B9414" w14:textId="5D4878AE" w:rsidR="00F90EEE" w:rsidRPr="0004132C" w:rsidRDefault="00F90EEE" w:rsidP="00AB0DF9">
            <w:pPr>
              <w:rPr>
                <w:b/>
                <w:bCs/>
                <w:color w:val="000000" w:themeColor="text1"/>
                <w:sz w:val="20"/>
                <w:szCs w:val="20"/>
              </w:rPr>
            </w:pPr>
            <w:r w:rsidRPr="0004132C">
              <w:rPr>
                <w:b/>
                <w:bCs/>
                <w:color w:val="000000" w:themeColor="text1"/>
                <w:sz w:val="20"/>
                <w:szCs w:val="20"/>
              </w:rPr>
              <w:t>State</w:t>
            </w:r>
            <w:r w:rsidR="00AB0DF9" w:rsidRPr="0004132C">
              <w:rPr>
                <w:b/>
                <w:bCs/>
                <w:color w:val="000000" w:themeColor="text1"/>
                <w:sz w:val="20"/>
                <w:szCs w:val="20"/>
              </w:rPr>
              <w:t xml:space="preserve"> or Territory</w:t>
            </w:r>
            <w:r w:rsidR="0053240C" w:rsidRPr="0004132C">
              <w:rPr>
                <w:b/>
                <w:bCs/>
                <w:color w:val="000000" w:themeColor="text1"/>
                <w:sz w:val="20"/>
                <w:szCs w:val="20"/>
              </w:rPr>
              <w:t>#</w:t>
            </w:r>
          </w:p>
        </w:tc>
        <w:tc>
          <w:tcPr>
            <w:tcW w:w="708" w:type="dxa"/>
            <w:tcBorders>
              <w:top w:val="single" w:sz="6" w:space="0" w:color="auto"/>
              <w:left w:val="single" w:sz="6" w:space="0" w:color="auto"/>
              <w:bottom w:val="single" w:sz="8" w:space="0" w:color="auto"/>
              <w:right w:val="single" w:sz="6" w:space="0" w:color="auto"/>
            </w:tcBorders>
            <w:shd w:val="clear" w:color="auto" w:fill="auto"/>
            <w:vAlign w:val="center"/>
          </w:tcPr>
          <w:p w14:paraId="143C9DEF" w14:textId="77777777" w:rsidR="00F90EEE" w:rsidRPr="00504666" w:rsidRDefault="00F90EEE" w:rsidP="00F90EEE">
            <w:pPr>
              <w:jc w:val="center"/>
              <w:rPr>
                <w:b/>
                <w:bCs/>
                <w:color w:val="1F4E79" w:themeColor="accent1" w:themeShade="80"/>
                <w:sz w:val="20"/>
                <w:szCs w:val="20"/>
              </w:rPr>
            </w:pPr>
            <w:r w:rsidRPr="00504666">
              <w:rPr>
                <w:b/>
                <w:bCs/>
                <w:color w:val="1F4E79" w:themeColor="accent1" w:themeShade="80"/>
                <w:sz w:val="20"/>
                <w:szCs w:val="20"/>
              </w:rPr>
              <w:t>O</w:t>
            </w:r>
          </w:p>
        </w:tc>
        <w:tc>
          <w:tcPr>
            <w:tcW w:w="5387" w:type="dxa"/>
            <w:tcBorders>
              <w:top w:val="single" w:sz="6" w:space="0" w:color="auto"/>
              <w:left w:val="single" w:sz="6" w:space="0" w:color="auto"/>
              <w:bottom w:val="single" w:sz="8" w:space="0" w:color="auto"/>
              <w:right w:val="single" w:sz="6" w:space="0" w:color="auto"/>
            </w:tcBorders>
            <w:shd w:val="clear" w:color="auto" w:fill="auto"/>
          </w:tcPr>
          <w:p w14:paraId="7483850E" w14:textId="77777777" w:rsidR="00F90EEE" w:rsidRPr="00504666" w:rsidRDefault="00F90EEE" w:rsidP="00F90EEE">
            <w:pPr>
              <w:rPr>
                <w:color w:val="1F4E79" w:themeColor="accent1" w:themeShade="80"/>
              </w:rPr>
            </w:pPr>
            <w:r w:rsidRPr="00504666">
              <w:rPr>
                <w:b/>
                <w:color w:val="1F4E79" w:themeColor="accent1" w:themeShade="80"/>
              </w:rPr>
              <w:t>Description</w:t>
            </w:r>
            <w:r w:rsidR="00EB66C6" w:rsidRPr="00504666">
              <w:rPr>
                <w:b/>
                <w:color w:val="1F4E79" w:themeColor="accent1" w:themeShade="80"/>
              </w:rPr>
              <w:t xml:space="preserve">: </w:t>
            </w:r>
            <w:r w:rsidR="00EB66C6" w:rsidRPr="00504666">
              <w:rPr>
                <w:color w:val="1F4E79" w:themeColor="accent1" w:themeShade="80"/>
              </w:rPr>
              <w:t>State or Territory in which the Student lives.</w:t>
            </w:r>
          </w:p>
          <w:p w14:paraId="749462DE" w14:textId="77777777" w:rsidR="00F90EEE" w:rsidRPr="00504666" w:rsidRDefault="00F90EEE" w:rsidP="00F90EEE">
            <w:pPr>
              <w:rPr>
                <w:color w:val="1F4E79" w:themeColor="accent1" w:themeShade="80"/>
              </w:rPr>
            </w:pPr>
          </w:p>
          <w:p w14:paraId="7BA1D75B" w14:textId="77777777" w:rsidR="00F90EEE" w:rsidRPr="00504666" w:rsidRDefault="00F90EEE" w:rsidP="00F90EEE">
            <w:pPr>
              <w:rPr>
                <w:color w:val="1F4E79" w:themeColor="accent1" w:themeShade="80"/>
              </w:rPr>
            </w:pPr>
            <w:r w:rsidRPr="00504666">
              <w:rPr>
                <w:b/>
                <w:color w:val="1F4E79" w:themeColor="accent1" w:themeShade="80"/>
              </w:rPr>
              <w:t>Type</w:t>
            </w:r>
            <w:r w:rsidR="00AB0DF9" w:rsidRPr="00504666">
              <w:rPr>
                <w:b/>
                <w:color w:val="1F4E79" w:themeColor="accent1" w:themeShade="80"/>
              </w:rPr>
              <w:t xml:space="preserve">: </w:t>
            </w:r>
            <w:r w:rsidR="00AB0DF9" w:rsidRPr="00504666">
              <w:rPr>
                <w:color w:val="1F4E79" w:themeColor="accent1" w:themeShade="80"/>
              </w:rPr>
              <w:t>String</w:t>
            </w:r>
          </w:p>
          <w:p w14:paraId="0ACFAFE1" w14:textId="77777777" w:rsidR="00AB0DF9" w:rsidRPr="00504666" w:rsidRDefault="00AB0DF9" w:rsidP="00F90EEE">
            <w:pPr>
              <w:rPr>
                <w:color w:val="1F4E79" w:themeColor="accent1" w:themeShade="80"/>
              </w:rPr>
            </w:pPr>
          </w:p>
          <w:p w14:paraId="5C9AFAEA" w14:textId="77777777" w:rsidR="00F90EEE" w:rsidRPr="00504666" w:rsidRDefault="00F90EEE" w:rsidP="00F90EEE">
            <w:pPr>
              <w:rPr>
                <w:b/>
                <w:color w:val="1F4E79" w:themeColor="accent1" w:themeShade="80"/>
              </w:rPr>
            </w:pPr>
            <w:r w:rsidRPr="00504666">
              <w:rPr>
                <w:b/>
                <w:color w:val="1F4E79" w:themeColor="accent1" w:themeShade="80"/>
              </w:rPr>
              <w:t>SIF Mappings to StudentPersonal:</w:t>
            </w:r>
          </w:p>
          <w:p w14:paraId="4098DB58" w14:textId="77777777" w:rsidR="00AB0DF9" w:rsidRPr="00504666" w:rsidRDefault="00AB0DF9" w:rsidP="00AB0DF9">
            <w:pPr>
              <w:rPr>
                <w:color w:val="1F4E79" w:themeColor="accent1" w:themeShade="80"/>
                <w:sz w:val="20"/>
                <w:szCs w:val="20"/>
              </w:rPr>
            </w:pPr>
            <w:r w:rsidRPr="00504666">
              <w:rPr>
                <w:color w:val="1F4E79" w:themeColor="accent1" w:themeShade="80"/>
                <w:sz w:val="20"/>
                <w:szCs w:val="20"/>
              </w:rPr>
              <w:t>PersonInfo/AddressList/Address where Type = '0765' or '0123' and Role = '012B'/StateProvince</w:t>
            </w:r>
          </w:p>
          <w:p w14:paraId="43238DDE" w14:textId="77777777" w:rsidR="00F90EEE" w:rsidRPr="00504666" w:rsidRDefault="000D3949" w:rsidP="00F90EEE">
            <w:pPr>
              <w:rPr>
                <w:color w:val="1F4E79" w:themeColor="accent1" w:themeShade="80"/>
              </w:rPr>
            </w:pPr>
            <w:r w:rsidRPr="00504666">
              <w:rPr>
                <w:color w:val="1F4E79" w:themeColor="accent1" w:themeShade="80"/>
              </w:rPr>
              <w:t xml:space="preserve"> </w:t>
            </w:r>
          </w:p>
          <w:p w14:paraId="460661C1" w14:textId="77777777" w:rsidR="00F90EEE" w:rsidRPr="00504666" w:rsidRDefault="00F90EEE" w:rsidP="00F90EEE">
            <w:pPr>
              <w:rPr>
                <w:color w:val="1F4E79" w:themeColor="accent1" w:themeShade="80"/>
              </w:rPr>
            </w:pPr>
            <w:r w:rsidRPr="00504666">
              <w:rPr>
                <w:b/>
                <w:color w:val="1F4E79" w:themeColor="accent1" w:themeShade="80"/>
              </w:rPr>
              <w:t>SIF XML Tag</w:t>
            </w:r>
            <w:r w:rsidR="00AB0DF9" w:rsidRPr="00504666">
              <w:rPr>
                <w:b/>
                <w:color w:val="1F4E79" w:themeColor="accent1" w:themeShade="80"/>
              </w:rPr>
              <w:t xml:space="preserve">: </w:t>
            </w:r>
            <w:r w:rsidR="00AB0DF9" w:rsidRPr="00504666">
              <w:rPr>
                <w:color w:val="1F4E79" w:themeColor="accent1" w:themeShade="80"/>
              </w:rPr>
              <w:t>&lt;StateProvince&gt;</w:t>
            </w:r>
          </w:p>
          <w:p w14:paraId="7DE0F65C" w14:textId="77777777" w:rsidR="00F90EEE" w:rsidRPr="00504666" w:rsidRDefault="00F90EEE" w:rsidP="00F90EEE">
            <w:pPr>
              <w:rPr>
                <w:color w:val="1F4E79" w:themeColor="accent1" w:themeShade="80"/>
              </w:rPr>
            </w:pPr>
          </w:p>
          <w:p w14:paraId="3A58320A" w14:textId="77777777" w:rsidR="00F42436" w:rsidRPr="00504666" w:rsidRDefault="00F90EEE" w:rsidP="00F42436">
            <w:pPr>
              <w:rPr>
                <w:color w:val="1F4E79" w:themeColor="accent1" w:themeShade="80"/>
              </w:rPr>
            </w:pPr>
            <w:r w:rsidRPr="00504666">
              <w:rPr>
                <w:b/>
                <w:color w:val="1F4E79" w:themeColor="accent1" w:themeShade="80"/>
              </w:rPr>
              <w:t>SIF XML Valid Type</w:t>
            </w:r>
            <w:r w:rsidR="00F42436" w:rsidRPr="00504666">
              <w:rPr>
                <w:b/>
                <w:color w:val="1F4E79" w:themeColor="accent1" w:themeShade="80"/>
              </w:rPr>
              <w:t xml:space="preserve">: </w:t>
            </w:r>
            <w:r w:rsidR="00F42436" w:rsidRPr="00504666">
              <w:rPr>
                <w:color w:val="1F4E79" w:themeColor="accent1" w:themeShade="80"/>
              </w:rPr>
              <w:t>String:</w:t>
            </w:r>
            <w:r w:rsidR="00AB0DF9" w:rsidRPr="00504666">
              <w:rPr>
                <w:color w:val="1F4E79" w:themeColor="accent1" w:themeShade="80"/>
              </w:rPr>
              <w:t xml:space="preserve"> If in Australia; valid values are: ACT, NSW, NT, QLD, SA, TAS, VIC, WA, XXX = Not provided</w:t>
            </w:r>
          </w:p>
          <w:p w14:paraId="648484F8" w14:textId="77777777" w:rsidR="00F90EEE" w:rsidRPr="00504666" w:rsidRDefault="00F42436" w:rsidP="00F42436">
            <w:pPr>
              <w:rPr>
                <w:color w:val="1F4E79" w:themeColor="accent1" w:themeShade="80"/>
              </w:rPr>
            </w:pPr>
            <w:r w:rsidRPr="00504666">
              <w:rPr>
                <w:color w:val="1F4E79" w:themeColor="accent1" w:themeShade="80"/>
              </w:rPr>
              <w:t>If Mailing Address is not a Physical Address then Type should be 0765  = PhysicalLocation Address.  Role is Home Address</w:t>
            </w:r>
          </w:p>
        </w:tc>
        <w:tc>
          <w:tcPr>
            <w:tcW w:w="850" w:type="dxa"/>
            <w:tcBorders>
              <w:top w:val="single" w:sz="6" w:space="0" w:color="auto"/>
              <w:left w:val="single" w:sz="6" w:space="0" w:color="auto"/>
              <w:bottom w:val="single" w:sz="8" w:space="0" w:color="auto"/>
              <w:right w:val="single" w:sz="6" w:space="0" w:color="auto"/>
            </w:tcBorders>
            <w:vAlign w:val="center"/>
          </w:tcPr>
          <w:p w14:paraId="4AEE080B" w14:textId="07E9BCB5" w:rsidR="00F90EEE" w:rsidRPr="00504666" w:rsidRDefault="00A31618" w:rsidP="002D0282">
            <w:pPr>
              <w:jc w:val="center"/>
              <w:rPr>
                <w:b/>
                <w:color w:val="1F4E79" w:themeColor="accent1" w:themeShade="80"/>
                <w:sz w:val="20"/>
                <w:szCs w:val="20"/>
              </w:rPr>
            </w:pPr>
            <w:r>
              <w:rPr>
                <w:b/>
                <w:color w:val="1F4E79" w:themeColor="accent1" w:themeShade="80"/>
                <w:sz w:val="20"/>
                <w:szCs w:val="20"/>
              </w:rPr>
              <w:t>3</w:t>
            </w:r>
          </w:p>
        </w:tc>
        <w:tc>
          <w:tcPr>
            <w:tcW w:w="4962" w:type="dxa"/>
            <w:tcBorders>
              <w:top w:val="single" w:sz="6" w:space="0" w:color="auto"/>
              <w:left w:val="single" w:sz="6" w:space="0" w:color="auto"/>
              <w:bottom w:val="single" w:sz="8" w:space="0" w:color="auto"/>
              <w:right w:val="single" w:sz="6" w:space="0" w:color="auto"/>
            </w:tcBorders>
          </w:tcPr>
          <w:tbl>
            <w:tblPr>
              <w:tblW w:w="8640" w:type="dxa"/>
              <w:tblLayout w:type="fixed"/>
              <w:tblLook w:val="04A0" w:firstRow="1" w:lastRow="0" w:firstColumn="1" w:lastColumn="0" w:noHBand="0" w:noVBand="1"/>
            </w:tblPr>
            <w:tblGrid>
              <w:gridCol w:w="8640"/>
            </w:tblGrid>
            <w:tr w:rsidR="00AB0DF9" w:rsidRPr="00504666" w14:paraId="1E2B9905" w14:textId="77777777" w:rsidTr="0085201F">
              <w:trPr>
                <w:trHeight w:val="288"/>
              </w:trPr>
              <w:tc>
                <w:tcPr>
                  <w:tcW w:w="8640" w:type="dxa"/>
                  <w:tcBorders>
                    <w:top w:val="nil"/>
                    <w:left w:val="nil"/>
                    <w:bottom w:val="nil"/>
                    <w:right w:val="nil"/>
                  </w:tcBorders>
                  <w:shd w:val="clear" w:color="auto" w:fill="auto"/>
                  <w:noWrap/>
                  <w:vAlign w:val="center"/>
                  <w:hideMark/>
                </w:tcPr>
                <w:p w14:paraId="28B761B1"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&lt;Address Type="0123" Role="012B"&gt;</w:t>
                  </w:r>
                </w:p>
              </w:tc>
            </w:tr>
            <w:tr w:rsidR="00AB0DF9" w:rsidRPr="00504666" w14:paraId="79D1C226" w14:textId="77777777" w:rsidTr="0085201F">
              <w:trPr>
                <w:trHeight w:val="288"/>
              </w:trPr>
              <w:tc>
                <w:tcPr>
                  <w:tcW w:w="8640" w:type="dxa"/>
                  <w:tcBorders>
                    <w:top w:val="nil"/>
                    <w:left w:val="nil"/>
                    <w:bottom w:val="nil"/>
                    <w:right w:val="nil"/>
                  </w:tcBorders>
                  <w:shd w:val="clear" w:color="auto" w:fill="auto"/>
                  <w:noWrap/>
                  <w:vAlign w:val="center"/>
                  <w:hideMark/>
                </w:tcPr>
                <w:p w14:paraId="099A26DE"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&lt;Street&gt;</w:t>
                  </w:r>
                </w:p>
              </w:tc>
            </w:tr>
            <w:tr w:rsidR="00AB0DF9" w:rsidRPr="00504666" w14:paraId="781ACFDE" w14:textId="77777777" w:rsidTr="0085201F">
              <w:trPr>
                <w:trHeight w:val="288"/>
              </w:trPr>
              <w:tc>
                <w:tcPr>
                  <w:tcW w:w="8640" w:type="dxa"/>
                  <w:tcBorders>
                    <w:top w:val="nil"/>
                    <w:left w:val="nil"/>
                    <w:bottom w:val="nil"/>
                    <w:right w:val="nil"/>
                  </w:tcBorders>
                  <w:shd w:val="clear" w:color="auto" w:fill="auto"/>
                  <w:noWrap/>
                  <w:vAlign w:val="center"/>
                  <w:hideMark/>
                </w:tcPr>
                <w:p w14:paraId="7F123226"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&lt;Line1&gt;371 Richland Avenue&lt;/Line1&gt;</w:t>
                  </w:r>
                </w:p>
              </w:tc>
            </w:tr>
            <w:tr w:rsidR="00AB0DF9" w:rsidRPr="00504666" w14:paraId="5E4AA21A" w14:textId="77777777" w:rsidTr="0085201F">
              <w:trPr>
                <w:trHeight w:val="288"/>
              </w:trPr>
              <w:tc>
                <w:tcPr>
                  <w:tcW w:w="8640" w:type="dxa"/>
                  <w:tcBorders>
                    <w:top w:val="nil"/>
                    <w:left w:val="nil"/>
                    <w:bottom w:val="nil"/>
                    <w:right w:val="nil"/>
                  </w:tcBorders>
                  <w:shd w:val="clear" w:color="auto" w:fill="auto"/>
                  <w:noWrap/>
                  <w:vAlign w:val="center"/>
                  <w:hideMark/>
                </w:tcPr>
                <w:p w14:paraId="37A55F6D" w14:textId="77777777" w:rsidR="00AB0DF9" w:rsidRPr="00504666" w:rsidRDefault="00AB0DF9" w:rsidP="00AB0DF9">
                  <w:pPr>
                    <w:spacing w:after="0" w:line="240" w:lineRule="auto"/>
                    <w:rPr>
                      <w:rFonts w:eastAsia="Times New Roman" w:cs="Consolas"/>
                      <w:b/>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&lt;Line2&gt;&lt;/Line2&gt;</w:t>
                  </w:r>
                </w:p>
              </w:tc>
            </w:tr>
            <w:tr w:rsidR="00AB0DF9" w:rsidRPr="00504666" w14:paraId="6DD12AA5" w14:textId="77777777" w:rsidTr="0085201F">
              <w:trPr>
                <w:trHeight w:val="288"/>
              </w:trPr>
              <w:tc>
                <w:tcPr>
                  <w:tcW w:w="8640" w:type="dxa"/>
                  <w:tcBorders>
                    <w:top w:val="nil"/>
                    <w:left w:val="nil"/>
                    <w:bottom w:val="nil"/>
                    <w:right w:val="nil"/>
                  </w:tcBorders>
                  <w:shd w:val="clear" w:color="auto" w:fill="auto"/>
                  <w:noWrap/>
                  <w:vAlign w:val="center"/>
                  <w:hideMark/>
                </w:tcPr>
                <w:p w14:paraId="7039A08D"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&lt;/Street&gt;</w:t>
                  </w:r>
                </w:p>
              </w:tc>
            </w:tr>
            <w:tr w:rsidR="00AB0DF9" w:rsidRPr="00504666" w14:paraId="0A2685A5" w14:textId="77777777" w:rsidTr="0085201F">
              <w:trPr>
                <w:trHeight w:val="288"/>
              </w:trPr>
              <w:tc>
                <w:tcPr>
                  <w:tcW w:w="8640" w:type="dxa"/>
                  <w:tcBorders>
                    <w:top w:val="nil"/>
                    <w:left w:val="nil"/>
                    <w:bottom w:val="nil"/>
                    <w:right w:val="nil"/>
                  </w:tcBorders>
                  <w:shd w:val="clear" w:color="auto" w:fill="auto"/>
                  <w:noWrap/>
                  <w:vAlign w:val="center"/>
                  <w:hideMark/>
                </w:tcPr>
                <w:p w14:paraId="0C5DEBAA"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&lt;City&gt;Lilydale&lt;/City&gt;</w:t>
                  </w:r>
                </w:p>
              </w:tc>
            </w:tr>
            <w:tr w:rsidR="00AB0DF9" w:rsidRPr="00504666" w14:paraId="28308D9B" w14:textId="77777777" w:rsidTr="0085201F">
              <w:trPr>
                <w:trHeight w:val="288"/>
              </w:trPr>
              <w:tc>
                <w:tcPr>
                  <w:tcW w:w="8640" w:type="dxa"/>
                  <w:tcBorders>
                    <w:top w:val="nil"/>
                    <w:left w:val="nil"/>
                    <w:bottom w:val="nil"/>
                    <w:right w:val="nil"/>
                  </w:tcBorders>
                  <w:shd w:val="clear" w:color="auto" w:fill="auto"/>
                  <w:noWrap/>
                  <w:vAlign w:val="center"/>
                  <w:hideMark/>
                </w:tcPr>
                <w:p w14:paraId="02E1B6DA" w14:textId="77777777" w:rsidR="00AB0DF9" w:rsidRPr="00504666" w:rsidRDefault="00AB0DF9" w:rsidP="00AB0DF9">
                  <w:pPr>
                    <w:spacing w:after="0" w:line="240" w:lineRule="auto"/>
                    <w:rPr>
                      <w:rFonts w:eastAsia="Times New Roman" w:cs="Consolas"/>
                      <w:b/>
                      <w:color w:val="1F4E79" w:themeColor="accent1" w:themeShade="80"/>
                      <w:sz w:val="20"/>
                      <w:szCs w:val="20"/>
                      <w:lang w:eastAsia="en-AU"/>
                    </w:rPr>
                  </w:pPr>
                  <w:r w:rsidRPr="00504666">
                    <w:rPr>
                      <w:rFonts w:eastAsia="Times New Roman" w:cs="Consolas"/>
                      <w:b/>
                      <w:color w:val="1F4E79" w:themeColor="accent1" w:themeShade="80"/>
                      <w:sz w:val="20"/>
                      <w:szCs w:val="20"/>
                      <w:lang w:eastAsia="en-AU"/>
                    </w:rPr>
                    <w:t xml:space="preserve">  &lt;StateProvince&gt;VIC&lt;/StateProvince&gt;</w:t>
                  </w:r>
                </w:p>
              </w:tc>
            </w:tr>
            <w:tr w:rsidR="00AB0DF9" w:rsidRPr="00504666" w14:paraId="6A6EFE36" w14:textId="77777777" w:rsidTr="0085201F">
              <w:trPr>
                <w:trHeight w:val="288"/>
              </w:trPr>
              <w:tc>
                <w:tcPr>
                  <w:tcW w:w="8640" w:type="dxa"/>
                  <w:tcBorders>
                    <w:top w:val="nil"/>
                    <w:left w:val="nil"/>
                    <w:bottom w:val="nil"/>
                    <w:right w:val="nil"/>
                  </w:tcBorders>
                  <w:shd w:val="clear" w:color="auto" w:fill="auto"/>
                  <w:noWrap/>
                  <w:vAlign w:val="center"/>
                  <w:hideMark/>
                </w:tcPr>
                <w:p w14:paraId="69B546EE"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&lt;Country&gt;1101&lt;/Country&gt;</w:t>
                  </w:r>
                </w:p>
              </w:tc>
            </w:tr>
            <w:tr w:rsidR="00AB0DF9" w:rsidRPr="00504666" w14:paraId="160268F3" w14:textId="77777777" w:rsidTr="0085201F">
              <w:trPr>
                <w:trHeight w:val="288"/>
              </w:trPr>
              <w:tc>
                <w:tcPr>
                  <w:tcW w:w="8640" w:type="dxa"/>
                  <w:tcBorders>
                    <w:top w:val="nil"/>
                    <w:left w:val="nil"/>
                    <w:bottom w:val="nil"/>
                    <w:right w:val="nil"/>
                  </w:tcBorders>
                  <w:shd w:val="clear" w:color="auto" w:fill="auto"/>
                  <w:noWrap/>
                  <w:vAlign w:val="center"/>
                  <w:hideMark/>
                </w:tcPr>
                <w:p w14:paraId="3F1B5115"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 xml:space="preserve">  &lt;PostalCode&gt;3140&lt;/PostalCode&gt;</w:t>
                  </w:r>
                </w:p>
              </w:tc>
            </w:tr>
            <w:tr w:rsidR="00AB0DF9" w:rsidRPr="00504666" w14:paraId="6E6ADE3B" w14:textId="77777777" w:rsidTr="0085201F">
              <w:trPr>
                <w:trHeight w:val="288"/>
              </w:trPr>
              <w:tc>
                <w:tcPr>
                  <w:tcW w:w="8640" w:type="dxa"/>
                  <w:tcBorders>
                    <w:top w:val="nil"/>
                    <w:left w:val="nil"/>
                    <w:bottom w:val="nil"/>
                    <w:right w:val="nil"/>
                  </w:tcBorders>
                  <w:shd w:val="clear" w:color="auto" w:fill="auto"/>
                  <w:noWrap/>
                  <w:vAlign w:val="center"/>
                  <w:hideMark/>
                </w:tcPr>
                <w:p w14:paraId="7580EF57" w14:textId="77777777" w:rsidR="00AB0DF9" w:rsidRPr="00504666" w:rsidRDefault="00AB0DF9" w:rsidP="00AB0DF9">
                  <w:pPr>
                    <w:spacing w:after="0" w:line="240" w:lineRule="auto"/>
                    <w:rPr>
                      <w:rFonts w:eastAsia="Times New Roman" w:cs="Consolas"/>
                      <w:color w:val="1F4E79" w:themeColor="accent1" w:themeShade="80"/>
                      <w:sz w:val="20"/>
                      <w:szCs w:val="20"/>
                      <w:lang w:eastAsia="en-AU"/>
                    </w:rPr>
                  </w:pPr>
                  <w:r w:rsidRPr="00504666">
                    <w:rPr>
                      <w:rFonts w:eastAsia="Times New Roman" w:cs="Consolas"/>
                      <w:color w:val="1F4E79" w:themeColor="accent1" w:themeShade="80"/>
                      <w:sz w:val="20"/>
                      <w:szCs w:val="20"/>
                      <w:lang w:eastAsia="en-AU"/>
                    </w:rPr>
                    <w:t>&lt;/Address&gt;</w:t>
                  </w:r>
                </w:p>
              </w:tc>
            </w:tr>
          </w:tbl>
          <w:p w14:paraId="14DC6091" w14:textId="77777777" w:rsidR="00F90EEE" w:rsidRPr="00504666" w:rsidRDefault="00F90EEE" w:rsidP="00F90EEE">
            <w:pPr>
              <w:rPr>
                <w:rFonts w:eastAsia="Times New Roman" w:cs="Consolas"/>
                <w:color w:val="1F4E79" w:themeColor="accent1" w:themeShade="80"/>
                <w:sz w:val="20"/>
                <w:szCs w:val="20"/>
                <w:lang w:eastAsia="en-AU"/>
              </w:rPr>
            </w:pPr>
          </w:p>
        </w:tc>
        <w:tc>
          <w:tcPr>
            <w:tcW w:w="1359" w:type="dxa"/>
            <w:tcBorders>
              <w:top w:val="single" w:sz="6" w:space="0" w:color="auto"/>
              <w:left w:val="single" w:sz="6" w:space="0" w:color="auto"/>
              <w:bottom w:val="single" w:sz="8" w:space="0" w:color="auto"/>
              <w:right w:val="single" w:sz="8" w:space="0" w:color="auto"/>
            </w:tcBorders>
            <w:vAlign w:val="center"/>
          </w:tcPr>
          <w:p w14:paraId="65715A23" w14:textId="77777777" w:rsidR="00F90EEE" w:rsidRPr="00504666" w:rsidRDefault="00AF4088" w:rsidP="00C22F8D">
            <w:pPr>
              <w:rPr>
                <w:color w:val="1F4E79" w:themeColor="accent1" w:themeShade="80"/>
              </w:rPr>
            </w:pPr>
            <w:r w:rsidRPr="00504666">
              <w:rPr>
                <w:color w:val="1F4E79" w:themeColor="accent1" w:themeShade="80"/>
              </w:rPr>
              <w:t>VIC</w:t>
            </w:r>
          </w:p>
        </w:tc>
      </w:tr>
    </w:tbl>
    <w:p w14:paraId="472477B8" w14:textId="5D119998" w:rsidR="00894960" w:rsidRDefault="00E36A00" w:rsidP="00E36A00">
      <w:pPr>
        <w:ind w:left="360"/>
      </w:pPr>
      <w:r>
        <w:t>*M=Mandatory, O=Optional</w:t>
      </w:r>
    </w:p>
    <w:p w14:paraId="404AA652" w14:textId="6FA50740" w:rsidR="0053240C" w:rsidRDefault="0053240C" w:rsidP="00E36A00">
      <w:pPr>
        <w:ind w:left="360"/>
      </w:pPr>
      <w:r>
        <w:t># Note: This field has not been specified as part of the approved NAPLAN Online v1.2 Registration data set. It has been included for completeness and is not required to be supplied in uploads to the assessment platform. A review of the registration data set will occur post UAT scheduled mid 2016.</w:t>
      </w:r>
    </w:p>
    <w:p w14:paraId="24495ACE" w14:textId="77777777" w:rsidR="005501AF" w:rsidRDefault="005501AF" w:rsidP="00E36A00">
      <w:pPr>
        <w:ind w:left="360"/>
      </w:pPr>
    </w:p>
    <w:p w14:paraId="2D2D6894" w14:textId="77777777" w:rsidR="00AF4088" w:rsidRDefault="005B079A" w:rsidP="003F6E7A">
      <w:pPr>
        <w:pStyle w:val="Heading3"/>
        <w:ind w:left="720"/>
      </w:pPr>
      <w:bookmarkStart w:id="52" w:name="_Toc451762223"/>
      <w:r>
        <w:t>4</w:t>
      </w:r>
      <w:r w:rsidR="00B3318D">
        <w:t xml:space="preserve">.1.1 </w:t>
      </w:r>
      <w:r w:rsidR="00AF4088">
        <w:t xml:space="preserve">Sample </w:t>
      </w:r>
      <w:r w:rsidR="00B3318D">
        <w:t xml:space="preserve">Student </w:t>
      </w:r>
      <w:r w:rsidR="00AF4088">
        <w:t>XML:</w:t>
      </w:r>
      <w:bookmarkEnd w:id="52"/>
    </w:p>
    <w:p w14:paraId="4211C424" w14:textId="77777777" w:rsidR="00AF4088" w:rsidRPr="00AF4088" w:rsidRDefault="00AF4088" w:rsidP="00AF4088">
      <w:pPr>
        <w:pStyle w:val="NoSpacing"/>
        <w:ind w:left="1440"/>
        <w:rPr>
          <w:sz w:val="20"/>
          <w:szCs w:val="20"/>
        </w:rPr>
      </w:pPr>
      <w:r w:rsidRPr="00AF4088">
        <w:rPr>
          <w:sz w:val="20"/>
          <w:szCs w:val="20"/>
        </w:rPr>
        <w:t>&lt;StudentPersonal RefId="A65D9844-C39C-49B1-BA15-40414ED434F8"&gt;</w:t>
      </w:r>
    </w:p>
    <w:p w14:paraId="3E9E72C5" w14:textId="77777777" w:rsidR="00AF4088" w:rsidRPr="00AF4088" w:rsidRDefault="00AF4088" w:rsidP="00AF4088">
      <w:pPr>
        <w:pStyle w:val="NoSpacing"/>
        <w:ind w:left="1440"/>
        <w:rPr>
          <w:sz w:val="20"/>
          <w:szCs w:val="20"/>
        </w:rPr>
      </w:pPr>
      <w:r w:rsidRPr="00AF4088">
        <w:rPr>
          <w:sz w:val="20"/>
          <w:szCs w:val="20"/>
        </w:rPr>
        <w:t xml:space="preserve">  &lt;LocalId&gt;ehfsp680&lt;/LocalId&gt;</w:t>
      </w:r>
    </w:p>
    <w:p w14:paraId="5FA5B34D" w14:textId="77777777" w:rsidR="00AF4088" w:rsidRPr="00AF4088" w:rsidRDefault="00AF4088" w:rsidP="00AF4088">
      <w:pPr>
        <w:pStyle w:val="NoSpacing"/>
        <w:ind w:left="1440"/>
        <w:rPr>
          <w:sz w:val="20"/>
          <w:szCs w:val="20"/>
        </w:rPr>
      </w:pPr>
      <w:r w:rsidRPr="00AF4088">
        <w:rPr>
          <w:sz w:val="20"/>
          <w:szCs w:val="20"/>
        </w:rPr>
        <w:t xml:space="preserve">  &lt;StateProvinceId&gt;57690&lt;/StateProvinceId&gt;</w:t>
      </w:r>
    </w:p>
    <w:p w14:paraId="72DC729A" w14:textId="77777777" w:rsidR="00AF4088" w:rsidRPr="00AF4088" w:rsidRDefault="00AF4088" w:rsidP="00AF4088">
      <w:pPr>
        <w:pStyle w:val="NoSpacing"/>
        <w:ind w:left="1440"/>
        <w:rPr>
          <w:sz w:val="20"/>
          <w:szCs w:val="20"/>
        </w:rPr>
      </w:pPr>
      <w:r w:rsidRPr="00AF4088">
        <w:rPr>
          <w:sz w:val="20"/>
          <w:szCs w:val="20"/>
        </w:rPr>
        <w:t xml:space="preserve">  &lt;OtherIdList&gt;</w:t>
      </w:r>
    </w:p>
    <w:p w14:paraId="0E2571CA" w14:textId="77777777" w:rsidR="00AF4088" w:rsidRPr="00AF4088" w:rsidRDefault="00AF4088" w:rsidP="00AF4088">
      <w:pPr>
        <w:pStyle w:val="NoSpacing"/>
        <w:ind w:left="1440"/>
        <w:rPr>
          <w:sz w:val="20"/>
          <w:szCs w:val="20"/>
        </w:rPr>
      </w:pPr>
      <w:r w:rsidRPr="00AF4088">
        <w:rPr>
          <w:sz w:val="20"/>
          <w:szCs w:val="20"/>
        </w:rPr>
        <w:t xml:space="preserve">    &lt;OtherId Type="SectorStudentId"&gt;62065&lt;/OtherId&gt;</w:t>
      </w:r>
    </w:p>
    <w:p w14:paraId="4D8AFEF7" w14:textId="77777777" w:rsidR="00AF4088" w:rsidRPr="00AF4088" w:rsidRDefault="00AF4088" w:rsidP="00AF4088">
      <w:pPr>
        <w:pStyle w:val="NoSpacing"/>
        <w:ind w:left="1440"/>
        <w:rPr>
          <w:sz w:val="20"/>
          <w:szCs w:val="20"/>
        </w:rPr>
      </w:pPr>
      <w:r w:rsidRPr="00AF4088">
        <w:rPr>
          <w:sz w:val="20"/>
          <w:szCs w:val="20"/>
        </w:rPr>
        <w:t xml:space="preserve">    &lt;OtherId Type="DiocesanStudentId"&gt;21274&lt;/OtherId&gt;</w:t>
      </w:r>
    </w:p>
    <w:p w14:paraId="6864267D" w14:textId="77777777" w:rsidR="00AF4088" w:rsidRPr="00AF4088" w:rsidRDefault="00AF4088" w:rsidP="00AF4088">
      <w:pPr>
        <w:pStyle w:val="NoSpacing"/>
        <w:ind w:left="1440"/>
        <w:rPr>
          <w:sz w:val="20"/>
          <w:szCs w:val="20"/>
        </w:rPr>
      </w:pPr>
      <w:r w:rsidRPr="00AF4088">
        <w:rPr>
          <w:sz w:val="20"/>
          <w:szCs w:val="20"/>
        </w:rPr>
        <w:t xml:space="preserve">    &lt;OtherId Type="OtherStudentId"&gt;36682&lt;/OtherId&gt;</w:t>
      </w:r>
    </w:p>
    <w:p w14:paraId="652584AA" w14:textId="77777777" w:rsidR="00AF4088" w:rsidRPr="00AF4088" w:rsidRDefault="00AF4088" w:rsidP="00AF4088">
      <w:pPr>
        <w:pStyle w:val="NoSpacing"/>
        <w:ind w:left="1440"/>
        <w:rPr>
          <w:sz w:val="20"/>
          <w:szCs w:val="20"/>
        </w:rPr>
      </w:pPr>
      <w:r w:rsidRPr="00AF4088">
        <w:rPr>
          <w:sz w:val="20"/>
          <w:szCs w:val="20"/>
        </w:rPr>
        <w:t xml:space="preserve">    &lt;OtherId Type="TAAStudentId"&gt;91049&lt;/OtherId&gt;</w:t>
      </w:r>
    </w:p>
    <w:p w14:paraId="6B5F663D" w14:textId="77777777" w:rsidR="00AF4088" w:rsidRPr="00AF4088" w:rsidRDefault="00AF4088" w:rsidP="00AF4088">
      <w:pPr>
        <w:pStyle w:val="NoSpacing"/>
        <w:ind w:left="1440"/>
        <w:rPr>
          <w:sz w:val="20"/>
          <w:szCs w:val="20"/>
        </w:rPr>
      </w:pPr>
      <w:r w:rsidRPr="00AF4088">
        <w:rPr>
          <w:sz w:val="20"/>
          <w:szCs w:val="20"/>
        </w:rPr>
        <w:t xml:space="preserve">    &lt;OtherId Type="NationalStudentId"&gt;2958&lt;/OtherId&gt;</w:t>
      </w:r>
    </w:p>
    <w:p w14:paraId="45E2355C" w14:textId="77777777" w:rsidR="00AF4088" w:rsidRPr="00AF4088" w:rsidRDefault="00AF4088" w:rsidP="00AF4088">
      <w:pPr>
        <w:pStyle w:val="NoSpacing"/>
        <w:ind w:left="1440"/>
        <w:rPr>
          <w:sz w:val="20"/>
          <w:szCs w:val="20"/>
        </w:rPr>
      </w:pPr>
      <w:r w:rsidRPr="00AF4088">
        <w:rPr>
          <w:sz w:val="20"/>
          <w:szCs w:val="20"/>
        </w:rPr>
        <w:t xml:space="preserve">    &lt;OtherId Type="NAPPlatformStudentId"&gt;44724&lt;/OtherId&gt;</w:t>
      </w:r>
    </w:p>
    <w:p w14:paraId="1225E65D" w14:textId="77777777" w:rsidR="00AF4088" w:rsidRPr="00AF4088" w:rsidRDefault="00AF4088" w:rsidP="00AF4088">
      <w:pPr>
        <w:pStyle w:val="NoSpacing"/>
        <w:ind w:left="1440"/>
        <w:rPr>
          <w:sz w:val="20"/>
          <w:szCs w:val="20"/>
        </w:rPr>
      </w:pPr>
      <w:r w:rsidRPr="00AF4088">
        <w:rPr>
          <w:sz w:val="20"/>
          <w:szCs w:val="20"/>
        </w:rPr>
        <w:t xml:space="preserve">    &lt;OtherId Type="PreviousLocalSchoolStudentId"&gt;39387&lt;/OtherId&gt;</w:t>
      </w:r>
    </w:p>
    <w:p w14:paraId="53032C64" w14:textId="77777777" w:rsidR="00AF4088" w:rsidRPr="00AF4088" w:rsidRDefault="00AF4088" w:rsidP="00AF4088">
      <w:pPr>
        <w:pStyle w:val="NoSpacing"/>
        <w:ind w:left="1440"/>
        <w:rPr>
          <w:sz w:val="20"/>
          <w:szCs w:val="20"/>
        </w:rPr>
      </w:pPr>
      <w:r w:rsidRPr="00AF4088">
        <w:rPr>
          <w:sz w:val="20"/>
          <w:szCs w:val="20"/>
        </w:rPr>
        <w:t xml:space="preserve">    &lt;OtherId Type="PreviousSectorStudentId"&gt;24295&lt;/OtherId&gt;</w:t>
      </w:r>
    </w:p>
    <w:p w14:paraId="3BCAD16B" w14:textId="77777777" w:rsidR="00AF4088" w:rsidRPr="00AF4088" w:rsidRDefault="00AF4088" w:rsidP="00AF4088">
      <w:pPr>
        <w:pStyle w:val="NoSpacing"/>
        <w:ind w:left="1440"/>
        <w:rPr>
          <w:sz w:val="20"/>
          <w:szCs w:val="20"/>
        </w:rPr>
      </w:pPr>
      <w:r w:rsidRPr="00AF4088">
        <w:rPr>
          <w:sz w:val="20"/>
          <w:szCs w:val="20"/>
        </w:rPr>
        <w:t xml:space="preserve">    &lt;OtherId Type="PreviousDiocesanStudentId"&gt;50670&lt;/OtherId&gt;</w:t>
      </w:r>
    </w:p>
    <w:p w14:paraId="6ED0CE95" w14:textId="77777777" w:rsidR="00AF4088" w:rsidRPr="00AF4088" w:rsidRDefault="00AF4088" w:rsidP="00AF4088">
      <w:pPr>
        <w:pStyle w:val="NoSpacing"/>
        <w:ind w:left="1440"/>
        <w:rPr>
          <w:sz w:val="20"/>
          <w:szCs w:val="20"/>
        </w:rPr>
      </w:pPr>
      <w:r w:rsidRPr="00AF4088">
        <w:rPr>
          <w:sz w:val="20"/>
          <w:szCs w:val="20"/>
        </w:rPr>
        <w:t xml:space="preserve">    &lt;OtherId Type="PreviousOtherStudentId"&gt;89972&lt;/OtherId&gt;</w:t>
      </w:r>
    </w:p>
    <w:p w14:paraId="5B922CBA" w14:textId="77777777" w:rsidR="00AF4088" w:rsidRPr="00AF4088" w:rsidRDefault="00AF4088" w:rsidP="00AF4088">
      <w:pPr>
        <w:pStyle w:val="NoSpacing"/>
        <w:ind w:left="1440"/>
        <w:rPr>
          <w:sz w:val="20"/>
          <w:szCs w:val="20"/>
        </w:rPr>
      </w:pPr>
      <w:r w:rsidRPr="00AF4088">
        <w:rPr>
          <w:sz w:val="20"/>
          <w:szCs w:val="20"/>
        </w:rPr>
        <w:t xml:space="preserve">    &lt;OtherId Type="PreviousTAAStudentId"&gt;28437&lt;/OtherId&gt;</w:t>
      </w:r>
    </w:p>
    <w:p w14:paraId="11CACC7E" w14:textId="77777777" w:rsidR="00AF4088" w:rsidRPr="00AF4088" w:rsidRDefault="00AF4088" w:rsidP="00AF4088">
      <w:pPr>
        <w:pStyle w:val="NoSpacing"/>
        <w:ind w:left="1440"/>
        <w:rPr>
          <w:sz w:val="20"/>
          <w:szCs w:val="20"/>
        </w:rPr>
      </w:pPr>
      <w:r w:rsidRPr="00AF4088">
        <w:rPr>
          <w:sz w:val="20"/>
          <w:szCs w:val="20"/>
        </w:rPr>
        <w:t xml:space="preserve">    &lt;OtherId Type="PreviousStateProvinceId"&gt;28007&lt;/OtherId&gt;</w:t>
      </w:r>
    </w:p>
    <w:p w14:paraId="2C13A6FC" w14:textId="77777777" w:rsidR="00AF4088" w:rsidRPr="00AF4088" w:rsidRDefault="00AF4088" w:rsidP="00AF4088">
      <w:pPr>
        <w:pStyle w:val="NoSpacing"/>
        <w:ind w:left="1440"/>
        <w:rPr>
          <w:sz w:val="20"/>
          <w:szCs w:val="20"/>
        </w:rPr>
      </w:pPr>
      <w:r w:rsidRPr="00AF4088">
        <w:rPr>
          <w:sz w:val="20"/>
          <w:szCs w:val="20"/>
        </w:rPr>
        <w:t xml:space="preserve">    &lt;OtherId Type="PreviousNationalStudentId"&gt;84957&lt;/OtherId&gt;</w:t>
      </w:r>
    </w:p>
    <w:p w14:paraId="08F9E7A5" w14:textId="77777777" w:rsidR="00AF4088" w:rsidRPr="00AF4088" w:rsidRDefault="00AF4088" w:rsidP="00AF4088">
      <w:pPr>
        <w:pStyle w:val="NoSpacing"/>
        <w:ind w:left="1440"/>
        <w:rPr>
          <w:sz w:val="20"/>
          <w:szCs w:val="20"/>
        </w:rPr>
      </w:pPr>
      <w:r w:rsidRPr="00AF4088">
        <w:rPr>
          <w:sz w:val="20"/>
          <w:szCs w:val="20"/>
        </w:rPr>
        <w:t xml:space="preserve">    &lt;OtherId Type="PreviousNAPPlatformStudentId"&gt;74459&lt;/OtherId&gt;</w:t>
      </w:r>
    </w:p>
    <w:p w14:paraId="76384D1A" w14:textId="77777777" w:rsidR="00AF4088" w:rsidRPr="00AF4088" w:rsidRDefault="00AF4088" w:rsidP="00AF4088">
      <w:pPr>
        <w:pStyle w:val="NoSpacing"/>
        <w:ind w:left="1440"/>
        <w:rPr>
          <w:sz w:val="20"/>
          <w:szCs w:val="20"/>
        </w:rPr>
      </w:pPr>
      <w:r w:rsidRPr="00AF4088">
        <w:rPr>
          <w:sz w:val="20"/>
          <w:szCs w:val="20"/>
        </w:rPr>
        <w:t xml:space="preserve">  &lt;/OtherIdList&gt;</w:t>
      </w:r>
    </w:p>
    <w:p w14:paraId="68F2C612" w14:textId="77777777" w:rsidR="00AF4088" w:rsidRPr="00AF4088" w:rsidRDefault="00AF4088" w:rsidP="00AF4088">
      <w:pPr>
        <w:pStyle w:val="NoSpacing"/>
        <w:ind w:left="1440"/>
        <w:rPr>
          <w:sz w:val="20"/>
          <w:szCs w:val="20"/>
        </w:rPr>
      </w:pPr>
      <w:r w:rsidRPr="00AF4088">
        <w:rPr>
          <w:sz w:val="20"/>
          <w:szCs w:val="20"/>
        </w:rPr>
        <w:t xml:space="preserve">  &lt;PersonInfo&gt;</w:t>
      </w:r>
    </w:p>
    <w:p w14:paraId="44A58278" w14:textId="77777777" w:rsidR="00AF4088" w:rsidRPr="00AF4088" w:rsidRDefault="00AF4088" w:rsidP="00AF4088">
      <w:pPr>
        <w:pStyle w:val="NoSpacing"/>
        <w:ind w:left="1440"/>
        <w:rPr>
          <w:sz w:val="20"/>
          <w:szCs w:val="20"/>
        </w:rPr>
      </w:pPr>
      <w:r w:rsidRPr="00AF4088">
        <w:rPr>
          <w:sz w:val="20"/>
          <w:szCs w:val="20"/>
        </w:rPr>
        <w:t xml:space="preserve">    &lt;Name Type="LGL"&gt;</w:t>
      </w:r>
    </w:p>
    <w:p w14:paraId="1C8B1EF2" w14:textId="77777777" w:rsidR="00AF4088" w:rsidRPr="00AF4088" w:rsidRDefault="00AF4088" w:rsidP="00AF4088">
      <w:pPr>
        <w:pStyle w:val="NoSpacing"/>
        <w:ind w:left="1440"/>
        <w:rPr>
          <w:sz w:val="20"/>
          <w:szCs w:val="20"/>
        </w:rPr>
      </w:pPr>
      <w:r w:rsidRPr="00AF4088">
        <w:rPr>
          <w:sz w:val="20"/>
          <w:szCs w:val="20"/>
        </w:rPr>
        <w:t xml:space="preserve">      &lt;FamilyName&gt;Chadwell&lt;/FamilyName&gt;</w:t>
      </w:r>
    </w:p>
    <w:p w14:paraId="202EEC3A" w14:textId="77777777" w:rsidR="00AF4088" w:rsidRPr="00AF4088" w:rsidRDefault="00AF4088" w:rsidP="00AF4088">
      <w:pPr>
        <w:pStyle w:val="NoSpacing"/>
        <w:ind w:left="1440"/>
        <w:rPr>
          <w:sz w:val="20"/>
          <w:szCs w:val="20"/>
        </w:rPr>
      </w:pPr>
      <w:r w:rsidRPr="00AF4088">
        <w:rPr>
          <w:sz w:val="20"/>
          <w:szCs w:val="20"/>
        </w:rPr>
        <w:t xml:space="preserve">      &lt;GivenName&gt;Conrad&lt;/GivenName&gt;</w:t>
      </w:r>
    </w:p>
    <w:p w14:paraId="43293D65" w14:textId="77777777" w:rsidR="00AF4088" w:rsidRPr="00AF4088" w:rsidRDefault="00AF4088" w:rsidP="00AF4088">
      <w:pPr>
        <w:pStyle w:val="NoSpacing"/>
        <w:ind w:left="1440"/>
        <w:rPr>
          <w:sz w:val="20"/>
          <w:szCs w:val="20"/>
        </w:rPr>
      </w:pPr>
      <w:r w:rsidRPr="00AF4088">
        <w:rPr>
          <w:sz w:val="20"/>
          <w:szCs w:val="20"/>
        </w:rPr>
        <w:t xml:space="preserve">      &lt;MiddleName&gt;J&lt;/MiddleName&gt;</w:t>
      </w:r>
    </w:p>
    <w:p w14:paraId="20251ABE" w14:textId="77777777" w:rsidR="00AF4088" w:rsidRPr="00AF4088" w:rsidRDefault="00AF4088" w:rsidP="00AF4088">
      <w:pPr>
        <w:pStyle w:val="NoSpacing"/>
        <w:ind w:left="1440"/>
        <w:rPr>
          <w:sz w:val="20"/>
          <w:szCs w:val="20"/>
        </w:rPr>
      </w:pPr>
      <w:r w:rsidRPr="00AF4088">
        <w:rPr>
          <w:sz w:val="20"/>
          <w:szCs w:val="20"/>
        </w:rPr>
        <w:t xml:space="preserve">      &lt;PreferredGivenName&gt;Conrad&lt;/PreferredGivenName&gt;</w:t>
      </w:r>
    </w:p>
    <w:p w14:paraId="4A7FB6B3" w14:textId="77777777" w:rsidR="00AF4088" w:rsidRPr="00AF4088" w:rsidRDefault="00AF4088" w:rsidP="00AF4088">
      <w:pPr>
        <w:pStyle w:val="NoSpacing"/>
        <w:ind w:left="1440"/>
        <w:rPr>
          <w:sz w:val="20"/>
          <w:szCs w:val="20"/>
        </w:rPr>
      </w:pPr>
      <w:r w:rsidRPr="00AF4088">
        <w:rPr>
          <w:sz w:val="20"/>
          <w:szCs w:val="20"/>
        </w:rPr>
        <w:t xml:space="preserve">    &lt;/Name&gt;</w:t>
      </w:r>
    </w:p>
    <w:p w14:paraId="2090DC67" w14:textId="77777777" w:rsidR="00AF4088" w:rsidRPr="00AF4088" w:rsidRDefault="00AF4088" w:rsidP="00AF4088">
      <w:pPr>
        <w:pStyle w:val="NoSpacing"/>
        <w:ind w:left="1440"/>
        <w:rPr>
          <w:sz w:val="20"/>
          <w:szCs w:val="20"/>
        </w:rPr>
      </w:pPr>
      <w:r w:rsidRPr="00AF4088">
        <w:rPr>
          <w:sz w:val="20"/>
          <w:szCs w:val="20"/>
        </w:rPr>
        <w:t xml:space="preserve">    &lt;Demographics&gt;</w:t>
      </w:r>
    </w:p>
    <w:p w14:paraId="70641A0E" w14:textId="77777777" w:rsidR="00AF4088" w:rsidRPr="00AF4088" w:rsidRDefault="00AF4088" w:rsidP="00AF4088">
      <w:pPr>
        <w:pStyle w:val="NoSpacing"/>
        <w:ind w:left="1440"/>
        <w:rPr>
          <w:sz w:val="20"/>
          <w:szCs w:val="20"/>
        </w:rPr>
      </w:pPr>
      <w:r w:rsidRPr="00AF4088">
        <w:rPr>
          <w:sz w:val="20"/>
          <w:szCs w:val="20"/>
        </w:rPr>
        <w:t xml:space="preserve">      &lt;IndigenousStatus&gt;1&lt;/IndigenousStatus&gt;</w:t>
      </w:r>
    </w:p>
    <w:p w14:paraId="4B488598" w14:textId="77777777" w:rsidR="00AF4088" w:rsidRPr="00AF4088" w:rsidRDefault="00AF4088" w:rsidP="00AF4088">
      <w:pPr>
        <w:pStyle w:val="NoSpacing"/>
        <w:ind w:left="1440"/>
        <w:rPr>
          <w:sz w:val="20"/>
          <w:szCs w:val="20"/>
        </w:rPr>
      </w:pPr>
      <w:r w:rsidRPr="00AF4088">
        <w:rPr>
          <w:sz w:val="20"/>
          <w:szCs w:val="20"/>
        </w:rPr>
        <w:t xml:space="preserve">      &lt;Sex&gt;1&lt;/Sex&gt;</w:t>
      </w:r>
    </w:p>
    <w:p w14:paraId="3839F176" w14:textId="77777777" w:rsidR="00AF4088" w:rsidRPr="00AF4088" w:rsidRDefault="00AF4088" w:rsidP="00AF4088">
      <w:pPr>
        <w:pStyle w:val="NoSpacing"/>
        <w:ind w:left="1440"/>
        <w:rPr>
          <w:sz w:val="20"/>
          <w:szCs w:val="20"/>
        </w:rPr>
      </w:pPr>
      <w:r w:rsidRPr="00AF4088">
        <w:rPr>
          <w:sz w:val="20"/>
          <w:szCs w:val="20"/>
        </w:rPr>
        <w:t xml:space="preserve">      &lt;BirthDate&gt;2009-07-09&lt;/BirthDate&gt;</w:t>
      </w:r>
    </w:p>
    <w:p w14:paraId="21F0FC28" w14:textId="77777777" w:rsidR="00AF4088" w:rsidRPr="00AF4088" w:rsidRDefault="00AF4088" w:rsidP="00AF4088">
      <w:pPr>
        <w:pStyle w:val="NoSpacing"/>
        <w:ind w:left="1440"/>
        <w:rPr>
          <w:sz w:val="20"/>
          <w:szCs w:val="20"/>
        </w:rPr>
      </w:pPr>
      <w:r w:rsidRPr="00AF4088">
        <w:rPr>
          <w:sz w:val="20"/>
          <w:szCs w:val="20"/>
        </w:rPr>
        <w:t xml:space="preserve">      &lt;CountryOfBirth&gt;1101&lt;/CountryOfBirth&gt;</w:t>
      </w:r>
    </w:p>
    <w:p w14:paraId="35065E87" w14:textId="77777777" w:rsidR="00AF4088" w:rsidRPr="00AF4088" w:rsidRDefault="00AF4088" w:rsidP="00AF4088">
      <w:pPr>
        <w:pStyle w:val="NoSpacing"/>
        <w:ind w:left="1440"/>
        <w:rPr>
          <w:sz w:val="20"/>
          <w:szCs w:val="20"/>
        </w:rPr>
      </w:pPr>
      <w:r w:rsidRPr="00AF4088">
        <w:rPr>
          <w:sz w:val="20"/>
          <w:szCs w:val="20"/>
        </w:rPr>
        <w:t xml:space="preserve">      &lt;LanguageList&gt;</w:t>
      </w:r>
    </w:p>
    <w:p w14:paraId="50652C45" w14:textId="77777777" w:rsidR="00AF4088" w:rsidRPr="00AF4088" w:rsidRDefault="00AF4088" w:rsidP="00AF4088">
      <w:pPr>
        <w:pStyle w:val="NoSpacing"/>
        <w:ind w:left="1440"/>
        <w:rPr>
          <w:sz w:val="20"/>
          <w:szCs w:val="20"/>
        </w:rPr>
      </w:pPr>
      <w:r w:rsidRPr="00AF4088">
        <w:rPr>
          <w:sz w:val="20"/>
          <w:szCs w:val="20"/>
        </w:rPr>
        <w:t xml:space="preserve">        &lt;Language&gt;</w:t>
      </w:r>
    </w:p>
    <w:p w14:paraId="54603AFE" w14:textId="77777777" w:rsidR="00AF4088" w:rsidRPr="00AF4088" w:rsidRDefault="00AF4088" w:rsidP="00AF4088">
      <w:pPr>
        <w:pStyle w:val="NoSpacing"/>
        <w:ind w:left="1440"/>
        <w:rPr>
          <w:sz w:val="20"/>
          <w:szCs w:val="20"/>
        </w:rPr>
      </w:pPr>
      <w:r w:rsidRPr="00AF4088">
        <w:rPr>
          <w:sz w:val="20"/>
          <w:szCs w:val="20"/>
        </w:rPr>
        <w:t xml:space="preserve">          &lt;Code&gt;1201&lt;/Code&gt;</w:t>
      </w:r>
    </w:p>
    <w:p w14:paraId="0AC3F9A5" w14:textId="77777777" w:rsidR="00AF4088" w:rsidRPr="00AF4088" w:rsidRDefault="00AF4088" w:rsidP="00AF4088">
      <w:pPr>
        <w:pStyle w:val="NoSpacing"/>
        <w:ind w:left="1440"/>
        <w:rPr>
          <w:sz w:val="20"/>
          <w:szCs w:val="20"/>
        </w:rPr>
      </w:pPr>
      <w:r w:rsidRPr="00AF4088">
        <w:rPr>
          <w:sz w:val="20"/>
          <w:szCs w:val="20"/>
        </w:rPr>
        <w:t xml:space="preserve">          &lt;LanguageType&gt;4&lt;/LanguageType&gt;</w:t>
      </w:r>
    </w:p>
    <w:p w14:paraId="1B4CDA7A" w14:textId="77777777" w:rsidR="00AF4088" w:rsidRPr="00AF4088" w:rsidRDefault="00AF4088" w:rsidP="00AF4088">
      <w:pPr>
        <w:pStyle w:val="NoSpacing"/>
        <w:ind w:left="1440"/>
        <w:rPr>
          <w:sz w:val="20"/>
          <w:szCs w:val="20"/>
        </w:rPr>
      </w:pPr>
      <w:r w:rsidRPr="00AF4088">
        <w:rPr>
          <w:sz w:val="20"/>
          <w:szCs w:val="20"/>
        </w:rPr>
        <w:t xml:space="preserve">        &lt;/Language&gt;</w:t>
      </w:r>
    </w:p>
    <w:p w14:paraId="6E664240" w14:textId="77777777" w:rsidR="00AF4088" w:rsidRPr="00AF4088" w:rsidRDefault="00AF4088" w:rsidP="00AF4088">
      <w:pPr>
        <w:pStyle w:val="NoSpacing"/>
        <w:ind w:left="1440"/>
        <w:rPr>
          <w:sz w:val="20"/>
          <w:szCs w:val="20"/>
        </w:rPr>
      </w:pPr>
      <w:r w:rsidRPr="00AF4088">
        <w:rPr>
          <w:sz w:val="20"/>
          <w:szCs w:val="20"/>
        </w:rPr>
        <w:t xml:space="preserve">      &lt;/LanguageList&gt;</w:t>
      </w:r>
    </w:p>
    <w:p w14:paraId="64087979" w14:textId="77777777" w:rsidR="00AF4088" w:rsidRPr="00AF4088" w:rsidRDefault="00AF4088" w:rsidP="00AF4088">
      <w:pPr>
        <w:pStyle w:val="NoSpacing"/>
        <w:ind w:left="1440"/>
        <w:rPr>
          <w:sz w:val="20"/>
          <w:szCs w:val="20"/>
        </w:rPr>
      </w:pPr>
      <w:r w:rsidRPr="00AF4088">
        <w:rPr>
          <w:sz w:val="20"/>
          <w:szCs w:val="20"/>
        </w:rPr>
        <w:t xml:space="preserve">      &lt;VisaSubClass&gt;101&lt;/VisaSubClass&gt;</w:t>
      </w:r>
    </w:p>
    <w:p w14:paraId="34290A46" w14:textId="77777777" w:rsidR="00AF4088" w:rsidRPr="00AF4088" w:rsidRDefault="00AF4088" w:rsidP="00AF4088">
      <w:pPr>
        <w:pStyle w:val="NoSpacing"/>
        <w:ind w:left="1440"/>
        <w:rPr>
          <w:sz w:val="20"/>
          <w:szCs w:val="20"/>
        </w:rPr>
      </w:pPr>
      <w:r w:rsidRPr="00AF4088">
        <w:rPr>
          <w:sz w:val="20"/>
          <w:szCs w:val="20"/>
        </w:rPr>
        <w:t xml:space="preserve">      &lt;LBOTE&gt;N&lt;/LBOTE&gt;</w:t>
      </w:r>
    </w:p>
    <w:p w14:paraId="257BE7D0" w14:textId="77777777" w:rsidR="00AF4088" w:rsidRPr="00AF4088" w:rsidRDefault="00AF4088" w:rsidP="00AF4088">
      <w:pPr>
        <w:pStyle w:val="NoSpacing"/>
        <w:ind w:left="1440"/>
        <w:rPr>
          <w:sz w:val="20"/>
          <w:szCs w:val="20"/>
        </w:rPr>
      </w:pPr>
      <w:r w:rsidRPr="00AF4088">
        <w:rPr>
          <w:sz w:val="20"/>
          <w:szCs w:val="20"/>
        </w:rPr>
        <w:t xml:space="preserve">    &lt;/Demographics&gt;</w:t>
      </w:r>
    </w:p>
    <w:p w14:paraId="1D78DBE0" w14:textId="77777777" w:rsidR="00AF4088" w:rsidRPr="00AF4088" w:rsidRDefault="00AF4088" w:rsidP="00AF4088">
      <w:pPr>
        <w:pStyle w:val="NoSpacing"/>
        <w:ind w:left="1440"/>
        <w:rPr>
          <w:sz w:val="20"/>
          <w:szCs w:val="20"/>
        </w:rPr>
      </w:pPr>
      <w:r w:rsidRPr="00AF4088">
        <w:rPr>
          <w:sz w:val="20"/>
          <w:szCs w:val="20"/>
        </w:rPr>
        <w:t xml:space="preserve">    &lt;AddressList&gt;</w:t>
      </w:r>
    </w:p>
    <w:p w14:paraId="4097D486" w14:textId="77777777" w:rsidR="00AF4088" w:rsidRPr="00AF4088" w:rsidRDefault="00AF4088" w:rsidP="00AF4088">
      <w:pPr>
        <w:pStyle w:val="NoSpacing"/>
        <w:ind w:left="1440"/>
        <w:rPr>
          <w:sz w:val="20"/>
          <w:szCs w:val="20"/>
        </w:rPr>
      </w:pPr>
      <w:r w:rsidRPr="00AF4088">
        <w:rPr>
          <w:sz w:val="20"/>
          <w:szCs w:val="20"/>
        </w:rPr>
        <w:t xml:space="preserve">      &lt;Address Type="0123" Role="012B"&gt;</w:t>
      </w:r>
    </w:p>
    <w:p w14:paraId="1BC102B5" w14:textId="77777777" w:rsidR="00AF4088" w:rsidRPr="00AF4088" w:rsidRDefault="00AF4088" w:rsidP="00AF4088">
      <w:pPr>
        <w:pStyle w:val="NoSpacing"/>
        <w:ind w:left="1440"/>
        <w:rPr>
          <w:sz w:val="20"/>
          <w:szCs w:val="20"/>
        </w:rPr>
      </w:pPr>
      <w:r w:rsidRPr="00AF4088">
        <w:rPr>
          <w:sz w:val="20"/>
          <w:szCs w:val="20"/>
        </w:rPr>
        <w:t xml:space="preserve">        &lt;Street&gt;</w:t>
      </w:r>
    </w:p>
    <w:p w14:paraId="56918E0E" w14:textId="77777777" w:rsidR="00AF4088" w:rsidRPr="00AF4088" w:rsidRDefault="00AF4088" w:rsidP="00AF4088">
      <w:pPr>
        <w:pStyle w:val="NoSpacing"/>
        <w:ind w:left="1440"/>
        <w:rPr>
          <w:sz w:val="20"/>
          <w:szCs w:val="20"/>
        </w:rPr>
      </w:pPr>
      <w:r w:rsidRPr="00AF4088">
        <w:rPr>
          <w:sz w:val="20"/>
          <w:szCs w:val="20"/>
        </w:rPr>
        <w:t xml:space="preserve">          &lt;Line1&gt;371 Richland Avenue&lt;/Line1&gt;</w:t>
      </w:r>
    </w:p>
    <w:p w14:paraId="290380AF" w14:textId="77777777" w:rsidR="00AF4088" w:rsidRPr="00AF4088" w:rsidRDefault="00AF4088" w:rsidP="00AF4088">
      <w:pPr>
        <w:pStyle w:val="NoSpacing"/>
        <w:ind w:left="1440"/>
        <w:rPr>
          <w:sz w:val="20"/>
          <w:szCs w:val="20"/>
        </w:rPr>
      </w:pPr>
      <w:r w:rsidRPr="00AF4088">
        <w:rPr>
          <w:sz w:val="20"/>
          <w:szCs w:val="20"/>
        </w:rPr>
        <w:t xml:space="preserve">          &lt;Line2&gt;&lt;/Line2&gt;</w:t>
      </w:r>
    </w:p>
    <w:p w14:paraId="066C8C00" w14:textId="77777777" w:rsidR="00AF4088" w:rsidRPr="00AF4088" w:rsidRDefault="00AF4088" w:rsidP="00AF4088">
      <w:pPr>
        <w:pStyle w:val="NoSpacing"/>
        <w:ind w:left="1440"/>
        <w:rPr>
          <w:sz w:val="20"/>
          <w:szCs w:val="20"/>
        </w:rPr>
      </w:pPr>
      <w:r w:rsidRPr="00AF4088">
        <w:rPr>
          <w:sz w:val="20"/>
          <w:szCs w:val="20"/>
        </w:rPr>
        <w:t xml:space="preserve">        &lt;/Street&gt;</w:t>
      </w:r>
    </w:p>
    <w:p w14:paraId="0D4387FD" w14:textId="77777777" w:rsidR="00AF4088" w:rsidRPr="00AF4088" w:rsidRDefault="00AF4088" w:rsidP="00AF4088">
      <w:pPr>
        <w:pStyle w:val="NoSpacing"/>
        <w:ind w:left="1440"/>
        <w:rPr>
          <w:sz w:val="20"/>
          <w:szCs w:val="20"/>
        </w:rPr>
      </w:pPr>
      <w:r w:rsidRPr="00AF4088">
        <w:rPr>
          <w:sz w:val="20"/>
          <w:szCs w:val="20"/>
        </w:rPr>
        <w:t xml:space="preserve">        &lt;City&gt;Lilydale&lt;/City&gt;</w:t>
      </w:r>
    </w:p>
    <w:p w14:paraId="72C499EC" w14:textId="77777777" w:rsidR="00AF4088" w:rsidRPr="00AF4088" w:rsidRDefault="00AF4088" w:rsidP="00AF4088">
      <w:pPr>
        <w:pStyle w:val="NoSpacing"/>
        <w:ind w:left="1440"/>
        <w:rPr>
          <w:sz w:val="20"/>
          <w:szCs w:val="20"/>
        </w:rPr>
      </w:pPr>
      <w:r w:rsidRPr="00AF4088">
        <w:rPr>
          <w:sz w:val="20"/>
          <w:szCs w:val="20"/>
        </w:rPr>
        <w:t xml:space="preserve">        &lt;StateProvince&gt;VIC&lt;/StateProvince&gt;</w:t>
      </w:r>
    </w:p>
    <w:p w14:paraId="7B51E898" w14:textId="77777777" w:rsidR="00AF4088" w:rsidRPr="00AF4088" w:rsidRDefault="00AF4088" w:rsidP="00AF4088">
      <w:pPr>
        <w:pStyle w:val="NoSpacing"/>
        <w:ind w:left="1440"/>
        <w:rPr>
          <w:sz w:val="20"/>
          <w:szCs w:val="20"/>
        </w:rPr>
      </w:pPr>
      <w:r w:rsidRPr="00AF4088">
        <w:rPr>
          <w:sz w:val="20"/>
          <w:szCs w:val="20"/>
        </w:rPr>
        <w:t xml:space="preserve">        &lt;Country&gt;1101&lt;/Country&gt;</w:t>
      </w:r>
    </w:p>
    <w:p w14:paraId="105504C9" w14:textId="77777777" w:rsidR="00AF4088" w:rsidRPr="00AF4088" w:rsidRDefault="00AF4088" w:rsidP="00AF4088">
      <w:pPr>
        <w:pStyle w:val="NoSpacing"/>
        <w:ind w:left="1440"/>
        <w:rPr>
          <w:sz w:val="20"/>
          <w:szCs w:val="20"/>
        </w:rPr>
      </w:pPr>
      <w:r w:rsidRPr="00AF4088">
        <w:rPr>
          <w:sz w:val="20"/>
          <w:szCs w:val="20"/>
        </w:rPr>
        <w:t xml:space="preserve">        &lt;PostalCode&gt;3140&lt;/PostalCode&gt;</w:t>
      </w:r>
    </w:p>
    <w:p w14:paraId="28A54659" w14:textId="77777777" w:rsidR="00AF4088" w:rsidRPr="00AF4088" w:rsidRDefault="00AF4088" w:rsidP="00AF4088">
      <w:pPr>
        <w:pStyle w:val="NoSpacing"/>
        <w:ind w:left="1440"/>
        <w:rPr>
          <w:sz w:val="20"/>
          <w:szCs w:val="20"/>
        </w:rPr>
      </w:pPr>
      <w:r w:rsidRPr="00AF4088">
        <w:rPr>
          <w:sz w:val="20"/>
          <w:szCs w:val="20"/>
        </w:rPr>
        <w:t xml:space="preserve">      &lt;/Address&gt;</w:t>
      </w:r>
    </w:p>
    <w:p w14:paraId="67888811" w14:textId="77777777" w:rsidR="00AF4088" w:rsidRPr="00AF4088" w:rsidRDefault="00AF4088" w:rsidP="00AF4088">
      <w:pPr>
        <w:pStyle w:val="NoSpacing"/>
        <w:ind w:left="1440"/>
        <w:rPr>
          <w:sz w:val="20"/>
          <w:szCs w:val="20"/>
        </w:rPr>
      </w:pPr>
      <w:r w:rsidRPr="00AF4088">
        <w:rPr>
          <w:sz w:val="20"/>
          <w:szCs w:val="20"/>
        </w:rPr>
        <w:t xml:space="preserve">    &lt;/AddressList&gt;</w:t>
      </w:r>
    </w:p>
    <w:p w14:paraId="7BD8D5CE" w14:textId="77777777" w:rsidR="00AF4088" w:rsidRPr="00AF4088" w:rsidRDefault="00AF4088" w:rsidP="00AF4088">
      <w:pPr>
        <w:pStyle w:val="NoSpacing"/>
        <w:ind w:left="1440"/>
        <w:rPr>
          <w:sz w:val="20"/>
          <w:szCs w:val="20"/>
        </w:rPr>
      </w:pPr>
      <w:r w:rsidRPr="00AF4088">
        <w:rPr>
          <w:sz w:val="20"/>
          <w:szCs w:val="20"/>
        </w:rPr>
        <w:t>&lt;/PersonInfo&gt;</w:t>
      </w:r>
    </w:p>
    <w:p w14:paraId="488F33AD" w14:textId="77777777" w:rsidR="00AF4088" w:rsidRPr="00AF4088" w:rsidRDefault="00AF4088" w:rsidP="00AF4088">
      <w:pPr>
        <w:pStyle w:val="NoSpacing"/>
        <w:ind w:left="1440"/>
        <w:rPr>
          <w:sz w:val="20"/>
          <w:szCs w:val="20"/>
        </w:rPr>
      </w:pPr>
      <w:r w:rsidRPr="00AF4088">
        <w:rPr>
          <w:sz w:val="20"/>
          <w:szCs w:val="20"/>
        </w:rPr>
        <w:t xml:space="preserve">  &lt;MostRecent&gt;</w:t>
      </w:r>
    </w:p>
    <w:p w14:paraId="38BE46CB" w14:textId="77777777" w:rsidR="00AF4088" w:rsidRPr="00AF4088" w:rsidRDefault="00AF4088" w:rsidP="00AF4088">
      <w:pPr>
        <w:pStyle w:val="NoSpacing"/>
        <w:ind w:left="1440"/>
        <w:rPr>
          <w:sz w:val="20"/>
          <w:szCs w:val="20"/>
        </w:rPr>
      </w:pPr>
      <w:r w:rsidRPr="00AF4088">
        <w:rPr>
          <w:sz w:val="20"/>
          <w:szCs w:val="20"/>
        </w:rPr>
        <w:t xml:space="preserve">    &lt;SchoolLocalId&gt;036867&lt;/SchoolLocalId&gt;</w:t>
      </w:r>
    </w:p>
    <w:p w14:paraId="76AEB681" w14:textId="77777777" w:rsidR="00AF4088" w:rsidRPr="00AF4088" w:rsidRDefault="00AF4088" w:rsidP="00AF4088">
      <w:pPr>
        <w:pStyle w:val="NoSpacing"/>
        <w:ind w:left="1440"/>
        <w:rPr>
          <w:sz w:val="20"/>
          <w:szCs w:val="20"/>
        </w:rPr>
      </w:pPr>
      <w:r w:rsidRPr="00AF4088">
        <w:rPr>
          <w:sz w:val="20"/>
          <w:szCs w:val="20"/>
        </w:rPr>
        <w:t xml:space="preserve">    &lt;HomeroomLocalId&gt;211&lt;/HomeroomLocalId&gt;</w:t>
      </w:r>
    </w:p>
    <w:p w14:paraId="279C6E1F" w14:textId="77777777" w:rsidR="00AF4088" w:rsidRPr="00AF4088" w:rsidRDefault="00AF4088" w:rsidP="00AF4088">
      <w:pPr>
        <w:pStyle w:val="NoSpacing"/>
        <w:ind w:left="1440"/>
        <w:rPr>
          <w:sz w:val="20"/>
          <w:szCs w:val="20"/>
        </w:rPr>
      </w:pPr>
      <w:r w:rsidRPr="00AF4088">
        <w:rPr>
          <w:sz w:val="20"/>
          <w:szCs w:val="20"/>
        </w:rPr>
        <w:t xml:space="preserve">    &lt;YearLevel&gt;&lt;Code&gt;5&lt;/Code&gt;&lt;/YearLevel&gt;</w:t>
      </w:r>
    </w:p>
    <w:p w14:paraId="37396D75" w14:textId="77777777" w:rsidR="00AF4088" w:rsidRPr="00AF4088" w:rsidRDefault="00AF4088" w:rsidP="00AF4088">
      <w:pPr>
        <w:pStyle w:val="NoSpacing"/>
        <w:ind w:left="1440"/>
        <w:rPr>
          <w:sz w:val="20"/>
          <w:szCs w:val="20"/>
        </w:rPr>
      </w:pPr>
      <w:r w:rsidRPr="00AF4088">
        <w:rPr>
          <w:sz w:val="20"/>
          <w:szCs w:val="20"/>
        </w:rPr>
        <w:t xml:space="preserve">    &lt;FTE&gt;0.20&lt;/FTE&gt;</w:t>
      </w:r>
    </w:p>
    <w:p w14:paraId="3129054F" w14:textId="77777777" w:rsidR="00AF4088" w:rsidRPr="00AF4088" w:rsidRDefault="00AF4088" w:rsidP="00AF4088">
      <w:pPr>
        <w:pStyle w:val="NoSpacing"/>
        <w:ind w:left="1440"/>
        <w:rPr>
          <w:sz w:val="20"/>
          <w:szCs w:val="20"/>
        </w:rPr>
      </w:pPr>
      <w:r w:rsidRPr="00AF4088">
        <w:rPr>
          <w:sz w:val="20"/>
          <w:szCs w:val="20"/>
        </w:rPr>
        <w:t xml:space="preserve">    &lt;Parent1Language&gt;1201&lt;/Parent1Language&gt;</w:t>
      </w:r>
    </w:p>
    <w:p w14:paraId="0DBD7F72" w14:textId="77777777" w:rsidR="00AF4088" w:rsidRPr="00AF4088" w:rsidRDefault="00AF4088" w:rsidP="00AF4088">
      <w:pPr>
        <w:pStyle w:val="NoSpacing"/>
        <w:ind w:left="1440"/>
        <w:rPr>
          <w:sz w:val="20"/>
          <w:szCs w:val="20"/>
        </w:rPr>
      </w:pPr>
      <w:r w:rsidRPr="00AF4088">
        <w:rPr>
          <w:sz w:val="20"/>
          <w:szCs w:val="20"/>
        </w:rPr>
        <w:t xml:space="preserve">    &lt;Parent2Language&gt;1201&lt;/Parent2Language&gt;</w:t>
      </w:r>
    </w:p>
    <w:p w14:paraId="39CEE06D" w14:textId="77777777" w:rsidR="00AF4088" w:rsidRPr="00AF4088" w:rsidRDefault="00AF4088" w:rsidP="00AF4088">
      <w:pPr>
        <w:pStyle w:val="NoSpacing"/>
        <w:ind w:left="1440"/>
        <w:rPr>
          <w:sz w:val="20"/>
          <w:szCs w:val="20"/>
        </w:rPr>
      </w:pPr>
      <w:r w:rsidRPr="00AF4088">
        <w:rPr>
          <w:sz w:val="20"/>
          <w:szCs w:val="20"/>
        </w:rPr>
        <w:t xml:space="preserve">    &lt;Parent1EmploymentType&gt;4&lt;/Parent1EmploymentType&gt;</w:t>
      </w:r>
    </w:p>
    <w:p w14:paraId="50848F49" w14:textId="77777777" w:rsidR="00AF4088" w:rsidRPr="00AF4088" w:rsidRDefault="00AF4088" w:rsidP="00AF4088">
      <w:pPr>
        <w:pStyle w:val="NoSpacing"/>
        <w:ind w:left="1440"/>
        <w:rPr>
          <w:sz w:val="20"/>
          <w:szCs w:val="20"/>
        </w:rPr>
      </w:pPr>
      <w:r w:rsidRPr="00AF4088">
        <w:rPr>
          <w:sz w:val="20"/>
          <w:szCs w:val="20"/>
        </w:rPr>
        <w:t xml:space="preserve">    &lt;Parent2EmploymentType&gt;1&lt;/Parent2EmploymentType&gt;</w:t>
      </w:r>
    </w:p>
    <w:p w14:paraId="0879CD9F" w14:textId="77777777" w:rsidR="00AF4088" w:rsidRPr="00AF4088" w:rsidRDefault="00AF4088" w:rsidP="00AF4088">
      <w:pPr>
        <w:pStyle w:val="NoSpacing"/>
        <w:ind w:left="1440"/>
        <w:rPr>
          <w:sz w:val="20"/>
          <w:szCs w:val="20"/>
        </w:rPr>
      </w:pPr>
      <w:r w:rsidRPr="00AF4088">
        <w:rPr>
          <w:sz w:val="20"/>
          <w:szCs w:val="20"/>
        </w:rPr>
        <w:t xml:space="preserve">    &lt;Parent1SchoolEducationLevel&gt;3&lt;/Parent1SchoolEducationLevel&gt;</w:t>
      </w:r>
    </w:p>
    <w:p w14:paraId="43D20808" w14:textId="77777777" w:rsidR="00AF4088" w:rsidRPr="00AF4088" w:rsidRDefault="00AF4088" w:rsidP="00AF4088">
      <w:pPr>
        <w:pStyle w:val="NoSpacing"/>
        <w:ind w:left="1440"/>
        <w:rPr>
          <w:sz w:val="20"/>
          <w:szCs w:val="20"/>
        </w:rPr>
      </w:pPr>
      <w:r w:rsidRPr="00AF4088">
        <w:rPr>
          <w:sz w:val="20"/>
          <w:szCs w:val="20"/>
        </w:rPr>
        <w:t xml:space="preserve">    &lt;Parent2SchoolEducationLevel&gt;1&lt;/Parent2SchoolEducationLevel&gt;</w:t>
      </w:r>
    </w:p>
    <w:p w14:paraId="6B8AE861" w14:textId="77777777" w:rsidR="00AF4088" w:rsidRPr="00AF4088" w:rsidRDefault="00AF4088" w:rsidP="00AF4088">
      <w:pPr>
        <w:pStyle w:val="NoSpacing"/>
        <w:ind w:left="1440"/>
        <w:rPr>
          <w:sz w:val="20"/>
          <w:szCs w:val="20"/>
        </w:rPr>
      </w:pPr>
      <w:r w:rsidRPr="00AF4088">
        <w:rPr>
          <w:sz w:val="20"/>
          <w:szCs w:val="20"/>
        </w:rPr>
        <w:t xml:space="preserve">    &lt;Parent1NonSchoolEducation&gt;8&lt;/Parent1NonSchoolEducation&gt;</w:t>
      </w:r>
    </w:p>
    <w:p w14:paraId="4B01CA66" w14:textId="77777777" w:rsidR="00AF4088" w:rsidRPr="00AF4088" w:rsidRDefault="00AF4088" w:rsidP="00AF4088">
      <w:pPr>
        <w:pStyle w:val="NoSpacing"/>
        <w:ind w:left="1440"/>
        <w:rPr>
          <w:sz w:val="20"/>
          <w:szCs w:val="20"/>
        </w:rPr>
      </w:pPr>
      <w:r w:rsidRPr="00AF4088">
        <w:rPr>
          <w:sz w:val="20"/>
          <w:szCs w:val="20"/>
        </w:rPr>
        <w:t xml:space="preserve">    &lt;Parent2NonSchoolEducation&gt;5&lt;/Parent2NonSchoolEducation&gt;</w:t>
      </w:r>
    </w:p>
    <w:p w14:paraId="1EBE79F5" w14:textId="77777777" w:rsidR="00AF4088" w:rsidRPr="00AF4088" w:rsidRDefault="00AF4088" w:rsidP="00AF4088">
      <w:pPr>
        <w:pStyle w:val="NoSpacing"/>
        <w:ind w:left="1440"/>
        <w:rPr>
          <w:sz w:val="20"/>
          <w:szCs w:val="20"/>
        </w:rPr>
      </w:pPr>
      <w:r w:rsidRPr="00AF4088">
        <w:rPr>
          <w:sz w:val="20"/>
          <w:szCs w:val="20"/>
        </w:rPr>
        <w:t xml:space="preserve">    &lt;LocalCampusId&gt;01&lt;/LocalCampusId&gt;</w:t>
      </w:r>
    </w:p>
    <w:p w14:paraId="0C5969C0" w14:textId="388E433E" w:rsidR="00AF4088" w:rsidRPr="00AF4088" w:rsidRDefault="00AF4088" w:rsidP="00AF4088">
      <w:pPr>
        <w:pStyle w:val="NoSpacing"/>
        <w:ind w:left="1440"/>
        <w:rPr>
          <w:sz w:val="20"/>
          <w:szCs w:val="20"/>
        </w:rPr>
      </w:pPr>
      <w:r w:rsidRPr="00AF4088">
        <w:rPr>
          <w:sz w:val="20"/>
          <w:szCs w:val="20"/>
        </w:rPr>
        <w:t xml:space="preserve">    &lt;SchoolACARAId&gt;</w:t>
      </w:r>
      <w:r w:rsidR="00405F5D">
        <w:rPr>
          <w:sz w:val="20"/>
          <w:szCs w:val="20"/>
        </w:rPr>
        <w:t>1234567890</w:t>
      </w:r>
      <w:r w:rsidRPr="00AF4088">
        <w:rPr>
          <w:sz w:val="20"/>
          <w:szCs w:val="20"/>
        </w:rPr>
        <w:t>&lt;/SchoolACARAId&gt;</w:t>
      </w:r>
    </w:p>
    <w:p w14:paraId="5D3A91A3" w14:textId="77777777" w:rsidR="00AF4088" w:rsidRPr="00AF4088" w:rsidRDefault="00AF4088" w:rsidP="00AF4088">
      <w:pPr>
        <w:pStyle w:val="NoSpacing"/>
        <w:ind w:left="1440"/>
        <w:rPr>
          <w:sz w:val="20"/>
          <w:szCs w:val="20"/>
        </w:rPr>
      </w:pPr>
      <w:r w:rsidRPr="00AF4088">
        <w:rPr>
          <w:sz w:val="20"/>
          <w:szCs w:val="20"/>
        </w:rPr>
        <w:t xml:space="preserve">    &lt;TestLevel&gt;&lt;Code&gt;5&lt;/Code&gt;&lt;/TestLevel&gt;</w:t>
      </w:r>
    </w:p>
    <w:p w14:paraId="2AF1FE78" w14:textId="77777777" w:rsidR="00AF4088" w:rsidRPr="00AF4088" w:rsidRDefault="00AF4088" w:rsidP="00AF4088">
      <w:pPr>
        <w:pStyle w:val="NoSpacing"/>
        <w:ind w:left="1440"/>
        <w:rPr>
          <w:sz w:val="20"/>
          <w:szCs w:val="20"/>
        </w:rPr>
      </w:pPr>
      <w:r w:rsidRPr="00AF4088">
        <w:rPr>
          <w:sz w:val="20"/>
          <w:szCs w:val="20"/>
        </w:rPr>
        <w:t xml:space="preserve">    &lt;Homegroup&gt;5D&lt;/Homegroup&gt;</w:t>
      </w:r>
    </w:p>
    <w:p w14:paraId="20BC1CC9" w14:textId="77777777" w:rsidR="00AF4088" w:rsidRPr="00AF4088" w:rsidRDefault="00AF4088" w:rsidP="00AF4088">
      <w:pPr>
        <w:pStyle w:val="NoSpacing"/>
        <w:ind w:left="1440"/>
        <w:rPr>
          <w:sz w:val="20"/>
          <w:szCs w:val="20"/>
        </w:rPr>
      </w:pPr>
      <w:r w:rsidRPr="00AF4088">
        <w:rPr>
          <w:sz w:val="20"/>
          <w:szCs w:val="20"/>
        </w:rPr>
        <w:t xml:space="preserve">    &lt;ClassCode&gt;5A&lt;/ClassCode&gt;</w:t>
      </w:r>
    </w:p>
    <w:p w14:paraId="6BA900AA" w14:textId="77777777" w:rsidR="00AF4088" w:rsidRPr="00AF4088" w:rsidRDefault="00AF4088" w:rsidP="00AF4088">
      <w:pPr>
        <w:pStyle w:val="NoSpacing"/>
        <w:ind w:left="1440"/>
        <w:rPr>
          <w:sz w:val="20"/>
          <w:szCs w:val="20"/>
        </w:rPr>
      </w:pPr>
      <w:r w:rsidRPr="00AF4088">
        <w:rPr>
          <w:sz w:val="20"/>
          <w:szCs w:val="20"/>
        </w:rPr>
        <w:t xml:space="preserve">    &lt;MembershipType&gt;01&lt;/MembershipType&gt;</w:t>
      </w:r>
    </w:p>
    <w:p w14:paraId="4D8B7C0F" w14:textId="77777777" w:rsidR="00AF4088" w:rsidRPr="00AF4088" w:rsidRDefault="00AF4088" w:rsidP="00AF4088">
      <w:pPr>
        <w:pStyle w:val="NoSpacing"/>
        <w:ind w:left="1440"/>
        <w:rPr>
          <w:sz w:val="20"/>
          <w:szCs w:val="20"/>
        </w:rPr>
      </w:pPr>
      <w:r w:rsidRPr="00AF4088">
        <w:rPr>
          <w:sz w:val="20"/>
          <w:szCs w:val="20"/>
        </w:rPr>
        <w:t xml:space="preserve">    &lt;FFPOS&gt;2&lt;/FFPOS&gt;</w:t>
      </w:r>
    </w:p>
    <w:p w14:paraId="7B23207D" w14:textId="44B66C27" w:rsidR="00AF4088" w:rsidRPr="00AF4088" w:rsidRDefault="00AF4088" w:rsidP="00AF4088">
      <w:pPr>
        <w:pStyle w:val="NoSpacing"/>
        <w:ind w:left="1440"/>
        <w:rPr>
          <w:sz w:val="20"/>
          <w:szCs w:val="20"/>
        </w:rPr>
      </w:pPr>
      <w:r w:rsidRPr="00AF4088">
        <w:rPr>
          <w:sz w:val="20"/>
          <w:szCs w:val="20"/>
        </w:rPr>
        <w:t xml:space="preserve">    &lt;ReportingSchoolId&gt;</w:t>
      </w:r>
      <w:r w:rsidR="00405F5D">
        <w:rPr>
          <w:sz w:val="20"/>
          <w:szCs w:val="20"/>
        </w:rPr>
        <w:t>1234567890</w:t>
      </w:r>
      <w:r w:rsidRPr="00AF4088">
        <w:rPr>
          <w:sz w:val="20"/>
          <w:szCs w:val="20"/>
        </w:rPr>
        <w:t>&lt;/ReportingSchoolId&gt;</w:t>
      </w:r>
    </w:p>
    <w:p w14:paraId="0DA261D6" w14:textId="255FEAB6" w:rsidR="00AF4088" w:rsidRPr="00AF4088" w:rsidRDefault="00AF4088" w:rsidP="00AF4088">
      <w:pPr>
        <w:pStyle w:val="NoSpacing"/>
        <w:ind w:left="1440"/>
        <w:rPr>
          <w:sz w:val="20"/>
          <w:szCs w:val="20"/>
        </w:rPr>
      </w:pPr>
      <w:r w:rsidRPr="00AF4088">
        <w:rPr>
          <w:sz w:val="20"/>
          <w:szCs w:val="20"/>
        </w:rPr>
        <w:t xml:space="preserve">    &lt;OtherEnrollmentSchoolACARAId&gt;</w:t>
      </w:r>
      <w:r w:rsidR="00405F5D">
        <w:rPr>
          <w:sz w:val="20"/>
          <w:szCs w:val="20"/>
        </w:rPr>
        <w:t>1234567891</w:t>
      </w:r>
      <w:r w:rsidRPr="00AF4088">
        <w:rPr>
          <w:sz w:val="20"/>
          <w:szCs w:val="20"/>
        </w:rPr>
        <w:t>&lt;/OtherEnrollmentSchoolACARAId&gt;</w:t>
      </w:r>
    </w:p>
    <w:p w14:paraId="298FFD20" w14:textId="77777777" w:rsidR="00AF4088" w:rsidRPr="00AF4088" w:rsidRDefault="00AF4088" w:rsidP="00AF4088">
      <w:pPr>
        <w:pStyle w:val="NoSpacing"/>
        <w:ind w:left="1440"/>
        <w:rPr>
          <w:sz w:val="20"/>
          <w:szCs w:val="20"/>
        </w:rPr>
      </w:pPr>
      <w:r w:rsidRPr="00AF4088">
        <w:rPr>
          <w:sz w:val="20"/>
          <w:szCs w:val="20"/>
        </w:rPr>
        <w:t xml:space="preserve">  &lt;/MostRecent&gt;</w:t>
      </w:r>
    </w:p>
    <w:p w14:paraId="13EE78D0" w14:textId="77777777" w:rsidR="00AF4088" w:rsidRPr="00AF4088" w:rsidRDefault="00AF4088" w:rsidP="00AF4088">
      <w:pPr>
        <w:pStyle w:val="NoSpacing"/>
        <w:ind w:left="1440"/>
        <w:rPr>
          <w:sz w:val="20"/>
          <w:szCs w:val="20"/>
        </w:rPr>
      </w:pPr>
      <w:r w:rsidRPr="00AF4088">
        <w:rPr>
          <w:sz w:val="20"/>
          <w:szCs w:val="20"/>
        </w:rPr>
        <w:t xml:space="preserve">  &lt;EducationSupport&gt;Y&lt;/EducationSupport&gt;</w:t>
      </w:r>
    </w:p>
    <w:p w14:paraId="3E9D8247" w14:textId="77777777" w:rsidR="00AF4088" w:rsidRPr="00AF4088" w:rsidRDefault="00AF4088" w:rsidP="00AF4088">
      <w:pPr>
        <w:pStyle w:val="NoSpacing"/>
        <w:ind w:left="1440"/>
        <w:rPr>
          <w:sz w:val="20"/>
          <w:szCs w:val="20"/>
        </w:rPr>
      </w:pPr>
      <w:r w:rsidRPr="00AF4088">
        <w:rPr>
          <w:sz w:val="20"/>
          <w:szCs w:val="20"/>
        </w:rPr>
        <w:t xml:space="preserve">  &lt;HomeSchooledStudent&gt;N&lt;/HomeSchooledStudent&gt;</w:t>
      </w:r>
    </w:p>
    <w:p w14:paraId="3B9BB8E8" w14:textId="77777777" w:rsidR="00AF4088" w:rsidRPr="00AF4088" w:rsidRDefault="00AF4088" w:rsidP="00AF4088">
      <w:pPr>
        <w:pStyle w:val="NoSpacing"/>
        <w:ind w:left="1440"/>
        <w:rPr>
          <w:sz w:val="20"/>
          <w:szCs w:val="20"/>
        </w:rPr>
      </w:pPr>
      <w:r w:rsidRPr="00AF4088">
        <w:rPr>
          <w:sz w:val="20"/>
          <w:szCs w:val="20"/>
        </w:rPr>
        <w:t xml:space="preserve">  &lt;Sensitive&gt;N&lt;/Sensitive&gt;</w:t>
      </w:r>
    </w:p>
    <w:p w14:paraId="60117153" w14:textId="77777777" w:rsidR="00AF4088" w:rsidRPr="00AF4088" w:rsidRDefault="00AF4088" w:rsidP="00AF4088">
      <w:pPr>
        <w:pStyle w:val="NoSpacing"/>
        <w:ind w:left="1440"/>
        <w:rPr>
          <w:sz w:val="20"/>
          <w:szCs w:val="20"/>
        </w:rPr>
      </w:pPr>
      <w:r w:rsidRPr="00AF4088">
        <w:rPr>
          <w:sz w:val="20"/>
          <w:szCs w:val="20"/>
        </w:rPr>
        <w:t xml:space="preserve">  &lt;OfflineDelivery&gt;Y&lt;/OfflineDelivery&gt;</w:t>
      </w:r>
    </w:p>
    <w:p w14:paraId="18355D37" w14:textId="77777777" w:rsidR="00AF4088" w:rsidRDefault="00AF4088" w:rsidP="00AF4088">
      <w:pPr>
        <w:pStyle w:val="NoSpacing"/>
        <w:ind w:left="1440"/>
        <w:rPr>
          <w:sz w:val="20"/>
          <w:szCs w:val="20"/>
        </w:rPr>
      </w:pPr>
      <w:r w:rsidRPr="00AF4088">
        <w:rPr>
          <w:sz w:val="20"/>
          <w:szCs w:val="20"/>
        </w:rPr>
        <w:t>&lt;/StudentPersonal&gt;</w:t>
      </w:r>
    </w:p>
    <w:p w14:paraId="5245B536" w14:textId="77777777" w:rsidR="00151B67" w:rsidRDefault="00151B67" w:rsidP="00AF4088">
      <w:pPr>
        <w:pStyle w:val="NoSpacing"/>
        <w:ind w:left="1440"/>
        <w:rPr>
          <w:sz w:val="20"/>
          <w:szCs w:val="20"/>
        </w:rPr>
      </w:pPr>
    </w:p>
    <w:p w14:paraId="5745B53A" w14:textId="77777777" w:rsidR="003E5662" w:rsidRPr="003E5662" w:rsidRDefault="003E5662" w:rsidP="003E5662">
      <w:bookmarkStart w:id="53" w:name="_4.1.2_Sample_Student"/>
      <w:bookmarkEnd w:id="53"/>
    </w:p>
    <w:p w14:paraId="28465F64" w14:textId="77777777" w:rsidR="003E5662" w:rsidRPr="003E5662" w:rsidRDefault="003E5662" w:rsidP="003E5662"/>
    <w:p w14:paraId="480EB6B2" w14:textId="60DD0CD5" w:rsidR="00B71F39" w:rsidRDefault="0011618E" w:rsidP="00322A4B">
      <w:pPr>
        <w:pStyle w:val="Heading2"/>
        <w:numPr>
          <w:ilvl w:val="1"/>
          <w:numId w:val="8"/>
        </w:numPr>
      </w:pPr>
      <w:r>
        <w:br w:type="page"/>
      </w:r>
      <w:bookmarkStart w:id="54" w:name="_Toc451762224"/>
      <w:r w:rsidR="00B71F39">
        <w:t>Student File Summary</w:t>
      </w:r>
      <w:r w:rsidR="00C137B3">
        <w:t xml:space="preserve"> (CSV)</w:t>
      </w:r>
      <w:r w:rsidR="00B71F39">
        <w:t>:</w:t>
      </w:r>
      <w:bookmarkEnd w:id="54"/>
    </w:p>
    <w:tbl>
      <w:tblPr>
        <w:tblW w:w="0" w:type="auto"/>
        <w:tblInd w:w="118" w:type="dxa"/>
        <w:tblLayout w:type="fixed"/>
        <w:tblLook w:val="04A0" w:firstRow="1" w:lastRow="0" w:firstColumn="1" w:lastColumn="0" w:noHBand="0" w:noVBand="1"/>
      </w:tblPr>
      <w:tblGrid>
        <w:gridCol w:w="699"/>
        <w:gridCol w:w="2835"/>
        <w:gridCol w:w="2552"/>
        <w:gridCol w:w="3118"/>
        <w:gridCol w:w="1134"/>
        <w:gridCol w:w="1134"/>
        <w:gridCol w:w="3544"/>
      </w:tblGrid>
      <w:tr w:rsidR="00C137B3" w:rsidRPr="00B71F39" w14:paraId="46D8E955" w14:textId="77777777" w:rsidTr="00C137B3">
        <w:trPr>
          <w:trHeight w:val="564"/>
        </w:trPr>
        <w:tc>
          <w:tcPr>
            <w:tcW w:w="699" w:type="dxa"/>
            <w:tcBorders>
              <w:top w:val="single" w:sz="8" w:space="0" w:color="95B3D7"/>
              <w:left w:val="single" w:sz="8" w:space="0" w:color="95B3D7"/>
              <w:bottom w:val="single" w:sz="8" w:space="0" w:color="95B3D7"/>
              <w:right w:val="single" w:sz="8" w:space="0" w:color="95B3D7"/>
            </w:tcBorders>
            <w:shd w:val="clear" w:color="auto" w:fill="BDD6EE" w:themeFill="accent1" w:themeFillTint="66"/>
            <w:vAlign w:val="center"/>
          </w:tcPr>
          <w:p w14:paraId="7D8EC673" w14:textId="0A7C4277" w:rsidR="005E3776" w:rsidRPr="00A31C35" w:rsidRDefault="005E3776" w:rsidP="00B71F39">
            <w:pPr>
              <w:spacing w:after="0" w:line="240" w:lineRule="auto"/>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w:t>
            </w:r>
          </w:p>
        </w:tc>
        <w:tc>
          <w:tcPr>
            <w:tcW w:w="2835"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69603298" w14:textId="18B3DCCE" w:rsidR="005E3776" w:rsidRPr="00A31C35" w:rsidRDefault="005E3776" w:rsidP="00B71F39">
            <w:pPr>
              <w:spacing w:after="0" w:line="240" w:lineRule="auto"/>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Field name</w:t>
            </w:r>
            <w:r w:rsidR="003F5634">
              <w:rPr>
                <w:rFonts w:ascii="Arial Narrow" w:eastAsia="Times New Roman" w:hAnsi="Arial Narrow" w:cs="Times New Roman"/>
                <w:b/>
                <w:sz w:val="20"/>
                <w:szCs w:val="20"/>
                <w:lang w:eastAsia="en-AU"/>
              </w:rPr>
              <w:t xml:space="preserve"> / Label (if different)</w:t>
            </w:r>
          </w:p>
        </w:tc>
        <w:tc>
          <w:tcPr>
            <w:tcW w:w="2552"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2A81E522" w14:textId="347F8281" w:rsidR="005E3776" w:rsidRPr="00A31C35" w:rsidRDefault="005E3776" w:rsidP="00B71F39">
            <w:pPr>
              <w:spacing w:after="0" w:line="240" w:lineRule="auto"/>
              <w:rPr>
                <w:rFonts w:ascii="Arial Narrow" w:hAnsi="Arial Narrow"/>
                <w:b/>
                <w:sz w:val="20"/>
                <w:szCs w:val="20"/>
              </w:rPr>
            </w:pPr>
            <w:r w:rsidRPr="00A31C35">
              <w:rPr>
                <w:rFonts w:ascii="Arial Narrow" w:hAnsi="Arial Narrow"/>
                <w:b/>
                <w:sz w:val="20"/>
                <w:szCs w:val="20"/>
              </w:rPr>
              <w:t>CSV Header</w:t>
            </w:r>
          </w:p>
        </w:tc>
        <w:tc>
          <w:tcPr>
            <w:tcW w:w="3118"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5440231D" w14:textId="1ABE5872" w:rsidR="005E3776" w:rsidRPr="00A31C35" w:rsidRDefault="005E3776" w:rsidP="00B71F39">
            <w:pPr>
              <w:spacing w:after="0" w:line="240" w:lineRule="auto"/>
              <w:jc w:val="center"/>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Type</w:t>
            </w:r>
          </w:p>
        </w:tc>
        <w:tc>
          <w:tcPr>
            <w:tcW w:w="1134"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3B90009A" w14:textId="711AB367" w:rsidR="005E3776" w:rsidRPr="00A31C35" w:rsidRDefault="005E3776" w:rsidP="00B71F39">
            <w:pPr>
              <w:spacing w:after="0" w:line="240" w:lineRule="auto"/>
              <w:jc w:val="center"/>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Mandatory or optional</w:t>
            </w:r>
          </w:p>
        </w:tc>
        <w:tc>
          <w:tcPr>
            <w:tcW w:w="1134"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1E73F175" w14:textId="74D67A96" w:rsidR="005E3776" w:rsidRPr="00A31C35" w:rsidRDefault="005E3776" w:rsidP="001F6068">
            <w:pPr>
              <w:spacing w:after="0" w:line="240" w:lineRule="auto"/>
              <w:jc w:val="center"/>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 xml:space="preserve">Maximum length </w:t>
            </w:r>
          </w:p>
        </w:tc>
        <w:tc>
          <w:tcPr>
            <w:tcW w:w="3544" w:type="dxa"/>
            <w:tcBorders>
              <w:top w:val="single" w:sz="8" w:space="0" w:color="95B3D7"/>
              <w:left w:val="nil"/>
              <w:bottom w:val="single" w:sz="8" w:space="0" w:color="95B3D7"/>
              <w:right w:val="single" w:sz="8" w:space="0" w:color="95B3D7"/>
            </w:tcBorders>
            <w:shd w:val="clear" w:color="auto" w:fill="BDD6EE" w:themeFill="accent1" w:themeFillTint="66"/>
            <w:vAlign w:val="center"/>
          </w:tcPr>
          <w:p w14:paraId="6102E35A" w14:textId="6329CCFE" w:rsidR="005E3776" w:rsidRPr="00A31C35" w:rsidRDefault="005E3776" w:rsidP="00B71F39">
            <w:pPr>
              <w:spacing w:after="0" w:line="240" w:lineRule="auto"/>
              <w:rPr>
                <w:rFonts w:ascii="Arial Narrow" w:eastAsia="Times New Roman" w:hAnsi="Arial Narrow" w:cs="Times New Roman"/>
                <w:b/>
                <w:sz w:val="20"/>
                <w:szCs w:val="20"/>
                <w:lang w:eastAsia="en-AU"/>
              </w:rPr>
            </w:pPr>
            <w:r w:rsidRPr="00A31C35">
              <w:rPr>
                <w:rFonts w:ascii="Arial Narrow" w:eastAsia="Times New Roman" w:hAnsi="Arial Narrow" w:cs="Times New Roman"/>
                <w:b/>
                <w:sz w:val="20"/>
                <w:szCs w:val="20"/>
                <w:lang w:eastAsia="en-AU"/>
              </w:rPr>
              <w:t>Example</w:t>
            </w:r>
          </w:p>
        </w:tc>
      </w:tr>
      <w:tr w:rsidR="005E3776" w:rsidRPr="00B71F39" w14:paraId="766BA9FA" w14:textId="77777777" w:rsidTr="00A31C35">
        <w:trPr>
          <w:trHeight w:val="564"/>
        </w:trPr>
        <w:tc>
          <w:tcPr>
            <w:tcW w:w="699" w:type="dxa"/>
            <w:tcBorders>
              <w:top w:val="single" w:sz="8" w:space="0" w:color="95B3D7"/>
              <w:left w:val="single" w:sz="8" w:space="0" w:color="95B3D7"/>
              <w:bottom w:val="single" w:sz="8" w:space="0" w:color="95B3D7"/>
              <w:right w:val="single" w:sz="8" w:space="0" w:color="95B3D7"/>
            </w:tcBorders>
            <w:shd w:val="clear" w:color="auto" w:fill="auto"/>
            <w:vAlign w:val="center"/>
            <w:hideMark/>
          </w:tcPr>
          <w:p w14:paraId="5EA83CC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single" w:sz="8" w:space="0" w:color="95B3D7"/>
              <w:left w:val="nil"/>
              <w:bottom w:val="single" w:sz="8" w:space="0" w:color="95B3D7"/>
              <w:right w:val="single" w:sz="8" w:space="0" w:color="95B3D7"/>
            </w:tcBorders>
            <w:shd w:val="clear" w:color="auto" w:fill="auto"/>
            <w:vAlign w:val="center"/>
            <w:hideMark/>
          </w:tcPr>
          <w:p w14:paraId="77315EA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Local School Student ID</w:t>
            </w:r>
          </w:p>
        </w:tc>
        <w:tc>
          <w:tcPr>
            <w:tcW w:w="2552" w:type="dxa"/>
            <w:tcBorders>
              <w:top w:val="single" w:sz="8" w:space="0" w:color="95B3D7"/>
              <w:left w:val="nil"/>
              <w:bottom w:val="single" w:sz="8" w:space="0" w:color="95B3D7"/>
              <w:right w:val="single" w:sz="8" w:space="0" w:color="95B3D7"/>
            </w:tcBorders>
            <w:shd w:val="clear" w:color="auto" w:fill="auto"/>
            <w:vAlign w:val="center"/>
            <w:hideMark/>
          </w:tcPr>
          <w:p w14:paraId="3C0A5417" w14:textId="12679053"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Local</w:t>
            </w:r>
            <w:r w:rsidR="00CA641F">
              <w:rPr>
                <w:rFonts w:ascii="Arial Narrow" w:hAnsi="Arial Narrow"/>
                <w:sz w:val="20"/>
                <w:szCs w:val="20"/>
              </w:rPr>
              <w:t>Id</w:t>
            </w:r>
          </w:p>
        </w:tc>
        <w:tc>
          <w:tcPr>
            <w:tcW w:w="3118" w:type="dxa"/>
            <w:tcBorders>
              <w:top w:val="single" w:sz="8" w:space="0" w:color="95B3D7"/>
              <w:left w:val="nil"/>
              <w:bottom w:val="single" w:sz="8" w:space="0" w:color="95B3D7"/>
              <w:right w:val="single" w:sz="8" w:space="0" w:color="95B3D7"/>
            </w:tcBorders>
            <w:shd w:val="clear" w:color="auto" w:fill="auto"/>
            <w:vAlign w:val="center"/>
            <w:hideMark/>
          </w:tcPr>
          <w:p w14:paraId="7348BB3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single" w:sz="8" w:space="0" w:color="95B3D7"/>
              <w:left w:val="nil"/>
              <w:bottom w:val="single" w:sz="8" w:space="0" w:color="95B3D7"/>
              <w:right w:val="single" w:sz="8" w:space="0" w:color="95B3D7"/>
            </w:tcBorders>
            <w:shd w:val="clear" w:color="auto" w:fill="auto"/>
            <w:vAlign w:val="center"/>
            <w:hideMark/>
          </w:tcPr>
          <w:p w14:paraId="4843040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single" w:sz="8" w:space="0" w:color="95B3D7"/>
              <w:left w:val="nil"/>
              <w:bottom w:val="single" w:sz="8" w:space="0" w:color="95B3D7"/>
              <w:right w:val="single" w:sz="8" w:space="0" w:color="95B3D7"/>
            </w:tcBorders>
            <w:shd w:val="clear" w:color="auto" w:fill="auto"/>
            <w:vAlign w:val="center"/>
            <w:hideMark/>
          </w:tcPr>
          <w:p w14:paraId="4DFF1CE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single" w:sz="8" w:space="0" w:color="95B3D7"/>
              <w:left w:val="nil"/>
              <w:bottom w:val="single" w:sz="8" w:space="0" w:color="95B3D7"/>
              <w:right w:val="single" w:sz="8" w:space="0" w:color="95B3D7"/>
            </w:tcBorders>
            <w:shd w:val="clear" w:color="auto" w:fill="auto"/>
            <w:vAlign w:val="center"/>
            <w:hideMark/>
          </w:tcPr>
          <w:p w14:paraId="4F04638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de305d54-75b4-431b-adb2-eb6b9e546014</w:t>
            </w:r>
          </w:p>
        </w:tc>
      </w:tr>
      <w:tr w:rsidR="005E3776" w:rsidRPr="00B71F39" w14:paraId="06A3F721"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B64DDE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7A1809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Sector Student ID</w:t>
            </w:r>
          </w:p>
        </w:tc>
        <w:tc>
          <w:tcPr>
            <w:tcW w:w="2552" w:type="dxa"/>
            <w:tcBorders>
              <w:top w:val="nil"/>
              <w:left w:val="nil"/>
              <w:bottom w:val="single" w:sz="8" w:space="0" w:color="95B3D7"/>
              <w:right w:val="single" w:sz="8" w:space="0" w:color="95B3D7"/>
            </w:tcBorders>
            <w:shd w:val="clear" w:color="auto" w:fill="auto"/>
            <w:vAlign w:val="center"/>
            <w:hideMark/>
          </w:tcPr>
          <w:p w14:paraId="59D012DA" w14:textId="06F63AB7"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Sector</w:t>
            </w:r>
            <w:r w:rsidR="00244F5F">
              <w:rPr>
                <w:rFonts w:ascii="Arial Narrow" w:hAnsi="Arial Narrow"/>
                <w:sz w:val="20"/>
                <w:szCs w:val="20"/>
              </w:rPr>
              <w:t>I</w:t>
            </w:r>
            <w:r>
              <w:rPr>
                <w:rFonts w:ascii="Arial Narrow" w:hAnsi="Arial Narrow"/>
                <w:sz w:val="20"/>
                <w:szCs w:val="20"/>
              </w:rPr>
              <w:t>d</w:t>
            </w:r>
          </w:p>
        </w:tc>
        <w:tc>
          <w:tcPr>
            <w:tcW w:w="3118" w:type="dxa"/>
            <w:tcBorders>
              <w:top w:val="nil"/>
              <w:left w:val="nil"/>
              <w:bottom w:val="single" w:sz="8" w:space="0" w:color="95B3D7"/>
              <w:right w:val="single" w:sz="8" w:space="0" w:color="95B3D7"/>
            </w:tcBorders>
            <w:shd w:val="clear" w:color="auto" w:fill="auto"/>
            <w:vAlign w:val="center"/>
            <w:hideMark/>
          </w:tcPr>
          <w:p w14:paraId="1E700CC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BA761D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6F60973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679628B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de305d54-75b4-431b-adb2-eb6b9e546015</w:t>
            </w:r>
          </w:p>
        </w:tc>
      </w:tr>
      <w:tr w:rsidR="005E3776" w:rsidRPr="00B71F39" w14:paraId="0015AAA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B4C64E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1CC71F4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Diocesan Student ID</w:t>
            </w:r>
          </w:p>
        </w:tc>
        <w:tc>
          <w:tcPr>
            <w:tcW w:w="2552" w:type="dxa"/>
            <w:tcBorders>
              <w:top w:val="nil"/>
              <w:left w:val="nil"/>
              <w:bottom w:val="single" w:sz="8" w:space="0" w:color="95B3D7"/>
              <w:right w:val="single" w:sz="8" w:space="0" w:color="95B3D7"/>
            </w:tcBorders>
            <w:shd w:val="clear" w:color="auto" w:fill="auto"/>
            <w:vAlign w:val="center"/>
            <w:hideMark/>
          </w:tcPr>
          <w:p w14:paraId="1E078CDC" w14:textId="751C834F"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DiocesanId</w:t>
            </w:r>
          </w:p>
        </w:tc>
        <w:tc>
          <w:tcPr>
            <w:tcW w:w="3118" w:type="dxa"/>
            <w:tcBorders>
              <w:top w:val="nil"/>
              <w:left w:val="nil"/>
              <w:bottom w:val="single" w:sz="8" w:space="0" w:color="95B3D7"/>
              <w:right w:val="single" w:sz="8" w:space="0" w:color="95B3D7"/>
            </w:tcBorders>
            <w:shd w:val="clear" w:color="auto" w:fill="auto"/>
            <w:vAlign w:val="center"/>
            <w:hideMark/>
          </w:tcPr>
          <w:p w14:paraId="22B391E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5DF0939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715C12A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74446CF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de305d54-75b4-431b-adb2-eb6b9e546016</w:t>
            </w:r>
          </w:p>
        </w:tc>
      </w:tr>
      <w:tr w:rsidR="005E3776" w:rsidRPr="00B71F39" w14:paraId="4B3889A0"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A3FCD6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CB816B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Other Student ID</w:t>
            </w:r>
          </w:p>
        </w:tc>
        <w:tc>
          <w:tcPr>
            <w:tcW w:w="2552" w:type="dxa"/>
            <w:tcBorders>
              <w:top w:val="nil"/>
              <w:left w:val="nil"/>
              <w:bottom w:val="single" w:sz="8" w:space="0" w:color="95B3D7"/>
              <w:right w:val="single" w:sz="8" w:space="0" w:color="95B3D7"/>
            </w:tcBorders>
            <w:shd w:val="clear" w:color="auto" w:fill="auto"/>
            <w:vAlign w:val="center"/>
            <w:hideMark/>
          </w:tcPr>
          <w:p w14:paraId="1D4BCB8A" w14:textId="5E8C1A40"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OtherId</w:t>
            </w:r>
          </w:p>
        </w:tc>
        <w:tc>
          <w:tcPr>
            <w:tcW w:w="3118" w:type="dxa"/>
            <w:tcBorders>
              <w:top w:val="nil"/>
              <w:left w:val="nil"/>
              <w:bottom w:val="single" w:sz="8" w:space="0" w:color="95B3D7"/>
              <w:right w:val="single" w:sz="8" w:space="0" w:color="95B3D7"/>
            </w:tcBorders>
            <w:shd w:val="clear" w:color="auto" w:fill="auto"/>
            <w:vAlign w:val="center"/>
            <w:hideMark/>
          </w:tcPr>
          <w:p w14:paraId="7FCC1FE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54F1F38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61179A6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618BCCB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de305d54-75b4-431b-adb2-eb6b9e546017</w:t>
            </w:r>
          </w:p>
        </w:tc>
      </w:tr>
      <w:tr w:rsidR="005E3776" w:rsidRPr="00B71F39" w14:paraId="0B24CAA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304AB78"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75330D7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TAA Student ID</w:t>
            </w:r>
          </w:p>
        </w:tc>
        <w:tc>
          <w:tcPr>
            <w:tcW w:w="2552" w:type="dxa"/>
            <w:tcBorders>
              <w:top w:val="nil"/>
              <w:left w:val="nil"/>
              <w:bottom w:val="single" w:sz="8" w:space="0" w:color="95B3D7"/>
              <w:right w:val="single" w:sz="8" w:space="0" w:color="95B3D7"/>
            </w:tcBorders>
            <w:shd w:val="clear" w:color="auto" w:fill="auto"/>
            <w:vAlign w:val="center"/>
            <w:hideMark/>
          </w:tcPr>
          <w:p w14:paraId="42982CCD" w14:textId="5CAAA76D"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TAAId</w:t>
            </w:r>
          </w:p>
        </w:tc>
        <w:tc>
          <w:tcPr>
            <w:tcW w:w="3118" w:type="dxa"/>
            <w:tcBorders>
              <w:top w:val="nil"/>
              <w:left w:val="nil"/>
              <w:bottom w:val="single" w:sz="8" w:space="0" w:color="95B3D7"/>
              <w:right w:val="single" w:sz="8" w:space="0" w:color="95B3D7"/>
            </w:tcBorders>
            <w:shd w:val="clear" w:color="auto" w:fill="auto"/>
            <w:vAlign w:val="center"/>
            <w:hideMark/>
          </w:tcPr>
          <w:p w14:paraId="62FB928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68305D7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27F839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10E70E8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de305d54-75b4-431b-adb2-eb6b9e546018</w:t>
            </w:r>
          </w:p>
        </w:tc>
      </w:tr>
      <w:tr w:rsidR="005E3776" w:rsidRPr="00B71F39" w14:paraId="52CD923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D8017D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61EF6B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Jurisdiction Student ID</w:t>
            </w:r>
          </w:p>
        </w:tc>
        <w:tc>
          <w:tcPr>
            <w:tcW w:w="2552" w:type="dxa"/>
            <w:tcBorders>
              <w:top w:val="nil"/>
              <w:left w:val="nil"/>
              <w:bottom w:val="single" w:sz="8" w:space="0" w:color="95B3D7"/>
              <w:right w:val="single" w:sz="8" w:space="0" w:color="95B3D7"/>
            </w:tcBorders>
            <w:shd w:val="clear" w:color="auto" w:fill="auto"/>
            <w:vAlign w:val="center"/>
            <w:hideMark/>
          </w:tcPr>
          <w:p w14:paraId="7CEB5DA9" w14:textId="22B4A3F5"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JurisdictionId</w:t>
            </w:r>
          </w:p>
        </w:tc>
        <w:tc>
          <w:tcPr>
            <w:tcW w:w="3118" w:type="dxa"/>
            <w:tcBorders>
              <w:top w:val="nil"/>
              <w:left w:val="nil"/>
              <w:bottom w:val="single" w:sz="8" w:space="0" w:color="95B3D7"/>
              <w:right w:val="single" w:sz="8" w:space="0" w:color="95B3D7"/>
            </w:tcBorders>
            <w:shd w:val="clear" w:color="auto" w:fill="auto"/>
            <w:vAlign w:val="center"/>
            <w:hideMark/>
          </w:tcPr>
          <w:p w14:paraId="6C75096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60F70C6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0A4F1F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52E2687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de305d54-75b4-431b-adb2-eb6b9e546019</w:t>
            </w:r>
          </w:p>
        </w:tc>
      </w:tr>
      <w:tr w:rsidR="005E3776" w:rsidRPr="00B71F39" w14:paraId="085E9CC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37015A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DFAE22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National Student ID</w:t>
            </w:r>
          </w:p>
        </w:tc>
        <w:tc>
          <w:tcPr>
            <w:tcW w:w="2552" w:type="dxa"/>
            <w:tcBorders>
              <w:top w:val="nil"/>
              <w:left w:val="nil"/>
              <w:bottom w:val="single" w:sz="8" w:space="0" w:color="95B3D7"/>
              <w:right w:val="single" w:sz="8" w:space="0" w:color="95B3D7"/>
            </w:tcBorders>
            <w:shd w:val="clear" w:color="auto" w:fill="auto"/>
            <w:vAlign w:val="center"/>
            <w:hideMark/>
          </w:tcPr>
          <w:p w14:paraId="4CC21CF9" w14:textId="0B025CF9"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NationalId</w:t>
            </w:r>
          </w:p>
        </w:tc>
        <w:tc>
          <w:tcPr>
            <w:tcW w:w="3118" w:type="dxa"/>
            <w:tcBorders>
              <w:top w:val="nil"/>
              <w:left w:val="nil"/>
              <w:bottom w:val="single" w:sz="8" w:space="0" w:color="95B3D7"/>
              <w:right w:val="single" w:sz="8" w:space="0" w:color="95B3D7"/>
            </w:tcBorders>
            <w:shd w:val="clear" w:color="auto" w:fill="auto"/>
            <w:vAlign w:val="center"/>
            <w:hideMark/>
          </w:tcPr>
          <w:p w14:paraId="4DDE689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685ED3B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18ED57D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6450BC8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de305d54-75b4-431b-adb2-eb6b9e546020</w:t>
            </w:r>
          </w:p>
        </w:tc>
      </w:tr>
      <w:tr w:rsidR="005E3776" w:rsidRPr="00B71F39" w14:paraId="1D8AB1F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0B16E8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1EA5B5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Platform Student ID </w:t>
            </w:r>
          </w:p>
        </w:tc>
        <w:tc>
          <w:tcPr>
            <w:tcW w:w="2552" w:type="dxa"/>
            <w:tcBorders>
              <w:top w:val="nil"/>
              <w:left w:val="nil"/>
              <w:bottom w:val="single" w:sz="8" w:space="0" w:color="95B3D7"/>
              <w:right w:val="single" w:sz="8" w:space="0" w:color="95B3D7"/>
            </w:tcBorders>
            <w:shd w:val="clear" w:color="auto" w:fill="auto"/>
            <w:vAlign w:val="center"/>
            <w:hideMark/>
          </w:tcPr>
          <w:p w14:paraId="36BF86E1" w14:textId="6DA86B9C"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PlatformId</w:t>
            </w:r>
          </w:p>
        </w:tc>
        <w:tc>
          <w:tcPr>
            <w:tcW w:w="3118" w:type="dxa"/>
            <w:tcBorders>
              <w:top w:val="nil"/>
              <w:left w:val="nil"/>
              <w:bottom w:val="single" w:sz="8" w:space="0" w:color="95B3D7"/>
              <w:right w:val="single" w:sz="8" w:space="0" w:color="95B3D7"/>
            </w:tcBorders>
            <w:shd w:val="clear" w:color="auto" w:fill="auto"/>
            <w:vAlign w:val="center"/>
            <w:hideMark/>
          </w:tcPr>
          <w:p w14:paraId="6CA630E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3EAE7BC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46CFA9A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27AC717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de305d54-75b4-431b-adb2-eb6b9e546021</w:t>
            </w:r>
          </w:p>
        </w:tc>
      </w:tr>
      <w:tr w:rsidR="005E3776" w:rsidRPr="00B71F39" w14:paraId="67FB933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CDAE7C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4FA0E2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Local School Student ID</w:t>
            </w:r>
          </w:p>
        </w:tc>
        <w:tc>
          <w:tcPr>
            <w:tcW w:w="2552" w:type="dxa"/>
            <w:tcBorders>
              <w:top w:val="nil"/>
              <w:left w:val="nil"/>
              <w:bottom w:val="single" w:sz="8" w:space="0" w:color="95B3D7"/>
              <w:right w:val="single" w:sz="8" w:space="0" w:color="95B3D7"/>
            </w:tcBorders>
            <w:shd w:val="clear" w:color="auto" w:fill="auto"/>
            <w:vAlign w:val="center"/>
            <w:hideMark/>
          </w:tcPr>
          <w:p w14:paraId="27FE3182" w14:textId="1F31708B"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PreviousLocalId</w:t>
            </w:r>
          </w:p>
        </w:tc>
        <w:tc>
          <w:tcPr>
            <w:tcW w:w="3118" w:type="dxa"/>
            <w:tcBorders>
              <w:top w:val="nil"/>
              <w:left w:val="nil"/>
              <w:bottom w:val="single" w:sz="8" w:space="0" w:color="95B3D7"/>
              <w:right w:val="single" w:sz="8" w:space="0" w:color="95B3D7"/>
            </w:tcBorders>
            <w:shd w:val="clear" w:color="auto" w:fill="auto"/>
            <w:vAlign w:val="center"/>
            <w:hideMark/>
          </w:tcPr>
          <w:p w14:paraId="5DBE104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5F84767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77C2D12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07DDEDE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de305d54-75b4-431b-adb2-eb6b9e546022</w:t>
            </w:r>
          </w:p>
        </w:tc>
      </w:tr>
      <w:tr w:rsidR="005E3776" w:rsidRPr="00B71F39" w14:paraId="36C62AC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94AE9C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9F7B13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Sector Student ID</w:t>
            </w:r>
          </w:p>
        </w:tc>
        <w:tc>
          <w:tcPr>
            <w:tcW w:w="2552" w:type="dxa"/>
            <w:tcBorders>
              <w:top w:val="nil"/>
              <w:left w:val="nil"/>
              <w:bottom w:val="single" w:sz="8" w:space="0" w:color="95B3D7"/>
              <w:right w:val="single" w:sz="8" w:space="0" w:color="95B3D7"/>
            </w:tcBorders>
            <w:shd w:val="clear" w:color="auto" w:fill="auto"/>
            <w:vAlign w:val="center"/>
            <w:hideMark/>
          </w:tcPr>
          <w:p w14:paraId="7E557139" w14:textId="0041023C"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PreviousSectorId</w:t>
            </w:r>
          </w:p>
        </w:tc>
        <w:tc>
          <w:tcPr>
            <w:tcW w:w="3118" w:type="dxa"/>
            <w:tcBorders>
              <w:top w:val="nil"/>
              <w:left w:val="nil"/>
              <w:bottom w:val="single" w:sz="8" w:space="0" w:color="95B3D7"/>
              <w:right w:val="single" w:sz="8" w:space="0" w:color="95B3D7"/>
            </w:tcBorders>
            <w:shd w:val="clear" w:color="auto" w:fill="auto"/>
            <w:vAlign w:val="center"/>
            <w:hideMark/>
          </w:tcPr>
          <w:p w14:paraId="2EE5A26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3A94054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B9BA06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7C64816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de305d54-75b4-431b-adb2-eb6b9e546023</w:t>
            </w:r>
          </w:p>
        </w:tc>
      </w:tr>
      <w:tr w:rsidR="005E3776" w:rsidRPr="00B71F39" w14:paraId="006C002B"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B6421F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7B78868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Diocesan Student ID</w:t>
            </w:r>
          </w:p>
        </w:tc>
        <w:tc>
          <w:tcPr>
            <w:tcW w:w="2552" w:type="dxa"/>
            <w:tcBorders>
              <w:top w:val="nil"/>
              <w:left w:val="nil"/>
              <w:bottom w:val="single" w:sz="8" w:space="0" w:color="95B3D7"/>
              <w:right w:val="single" w:sz="8" w:space="0" w:color="95B3D7"/>
            </w:tcBorders>
            <w:shd w:val="clear" w:color="auto" w:fill="auto"/>
            <w:vAlign w:val="center"/>
            <w:hideMark/>
          </w:tcPr>
          <w:p w14:paraId="59CDDC0F" w14:textId="57B805A4"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PreviousDiocesanId</w:t>
            </w:r>
          </w:p>
        </w:tc>
        <w:tc>
          <w:tcPr>
            <w:tcW w:w="3118" w:type="dxa"/>
            <w:tcBorders>
              <w:top w:val="nil"/>
              <w:left w:val="nil"/>
              <w:bottom w:val="single" w:sz="8" w:space="0" w:color="95B3D7"/>
              <w:right w:val="single" w:sz="8" w:space="0" w:color="95B3D7"/>
            </w:tcBorders>
            <w:shd w:val="clear" w:color="auto" w:fill="auto"/>
            <w:vAlign w:val="center"/>
            <w:hideMark/>
          </w:tcPr>
          <w:p w14:paraId="497FFE6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E4F457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228480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6E60536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de305d54-75b4-431b-adb2-eb6b9e546024</w:t>
            </w:r>
          </w:p>
        </w:tc>
      </w:tr>
      <w:tr w:rsidR="005E3776" w:rsidRPr="00B71F39" w14:paraId="6735D5F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A4F273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99F7E2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Other Student ID</w:t>
            </w:r>
          </w:p>
        </w:tc>
        <w:tc>
          <w:tcPr>
            <w:tcW w:w="2552" w:type="dxa"/>
            <w:tcBorders>
              <w:top w:val="nil"/>
              <w:left w:val="nil"/>
              <w:bottom w:val="single" w:sz="8" w:space="0" w:color="95B3D7"/>
              <w:right w:val="single" w:sz="8" w:space="0" w:color="95B3D7"/>
            </w:tcBorders>
            <w:shd w:val="clear" w:color="auto" w:fill="auto"/>
            <w:vAlign w:val="center"/>
            <w:hideMark/>
          </w:tcPr>
          <w:p w14:paraId="56B6C2E7" w14:textId="7B91E63B"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PreviousOtherId</w:t>
            </w:r>
          </w:p>
        </w:tc>
        <w:tc>
          <w:tcPr>
            <w:tcW w:w="3118" w:type="dxa"/>
            <w:tcBorders>
              <w:top w:val="nil"/>
              <w:left w:val="nil"/>
              <w:bottom w:val="single" w:sz="8" w:space="0" w:color="95B3D7"/>
              <w:right w:val="single" w:sz="8" w:space="0" w:color="95B3D7"/>
            </w:tcBorders>
            <w:shd w:val="clear" w:color="auto" w:fill="auto"/>
            <w:vAlign w:val="center"/>
            <w:hideMark/>
          </w:tcPr>
          <w:p w14:paraId="3C600EF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C2B7EB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3BA8E98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5A14B378"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de305d54-75b4-431b-adb2-eb6b9e546025</w:t>
            </w:r>
          </w:p>
        </w:tc>
      </w:tr>
      <w:tr w:rsidR="005E3776" w:rsidRPr="00B71F39" w14:paraId="30BC53EB"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75F2B1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3906006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TAA Student ID</w:t>
            </w:r>
          </w:p>
        </w:tc>
        <w:tc>
          <w:tcPr>
            <w:tcW w:w="2552" w:type="dxa"/>
            <w:tcBorders>
              <w:top w:val="nil"/>
              <w:left w:val="nil"/>
              <w:bottom w:val="single" w:sz="8" w:space="0" w:color="95B3D7"/>
              <w:right w:val="single" w:sz="8" w:space="0" w:color="95B3D7"/>
            </w:tcBorders>
            <w:shd w:val="clear" w:color="auto" w:fill="auto"/>
            <w:vAlign w:val="center"/>
            <w:hideMark/>
          </w:tcPr>
          <w:p w14:paraId="364B5055" w14:textId="04B642D9"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PreviousTAAId</w:t>
            </w:r>
          </w:p>
        </w:tc>
        <w:tc>
          <w:tcPr>
            <w:tcW w:w="3118" w:type="dxa"/>
            <w:tcBorders>
              <w:top w:val="nil"/>
              <w:left w:val="nil"/>
              <w:bottom w:val="single" w:sz="8" w:space="0" w:color="95B3D7"/>
              <w:right w:val="single" w:sz="8" w:space="0" w:color="95B3D7"/>
            </w:tcBorders>
            <w:shd w:val="clear" w:color="auto" w:fill="auto"/>
            <w:vAlign w:val="center"/>
            <w:hideMark/>
          </w:tcPr>
          <w:p w14:paraId="0255949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283211D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3E231C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379D832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de305d54-75b4-431b-adb2-eb6b9e546026</w:t>
            </w:r>
          </w:p>
        </w:tc>
      </w:tr>
      <w:tr w:rsidR="005E3776" w:rsidRPr="00B71F39" w14:paraId="1F6529F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3EC2A6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624591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Jurisdiction Student ID</w:t>
            </w:r>
          </w:p>
        </w:tc>
        <w:tc>
          <w:tcPr>
            <w:tcW w:w="2552" w:type="dxa"/>
            <w:tcBorders>
              <w:top w:val="nil"/>
              <w:left w:val="nil"/>
              <w:bottom w:val="single" w:sz="8" w:space="0" w:color="95B3D7"/>
              <w:right w:val="single" w:sz="8" w:space="0" w:color="95B3D7"/>
            </w:tcBorders>
            <w:shd w:val="clear" w:color="auto" w:fill="auto"/>
            <w:vAlign w:val="center"/>
            <w:hideMark/>
          </w:tcPr>
          <w:p w14:paraId="4B7A7164" w14:textId="2FD23C12"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PreviousJurisdictionId</w:t>
            </w:r>
          </w:p>
        </w:tc>
        <w:tc>
          <w:tcPr>
            <w:tcW w:w="3118" w:type="dxa"/>
            <w:tcBorders>
              <w:top w:val="nil"/>
              <w:left w:val="nil"/>
              <w:bottom w:val="single" w:sz="8" w:space="0" w:color="95B3D7"/>
              <w:right w:val="single" w:sz="8" w:space="0" w:color="95B3D7"/>
            </w:tcBorders>
            <w:shd w:val="clear" w:color="auto" w:fill="auto"/>
            <w:vAlign w:val="center"/>
            <w:hideMark/>
          </w:tcPr>
          <w:p w14:paraId="335CDF5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0CF120E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1987903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00B4491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de305d54-75b4-431b-adb2-eb6b9e546027</w:t>
            </w:r>
          </w:p>
        </w:tc>
      </w:tr>
      <w:tr w:rsidR="005E3776" w:rsidRPr="00B71F39" w14:paraId="223CB610"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708839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CACEB1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Previous National Student ID </w:t>
            </w:r>
          </w:p>
        </w:tc>
        <w:tc>
          <w:tcPr>
            <w:tcW w:w="2552" w:type="dxa"/>
            <w:tcBorders>
              <w:top w:val="nil"/>
              <w:left w:val="nil"/>
              <w:bottom w:val="single" w:sz="8" w:space="0" w:color="95B3D7"/>
              <w:right w:val="single" w:sz="8" w:space="0" w:color="95B3D7"/>
            </w:tcBorders>
            <w:shd w:val="clear" w:color="auto" w:fill="auto"/>
            <w:vAlign w:val="center"/>
            <w:hideMark/>
          </w:tcPr>
          <w:p w14:paraId="40C2DE01" w14:textId="45286FF0"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PreviousNationalId</w:t>
            </w:r>
          </w:p>
        </w:tc>
        <w:tc>
          <w:tcPr>
            <w:tcW w:w="3118" w:type="dxa"/>
            <w:tcBorders>
              <w:top w:val="nil"/>
              <w:left w:val="nil"/>
              <w:bottom w:val="single" w:sz="8" w:space="0" w:color="95B3D7"/>
              <w:right w:val="single" w:sz="8" w:space="0" w:color="95B3D7"/>
            </w:tcBorders>
            <w:shd w:val="clear" w:color="auto" w:fill="auto"/>
            <w:vAlign w:val="center"/>
            <w:hideMark/>
          </w:tcPr>
          <w:p w14:paraId="0ECBA11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34F0735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7864F2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4696CCD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de305d54-75b4-431b-adb2-eb6b9e546028</w:t>
            </w:r>
          </w:p>
        </w:tc>
      </w:tr>
      <w:tr w:rsidR="005E3776" w:rsidRPr="00B71F39" w14:paraId="17CE9D1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E213D8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C4178D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Previous Platform Student ID</w:t>
            </w:r>
          </w:p>
        </w:tc>
        <w:tc>
          <w:tcPr>
            <w:tcW w:w="2552" w:type="dxa"/>
            <w:tcBorders>
              <w:top w:val="nil"/>
              <w:left w:val="nil"/>
              <w:bottom w:val="single" w:sz="8" w:space="0" w:color="95B3D7"/>
              <w:right w:val="single" w:sz="8" w:space="0" w:color="95B3D7"/>
            </w:tcBorders>
            <w:shd w:val="clear" w:color="auto" w:fill="auto"/>
            <w:vAlign w:val="center"/>
            <w:hideMark/>
          </w:tcPr>
          <w:p w14:paraId="66C4ECE6" w14:textId="2FBBF229"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PreviousPlatformId</w:t>
            </w:r>
          </w:p>
        </w:tc>
        <w:tc>
          <w:tcPr>
            <w:tcW w:w="3118" w:type="dxa"/>
            <w:tcBorders>
              <w:top w:val="nil"/>
              <w:left w:val="nil"/>
              <w:bottom w:val="single" w:sz="8" w:space="0" w:color="95B3D7"/>
              <w:right w:val="single" w:sz="8" w:space="0" w:color="95B3D7"/>
            </w:tcBorders>
            <w:shd w:val="clear" w:color="auto" w:fill="auto"/>
            <w:vAlign w:val="center"/>
            <w:hideMark/>
          </w:tcPr>
          <w:p w14:paraId="2BC120E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2B170BB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E2A2DC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2329DB4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de305d54-75b4-431b-adb2-eb6b9e546029</w:t>
            </w:r>
          </w:p>
        </w:tc>
      </w:tr>
      <w:tr w:rsidR="005E3776" w:rsidRPr="00B71F39" w14:paraId="75EABD51"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C6D7B2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3F1B8F4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Family Name</w:t>
            </w:r>
          </w:p>
        </w:tc>
        <w:tc>
          <w:tcPr>
            <w:tcW w:w="2552" w:type="dxa"/>
            <w:tcBorders>
              <w:top w:val="nil"/>
              <w:left w:val="nil"/>
              <w:bottom w:val="single" w:sz="8" w:space="0" w:color="95B3D7"/>
              <w:right w:val="single" w:sz="8" w:space="0" w:color="95B3D7"/>
            </w:tcBorders>
            <w:shd w:val="clear" w:color="auto" w:fill="auto"/>
            <w:vAlign w:val="center"/>
            <w:hideMark/>
          </w:tcPr>
          <w:p w14:paraId="1F5411C6" w14:textId="5845D660"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FamilyName</w:t>
            </w:r>
          </w:p>
        </w:tc>
        <w:tc>
          <w:tcPr>
            <w:tcW w:w="3118" w:type="dxa"/>
            <w:tcBorders>
              <w:top w:val="nil"/>
              <w:left w:val="nil"/>
              <w:bottom w:val="single" w:sz="8" w:space="0" w:color="95B3D7"/>
              <w:right w:val="single" w:sz="8" w:space="0" w:color="95B3D7"/>
            </w:tcBorders>
            <w:shd w:val="clear" w:color="auto" w:fill="auto"/>
            <w:vAlign w:val="center"/>
            <w:hideMark/>
          </w:tcPr>
          <w:p w14:paraId="773AAC3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20EEEC7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08F35E2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7B6F3FA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1933983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96DB4C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10BDF75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Given Name</w:t>
            </w:r>
          </w:p>
        </w:tc>
        <w:tc>
          <w:tcPr>
            <w:tcW w:w="2552" w:type="dxa"/>
            <w:tcBorders>
              <w:top w:val="nil"/>
              <w:left w:val="nil"/>
              <w:bottom w:val="single" w:sz="8" w:space="0" w:color="95B3D7"/>
              <w:right w:val="single" w:sz="8" w:space="0" w:color="95B3D7"/>
            </w:tcBorders>
            <w:shd w:val="clear" w:color="auto" w:fill="auto"/>
            <w:vAlign w:val="center"/>
            <w:hideMark/>
          </w:tcPr>
          <w:p w14:paraId="62C76AEC" w14:textId="0A3E05A8"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GivenName</w:t>
            </w:r>
          </w:p>
        </w:tc>
        <w:tc>
          <w:tcPr>
            <w:tcW w:w="3118" w:type="dxa"/>
            <w:tcBorders>
              <w:top w:val="nil"/>
              <w:left w:val="nil"/>
              <w:bottom w:val="single" w:sz="8" w:space="0" w:color="95B3D7"/>
              <w:right w:val="single" w:sz="8" w:space="0" w:color="95B3D7"/>
            </w:tcBorders>
            <w:shd w:val="clear" w:color="auto" w:fill="auto"/>
            <w:vAlign w:val="center"/>
            <w:hideMark/>
          </w:tcPr>
          <w:p w14:paraId="175DCC2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046DEE0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08505D2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0E1365C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241F4506"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B6386E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2.19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43ABDE8"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Preferred Name</w:t>
            </w:r>
          </w:p>
        </w:tc>
        <w:tc>
          <w:tcPr>
            <w:tcW w:w="2552" w:type="dxa"/>
            <w:tcBorders>
              <w:top w:val="nil"/>
              <w:left w:val="nil"/>
              <w:bottom w:val="single" w:sz="8" w:space="0" w:color="95B3D7"/>
              <w:right w:val="single" w:sz="8" w:space="0" w:color="95B3D7"/>
            </w:tcBorders>
            <w:shd w:val="clear" w:color="auto" w:fill="auto"/>
            <w:vAlign w:val="center"/>
            <w:hideMark/>
          </w:tcPr>
          <w:p w14:paraId="3C944878" w14:textId="086BBD46"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PreferredName</w:t>
            </w:r>
          </w:p>
        </w:tc>
        <w:tc>
          <w:tcPr>
            <w:tcW w:w="3118" w:type="dxa"/>
            <w:tcBorders>
              <w:top w:val="nil"/>
              <w:left w:val="nil"/>
              <w:bottom w:val="single" w:sz="8" w:space="0" w:color="95B3D7"/>
              <w:right w:val="single" w:sz="8" w:space="0" w:color="95B3D7"/>
            </w:tcBorders>
            <w:shd w:val="clear" w:color="auto" w:fill="auto"/>
            <w:vAlign w:val="center"/>
            <w:hideMark/>
          </w:tcPr>
          <w:p w14:paraId="1FACFF9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AD6B93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A8D7AD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10AEFCA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7950A2B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EA7AD0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1A6BC90"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Middle Name</w:t>
            </w:r>
          </w:p>
        </w:tc>
        <w:tc>
          <w:tcPr>
            <w:tcW w:w="2552" w:type="dxa"/>
            <w:tcBorders>
              <w:top w:val="nil"/>
              <w:left w:val="nil"/>
              <w:bottom w:val="single" w:sz="8" w:space="0" w:color="95B3D7"/>
              <w:right w:val="single" w:sz="8" w:space="0" w:color="95B3D7"/>
            </w:tcBorders>
            <w:shd w:val="clear" w:color="auto" w:fill="auto"/>
            <w:vAlign w:val="center"/>
            <w:hideMark/>
          </w:tcPr>
          <w:p w14:paraId="549CCF48" w14:textId="2848E599"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MiddleName</w:t>
            </w:r>
          </w:p>
        </w:tc>
        <w:tc>
          <w:tcPr>
            <w:tcW w:w="3118" w:type="dxa"/>
            <w:tcBorders>
              <w:top w:val="nil"/>
              <w:left w:val="nil"/>
              <w:bottom w:val="single" w:sz="8" w:space="0" w:color="95B3D7"/>
              <w:right w:val="single" w:sz="8" w:space="0" w:color="95B3D7"/>
            </w:tcBorders>
            <w:shd w:val="clear" w:color="auto" w:fill="auto"/>
            <w:vAlign w:val="center"/>
            <w:hideMark/>
          </w:tcPr>
          <w:p w14:paraId="1EC8D75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9FB25A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2E0AF8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10BB379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430415E4"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257F919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A01F7F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Date Of Birth</w:t>
            </w:r>
          </w:p>
        </w:tc>
        <w:tc>
          <w:tcPr>
            <w:tcW w:w="2552" w:type="dxa"/>
            <w:tcBorders>
              <w:top w:val="nil"/>
              <w:left w:val="nil"/>
              <w:bottom w:val="single" w:sz="8" w:space="0" w:color="95B3D7"/>
              <w:right w:val="single" w:sz="8" w:space="0" w:color="95B3D7"/>
            </w:tcBorders>
            <w:shd w:val="clear" w:color="auto" w:fill="auto"/>
            <w:vAlign w:val="center"/>
            <w:hideMark/>
          </w:tcPr>
          <w:p w14:paraId="2893C1D0" w14:textId="0F9CD6C8"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BirthDate</w:t>
            </w:r>
          </w:p>
        </w:tc>
        <w:tc>
          <w:tcPr>
            <w:tcW w:w="3118" w:type="dxa"/>
            <w:tcBorders>
              <w:top w:val="nil"/>
              <w:left w:val="nil"/>
              <w:bottom w:val="single" w:sz="8" w:space="0" w:color="95B3D7"/>
              <w:right w:val="single" w:sz="8" w:space="0" w:color="95B3D7"/>
            </w:tcBorders>
            <w:shd w:val="clear" w:color="auto" w:fill="auto"/>
            <w:vAlign w:val="center"/>
            <w:hideMark/>
          </w:tcPr>
          <w:p w14:paraId="477F09A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yyyy-mm-dd</w:t>
            </w:r>
          </w:p>
        </w:tc>
        <w:tc>
          <w:tcPr>
            <w:tcW w:w="1134" w:type="dxa"/>
            <w:tcBorders>
              <w:top w:val="nil"/>
              <w:left w:val="nil"/>
              <w:bottom w:val="single" w:sz="8" w:space="0" w:color="95B3D7"/>
              <w:right w:val="single" w:sz="8" w:space="0" w:color="95B3D7"/>
            </w:tcBorders>
            <w:shd w:val="clear" w:color="auto" w:fill="auto"/>
            <w:vAlign w:val="center"/>
            <w:hideMark/>
          </w:tcPr>
          <w:p w14:paraId="6FA305C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5C211AD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7D0EFCC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F35C275"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EC89D4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146714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Sex</w:t>
            </w:r>
          </w:p>
        </w:tc>
        <w:tc>
          <w:tcPr>
            <w:tcW w:w="2552" w:type="dxa"/>
            <w:tcBorders>
              <w:top w:val="nil"/>
              <w:left w:val="nil"/>
              <w:bottom w:val="single" w:sz="8" w:space="0" w:color="95B3D7"/>
              <w:right w:val="single" w:sz="8" w:space="0" w:color="95B3D7"/>
            </w:tcBorders>
            <w:shd w:val="clear" w:color="auto" w:fill="auto"/>
            <w:vAlign w:val="center"/>
            <w:hideMark/>
          </w:tcPr>
          <w:p w14:paraId="46748B62" w14:textId="0EE872FA"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Sex</w:t>
            </w:r>
          </w:p>
        </w:tc>
        <w:tc>
          <w:tcPr>
            <w:tcW w:w="3118" w:type="dxa"/>
            <w:tcBorders>
              <w:top w:val="nil"/>
              <w:left w:val="nil"/>
              <w:bottom w:val="single" w:sz="8" w:space="0" w:color="95B3D7"/>
              <w:right w:val="single" w:sz="8" w:space="0" w:color="95B3D7"/>
            </w:tcBorders>
            <w:shd w:val="clear" w:color="auto" w:fill="auto"/>
            <w:vAlign w:val="center"/>
            <w:hideMark/>
          </w:tcPr>
          <w:p w14:paraId="0013F93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A31C35">
              <w:rPr>
                <w:rFonts w:ascii="Arial Narrow" w:eastAsia="Times New Roman" w:hAnsi="Arial Narrow" w:cs="Times New Roman"/>
                <w:color w:val="000000" w:themeColor="text1"/>
                <w:sz w:val="20"/>
                <w:szCs w:val="20"/>
                <w:lang w:eastAsia="en-AU"/>
              </w:rPr>
              <w:t>1,2,3, 9</w:t>
            </w:r>
          </w:p>
        </w:tc>
        <w:tc>
          <w:tcPr>
            <w:tcW w:w="1134" w:type="dxa"/>
            <w:tcBorders>
              <w:top w:val="nil"/>
              <w:left w:val="nil"/>
              <w:bottom w:val="single" w:sz="8" w:space="0" w:color="95B3D7"/>
              <w:right w:val="single" w:sz="8" w:space="0" w:color="95B3D7"/>
            </w:tcBorders>
            <w:shd w:val="clear" w:color="auto" w:fill="auto"/>
            <w:vAlign w:val="center"/>
            <w:hideMark/>
          </w:tcPr>
          <w:p w14:paraId="194D22F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3F43A2C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20C9224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3ACE4BB4" w14:textId="77777777" w:rsidTr="00A31C35">
        <w:trPr>
          <w:trHeight w:val="431"/>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2C71DE38"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766CA6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Student Country of Birth</w:t>
            </w:r>
          </w:p>
        </w:tc>
        <w:tc>
          <w:tcPr>
            <w:tcW w:w="2552" w:type="dxa"/>
            <w:tcBorders>
              <w:top w:val="nil"/>
              <w:left w:val="nil"/>
              <w:bottom w:val="single" w:sz="8" w:space="0" w:color="95B3D7"/>
              <w:right w:val="single" w:sz="8" w:space="0" w:color="95B3D7"/>
            </w:tcBorders>
            <w:shd w:val="clear" w:color="auto" w:fill="auto"/>
            <w:vAlign w:val="center"/>
            <w:hideMark/>
          </w:tcPr>
          <w:p w14:paraId="2D6FDD3C" w14:textId="4E7DCAAB"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CountryOfBirth</w:t>
            </w:r>
          </w:p>
        </w:tc>
        <w:tc>
          <w:tcPr>
            <w:tcW w:w="3118" w:type="dxa"/>
            <w:tcBorders>
              <w:top w:val="nil"/>
              <w:left w:val="nil"/>
              <w:bottom w:val="single" w:sz="8" w:space="0" w:color="95B3D7"/>
              <w:right w:val="single" w:sz="8" w:space="0" w:color="95B3D7"/>
            </w:tcBorders>
            <w:shd w:val="clear" w:color="auto" w:fill="auto"/>
            <w:vAlign w:val="center"/>
            <w:hideMark/>
          </w:tcPr>
          <w:p w14:paraId="37871E6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1269.0 - Standard Australian Classification of Countries (SACC)</w:t>
            </w:r>
          </w:p>
        </w:tc>
        <w:tc>
          <w:tcPr>
            <w:tcW w:w="1134" w:type="dxa"/>
            <w:tcBorders>
              <w:top w:val="nil"/>
              <w:left w:val="nil"/>
              <w:bottom w:val="single" w:sz="8" w:space="0" w:color="95B3D7"/>
              <w:right w:val="single" w:sz="8" w:space="0" w:color="95B3D7"/>
            </w:tcBorders>
            <w:shd w:val="clear" w:color="auto" w:fill="auto"/>
            <w:vAlign w:val="center"/>
            <w:hideMark/>
          </w:tcPr>
          <w:p w14:paraId="55A5A2C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4E621B2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24B7D0B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024F7E2" w14:textId="77777777" w:rsidTr="00A31C35">
        <w:trPr>
          <w:trHeight w:val="536"/>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73B08B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ECA238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Education Support</w:t>
            </w:r>
          </w:p>
        </w:tc>
        <w:tc>
          <w:tcPr>
            <w:tcW w:w="2552" w:type="dxa"/>
            <w:tcBorders>
              <w:top w:val="nil"/>
              <w:left w:val="nil"/>
              <w:bottom w:val="single" w:sz="8" w:space="0" w:color="95B3D7"/>
              <w:right w:val="single" w:sz="8" w:space="0" w:color="95B3D7"/>
            </w:tcBorders>
            <w:shd w:val="clear" w:color="auto" w:fill="auto"/>
            <w:vAlign w:val="center"/>
            <w:hideMark/>
          </w:tcPr>
          <w:p w14:paraId="3BC1E416" w14:textId="4AD4D631"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EducationSupport</w:t>
            </w:r>
          </w:p>
        </w:tc>
        <w:tc>
          <w:tcPr>
            <w:tcW w:w="3118" w:type="dxa"/>
            <w:tcBorders>
              <w:top w:val="nil"/>
              <w:left w:val="nil"/>
              <w:bottom w:val="single" w:sz="8" w:space="0" w:color="95B3D7"/>
              <w:right w:val="single" w:sz="8" w:space="0" w:color="95B3D7"/>
            </w:tcBorders>
            <w:shd w:val="clear" w:color="auto" w:fill="auto"/>
            <w:vAlign w:val="center"/>
            <w:hideMark/>
          </w:tcPr>
          <w:p w14:paraId="1857E50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Y, N, U=Unknown; X=Not Provided</w:t>
            </w:r>
          </w:p>
        </w:tc>
        <w:tc>
          <w:tcPr>
            <w:tcW w:w="1134" w:type="dxa"/>
            <w:tcBorders>
              <w:top w:val="nil"/>
              <w:left w:val="nil"/>
              <w:bottom w:val="single" w:sz="8" w:space="0" w:color="95B3D7"/>
              <w:right w:val="single" w:sz="8" w:space="0" w:color="95B3D7"/>
            </w:tcBorders>
            <w:shd w:val="clear" w:color="auto" w:fill="auto"/>
            <w:vAlign w:val="center"/>
            <w:hideMark/>
          </w:tcPr>
          <w:p w14:paraId="7EF9160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34CDF88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CC36C7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172FB411" w14:textId="77777777" w:rsidTr="00A31C35">
        <w:trPr>
          <w:trHeight w:val="593"/>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5466D1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9D4234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Full Fee Paying Student</w:t>
            </w:r>
          </w:p>
        </w:tc>
        <w:tc>
          <w:tcPr>
            <w:tcW w:w="2552" w:type="dxa"/>
            <w:tcBorders>
              <w:top w:val="nil"/>
              <w:left w:val="nil"/>
              <w:bottom w:val="single" w:sz="8" w:space="0" w:color="95B3D7"/>
              <w:right w:val="single" w:sz="8" w:space="0" w:color="95B3D7"/>
            </w:tcBorders>
            <w:shd w:val="clear" w:color="auto" w:fill="auto"/>
            <w:vAlign w:val="center"/>
            <w:hideMark/>
          </w:tcPr>
          <w:p w14:paraId="0A5B75A1" w14:textId="6229E7FF"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FFPOS</w:t>
            </w:r>
          </w:p>
        </w:tc>
        <w:tc>
          <w:tcPr>
            <w:tcW w:w="3118" w:type="dxa"/>
            <w:tcBorders>
              <w:top w:val="nil"/>
              <w:left w:val="nil"/>
              <w:bottom w:val="single" w:sz="8" w:space="0" w:color="95B3D7"/>
              <w:right w:val="single" w:sz="8" w:space="0" w:color="95B3D7"/>
            </w:tcBorders>
            <w:shd w:val="clear" w:color="auto" w:fill="auto"/>
            <w:vAlign w:val="center"/>
            <w:hideMark/>
          </w:tcPr>
          <w:p w14:paraId="71BC527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 = FFPOS,2 = Non-FFPOS,9 = Not stated/Unknown</w:t>
            </w:r>
          </w:p>
        </w:tc>
        <w:tc>
          <w:tcPr>
            <w:tcW w:w="1134" w:type="dxa"/>
            <w:tcBorders>
              <w:top w:val="nil"/>
              <w:left w:val="nil"/>
              <w:bottom w:val="single" w:sz="8" w:space="0" w:color="95B3D7"/>
              <w:right w:val="single" w:sz="8" w:space="0" w:color="95B3D7"/>
            </w:tcBorders>
            <w:shd w:val="clear" w:color="auto" w:fill="auto"/>
            <w:vAlign w:val="center"/>
            <w:hideMark/>
          </w:tcPr>
          <w:p w14:paraId="60B57DA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2DA2F77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FFD659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4633779F" w14:textId="77777777" w:rsidTr="00A31C35">
        <w:trPr>
          <w:trHeight w:val="51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C1BB1F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D8716A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Visa Code</w:t>
            </w:r>
          </w:p>
        </w:tc>
        <w:tc>
          <w:tcPr>
            <w:tcW w:w="2552" w:type="dxa"/>
            <w:tcBorders>
              <w:top w:val="nil"/>
              <w:left w:val="nil"/>
              <w:bottom w:val="single" w:sz="8" w:space="0" w:color="95B3D7"/>
              <w:right w:val="single" w:sz="8" w:space="0" w:color="95B3D7"/>
            </w:tcBorders>
            <w:shd w:val="clear" w:color="auto" w:fill="auto"/>
            <w:vAlign w:val="center"/>
            <w:hideMark/>
          </w:tcPr>
          <w:p w14:paraId="727C571C" w14:textId="7CB60570"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VisaCode</w:t>
            </w:r>
          </w:p>
        </w:tc>
        <w:tc>
          <w:tcPr>
            <w:tcW w:w="3118" w:type="dxa"/>
            <w:tcBorders>
              <w:top w:val="nil"/>
              <w:left w:val="nil"/>
              <w:bottom w:val="single" w:sz="8" w:space="0" w:color="95B3D7"/>
              <w:right w:val="single" w:sz="8" w:space="0" w:color="95B3D7"/>
            </w:tcBorders>
            <w:shd w:val="clear" w:color="auto" w:fill="auto"/>
            <w:vAlign w:val="center"/>
            <w:hideMark/>
          </w:tcPr>
          <w:p w14:paraId="2726BC9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http://www.border.gov.au/Trav/Visa-1/Visa-listing</w:t>
            </w:r>
          </w:p>
        </w:tc>
        <w:tc>
          <w:tcPr>
            <w:tcW w:w="1134" w:type="dxa"/>
            <w:tcBorders>
              <w:top w:val="nil"/>
              <w:left w:val="nil"/>
              <w:bottom w:val="single" w:sz="8" w:space="0" w:color="95B3D7"/>
              <w:right w:val="single" w:sz="8" w:space="0" w:color="95B3D7"/>
            </w:tcBorders>
            <w:shd w:val="clear" w:color="auto" w:fill="auto"/>
            <w:vAlign w:val="center"/>
            <w:hideMark/>
          </w:tcPr>
          <w:p w14:paraId="141DCA9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5F1E59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3C027AF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31E22594"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F80E33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E9936E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Indigenous Status</w:t>
            </w:r>
          </w:p>
        </w:tc>
        <w:tc>
          <w:tcPr>
            <w:tcW w:w="2552" w:type="dxa"/>
            <w:tcBorders>
              <w:top w:val="nil"/>
              <w:left w:val="nil"/>
              <w:bottom w:val="single" w:sz="8" w:space="0" w:color="95B3D7"/>
              <w:right w:val="single" w:sz="8" w:space="0" w:color="95B3D7"/>
            </w:tcBorders>
            <w:shd w:val="clear" w:color="auto" w:fill="auto"/>
            <w:vAlign w:val="center"/>
            <w:hideMark/>
          </w:tcPr>
          <w:p w14:paraId="66DD17A8" w14:textId="6DFB97CA"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IndigenousStatus</w:t>
            </w:r>
          </w:p>
        </w:tc>
        <w:tc>
          <w:tcPr>
            <w:tcW w:w="3118" w:type="dxa"/>
            <w:tcBorders>
              <w:top w:val="nil"/>
              <w:left w:val="nil"/>
              <w:bottom w:val="single" w:sz="8" w:space="0" w:color="95B3D7"/>
              <w:right w:val="single" w:sz="8" w:space="0" w:color="95B3D7"/>
            </w:tcBorders>
            <w:shd w:val="clear" w:color="auto" w:fill="auto"/>
            <w:vAlign w:val="center"/>
            <w:hideMark/>
          </w:tcPr>
          <w:p w14:paraId="4AE1880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1,2,3,4,9</w:t>
            </w:r>
          </w:p>
        </w:tc>
        <w:tc>
          <w:tcPr>
            <w:tcW w:w="1134" w:type="dxa"/>
            <w:tcBorders>
              <w:top w:val="nil"/>
              <w:left w:val="nil"/>
              <w:bottom w:val="single" w:sz="8" w:space="0" w:color="95B3D7"/>
              <w:right w:val="single" w:sz="8" w:space="0" w:color="95B3D7"/>
            </w:tcBorders>
            <w:shd w:val="clear" w:color="auto" w:fill="auto"/>
            <w:vAlign w:val="center"/>
            <w:hideMark/>
          </w:tcPr>
          <w:p w14:paraId="492B97D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286D925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0E92D42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779684B9" w14:textId="77777777" w:rsidTr="00A31C35">
        <w:trPr>
          <w:trHeight w:val="508"/>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BC85BD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077D5A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LBOTE Status</w:t>
            </w:r>
          </w:p>
        </w:tc>
        <w:tc>
          <w:tcPr>
            <w:tcW w:w="2552" w:type="dxa"/>
            <w:tcBorders>
              <w:top w:val="nil"/>
              <w:left w:val="nil"/>
              <w:bottom w:val="single" w:sz="8" w:space="0" w:color="95B3D7"/>
              <w:right w:val="single" w:sz="8" w:space="0" w:color="95B3D7"/>
            </w:tcBorders>
            <w:shd w:val="clear" w:color="auto" w:fill="auto"/>
            <w:vAlign w:val="center"/>
            <w:hideMark/>
          </w:tcPr>
          <w:p w14:paraId="704BD78E" w14:textId="2668FFE6"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LBOTE</w:t>
            </w:r>
          </w:p>
        </w:tc>
        <w:tc>
          <w:tcPr>
            <w:tcW w:w="3118" w:type="dxa"/>
            <w:tcBorders>
              <w:top w:val="nil"/>
              <w:left w:val="nil"/>
              <w:bottom w:val="single" w:sz="8" w:space="0" w:color="95B3D7"/>
              <w:right w:val="single" w:sz="8" w:space="0" w:color="95B3D7"/>
            </w:tcBorders>
            <w:shd w:val="clear" w:color="auto" w:fill="auto"/>
            <w:vAlign w:val="center"/>
            <w:hideMark/>
          </w:tcPr>
          <w:p w14:paraId="289960C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Y, N, U=Unknown; X=Not Provided</w:t>
            </w:r>
          </w:p>
        </w:tc>
        <w:tc>
          <w:tcPr>
            <w:tcW w:w="1134" w:type="dxa"/>
            <w:tcBorders>
              <w:top w:val="nil"/>
              <w:left w:val="nil"/>
              <w:bottom w:val="single" w:sz="8" w:space="0" w:color="95B3D7"/>
              <w:right w:val="single" w:sz="8" w:space="0" w:color="95B3D7"/>
            </w:tcBorders>
            <w:shd w:val="clear" w:color="auto" w:fill="auto"/>
            <w:vAlign w:val="center"/>
            <w:hideMark/>
          </w:tcPr>
          <w:p w14:paraId="1F22148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797B146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01CB841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135B8860" w14:textId="77777777" w:rsidTr="00A31C35">
        <w:trPr>
          <w:trHeight w:val="827"/>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46E936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2.29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11A0AC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Student Main Language Other than English Spoken at Home</w:t>
            </w:r>
          </w:p>
        </w:tc>
        <w:tc>
          <w:tcPr>
            <w:tcW w:w="2552" w:type="dxa"/>
            <w:tcBorders>
              <w:top w:val="nil"/>
              <w:left w:val="nil"/>
              <w:bottom w:val="single" w:sz="8" w:space="0" w:color="95B3D7"/>
              <w:right w:val="single" w:sz="8" w:space="0" w:color="95B3D7"/>
            </w:tcBorders>
            <w:shd w:val="clear" w:color="auto" w:fill="auto"/>
            <w:vAlign w:val="center"/>
            <w:hideMark/>
          </w:tcPr>
          <w:p w14:paraId="5F1C096C" w14:textId="252DE124"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StudentLOTE</w:t>
            </w:r>
          </w:p>
        </w:tc>
        <w:tc>
          <w:tcPr>
            <w:tcW w:w="3118" w:type="dxa"/>
            <w:tcBorders>
              <w:top w:val="nil"/>
              <w:left w:val="nil"/>
              <w:bottom w:val="single" w:sz="8" w:space="0" w:color="95B3D7"/>
              <w:right w:val="single" w:sz="8" w:space="0" w:color="95B3D7"/>
            </w:tcBorders>
            <w:shd w:val="clear" w:color="auto" w:fill="auto"/>
            <w:vAlign w:val="center"/>
            <w:hideMark/>
          </w:tcPr>
          <w:p w14:paraId="51A2569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Australian Standard Classification of Languages (ASCL) </w:t>
            </w:r>
          </w:p>
        </w:tc>
        <w:tc>
          <w:tcPr>
            <w:tcW w:w="1134" w:type="dxa"/>
            <w:tcBorders>
              <w:top w:val="nil"/>
              <w:left w:val="nil"/>
              <w:bottom w:val="single" w:sz="8" w:space="0" w:color="95B3D7"/>
              <w:right w:val="single" w:sz="8" w:space="0" w:color="95B3D7"/>
            </w:tcBorders>
            <w:shd w:val="clear" w:color="auto" w:fill="auto"/>
            <w:vAlign w:val="center"/>
            <w:hideMark/>
          </w:tcPr>
          <w:p w14:paraId="5BE1BD4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7E27D48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59119A5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374C657"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98B934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3A9D104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Year Level</w:t>
            </w:r>
          </w:p>
        </w:tc>
        <w:tc>
          <w:tcPr>
            <w:tcW w:w="2552" w:type="dxa"/>
            <w:tcBorders>
              <w:top w:val="nil"/>
              <w:left w:val="nil"/>
              <w:bottom w:val="single" w:sz="8" w:space="0" w:color="95B3D7"/>
              <w:right w:val="single" w:sz="8" w:space="0" w:color="95B3D7"/>
            </w:tcBorders>
            <w:shd w:val="clear" w:color="auto" w:fill="auto"/>
            <w:vAlign w:val="center"/>
            <w:hideMark/>
          </w:tcPr>
          <w:p w14:paraId="36869B09" w14:textId="6C22D999"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YearLevel</w:t>
            </w:r>
          </w:p>
        </w:tc>
        <w:tc>
          <w:tcPr>
            <w:tcW w:w="3118" w:type="dxa"/>
            <w:tcBorders>
              <w:top w:val="nil"/>
              <w:left w:val="nil"/>
              <w:bottom w:val="single" w:sz="8" w:space="0" w:color="95B3D7"/>
              <w:right w:val="single" w:sz="8" w:space="0" w:color="95B3D7"/>
            </w:tcBorders>
            <w:shd w:val="clear" w:color="auto" w:fill="auto"/>
            <w:vAlign w:val="center"/>
            <w:hideMark/>
          </w:tcPr>
          <w:p w14:paraId="64F66BE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P,0-12, UG</w:t>
            </w:r>
          </w:p>
        </w:tc>
        <w:tc>
          <w:tcPr>
            <w:tcW w:w="1134" w:type="dxa"/>
            <w:tcBorders>
              <w:top w:val="nil"/>
              <w:left w:val="nil"/>
              <w:bottom w:val="single" w:sz="8" w:space="0" w:color="95B3D7"/>
              <w:right w:val="single" w:sz="8" w:space="0" w:color="95B3D7"/>
            </w:tcBorders>
            <w:shd w:val="clear" w:color="auto" w:fill="auto"/>
            <w:vAlign w:val="center"/>
            <w:hideMark/>
          </w:tcPr>
          <w:p w14:paraId="5C97641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36E8F13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217AEA2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61E1A32C"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31E99C9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A2A4F4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Test Level</w:t>
            </w:r>
          </w:p>
        </w:tc>
        <w:tc>
          <w:tcPr>
            <w:tcW w:w="2552" w:type="dxa"/>
            <w:tcBorders>
              <w:top w:val="nil"/>
              <w:left w:val="nil"/>
              <w:bottom w:val="single" w:sz="8" w:space="0" w:color="95B3D7"/>
              <w:right w:val="single" w:sz="8" w:space="0" w:color="95B3D7"/>
            </w:tcBorders>
            <w:shd w:val="clear" w:color="auto" w:fill="auto"/>
            <w:vAlign w:val="center"/>
            <w:hideMark/>
          </w:tcPr>
          <w:p w14:paraId="742F8C76" w14:textId="1002B347"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TestLevel</w:t>
            </w:r>
          </w:p>
        </w:tc>
        <w:tc>
          <w:tcPr>
            <w:tcW w:w="3118" w:type="dxa"/>
            <w:tcBorders>
              <w:top w:val="nil"/>
              <w:left w:val="nil"/>
              <w:bottom w:val="single" w:sz="8" w:space="0" w:color="95B3D7"/>
              <w:right w:val="single" w:sz="8" w:space="0" w:color="95B3D7"/>
            </w:tcBorders>
            <w:shd w:val="clear" w:color="auto" w:fill="auto"/>
            <w:vAlign w:val="center"/>
            <w:hideMark/>
          </w:tcPr>
          <w:p w14:paraId="5F2C83E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3,5,7,9</w:t>
            </w:r>
          </w:p>
        </w:tc>
        <w:tc>
          <w:tcPr>
            <w:tcW w:w="1134" w:type="dxa"/>
            <w:tcBorders>
              <w:top w:val="nil"/>
              <w:left w:val="nil"/>
              <w:bottom w:val="single" w:sz="8" w:space="0" w:color="95B3D7"/>
              <w:right w:val="single" w:sz="8" w:space="0" w:color="95B3D7"/>
            </w:tcBorders>
            <w:shd w:val="clear" w:color="auto" w:fill="auto"/>
            <w:vAlign w:val="center"/>
            <w:hideMark/>
          </w:tcPr>
          <w:p w14:paraId="49CC0FB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3483326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2830596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4E05F768" w14:textId="77777777" w:rsidTr="00A31C35">
        <w:trPr>
          <w:trHeight w:val="482"/>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283DAD0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123711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FTE</w:t>
            </w:r>
          </w:p>
        </w:tc>
        <w:tc>
          <w:tcPr>
            <w:tcW w:w="2552" w:type="dxa"/>
            <w:tcBorders>
              <w:top w:val="nil"/>
              <w:left w:val="nil"/>
              <w:bottom w:val="single" w:sz="8" w:space="0" w:color="95B3D7"/>
              <w:right w:val="single" w:sz="8" w:space="0" w:color="95B3D7"/>
            </w:tcBorders>
            <w:shd w:val="clear" w:color="auto" w:fill="auto"/>
            <w:vAlign w:val="center"/>
            <w:hideMark/>
          </w:tcPr>
          <w:p w14:paraId="27B60B6C" w14:textId="52A46576"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FTE</w:t>
            </w:r>
          </w:p>
        </w:tc>
        <w:tc>
          <w:tcPr>
            <w:tcW w:w="3118" w:type="dxa"/>
            <w:tcBorders>
              <w:top w:val="nil"/>
              <w:left w:val="nil"/>
              <w:bottom w:val="single" w:sz="8" w:space="0" w:color="95B3D7"/>
              <w:right w:val="single" w:sz="8" w:space="0" w:color="95B3D7"/>
            </w:tcBorders>
            <w:shd w:val="clear" w:color="auto" w:fill="auto"/>
            <w:vAlign w:val="center"/>
            <w:hideMark/>
          </w:tcPr>
          <w:p w14:paraId="0DE0EB1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up to 2 decimal places, maximum 1.00</w:t>
            </w:r>
          </w:p>
        </w:tc>
        <w:tc>
          <w:tcPr>
            <w:tcW w:w="1134" w:type="dxa"/>
            <w:tcBorders>
              <w:top w:val="nil"/>
              <w:left w:val="nil"/>
              <w:bottom w:val="single" w:sz="8" w:space="0" w:color="95B3D7"/>
              <w:right w:val="single" w:sz="8" w:space="0" w:color="95B3D7"/>
            </w:tcBorders>
            <w:shd w:val="clear" w:color="auto" w:fill="auto"/>
            <w:vAlign w:val="center"/>
            <w:hideMark/>
          </w:tcPr>
          <w:p w14:paraId="08A724A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F34D71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792CFD7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29126982"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5F13DC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2DCC65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Home Group</w:t>
            </w:r>
          </w:p>
        </w:tc>
        <w:tc>
          <w:tcPr>
            <w:tcW w:w="2552" w:type="dxa"/>
            <w:tcBorders>
              <w:top w:val="nil"/>
              <w:left w:val="nil"/>
              <w:bottom w:val="single" w:sz="8" w:space="0" w:color="95B3D7"/>
              <w:right w:val="single" w:sz="8" w:space="0" w:color="95B3D7"/>
            </w:tcBorders>
            <w:shd w:val="clear" w:color="auto" w:fill="auto"/>
            <w:vAlign w:val="center"/>
            <w:hideMark/>
          </w:tcPr>
          <w:p w14:paraId="0AB14ABA" w14:textId="1B5E378E"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Home</w:t>
            </w:r>
            <w:r w:rsidR="00CA641F">
              <w:rPr>
                <w:rFonts w:ascii="Arial Narrow" w:hAnsi="Arial Narrow"/>
                <w:sz w:val="20"/>
                <w:szCs w:val="20"/>
              </w:rPr>
              <w:t>g</w:t>
            </w:r>
            <w:r>
              <w:rPr>
                <w:rFonts w:ascii="Arial Narrow" w:hAnsi="Arial Narrow"/>
                <w:sz w:val="20"/>
                <w:szCs w:val="20"/>
              </w:rPr>
              <w:t>roup</w:t>
            </w:r>
          </w:p>
        </w:tc>
        <w:tc>
          <w:tcPr>
            <w:tcW w:w="3118" w:type="dxa"/>
            <w:tcBorders>
              <w:top w:val="nil"/>
              <w:left w:val="nil"/>
              <w:bottom w:val="single" w:sz="8" w:space="0" w:color="95B3D7"/>
              <w:right w:val="single" w:sz="8" w:space="0" w:color="95B3D7"/>
            </w:tcBorders>
            <w:shd w:val="clear" w:color="auto" w:fill="auto"/>
            <w:vAlign w:val="center"/>
            <w:hideMark/>
          </w:tcPr>
          <w:p w14:paraId="4E8C7C9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7E9571F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4642164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705C897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E6C9378"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2665A9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BAE662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Class Code</w:t>
            </w:r>
          </w:p>
        </w:tc>
        <w:tc>
          <w:tcPr>
            <w:tcW w:w="2552" w:type="dxa"/>
            <w:tcBorders>
              <w:top w:val="nil"/>
              <w:left w:val="nil"/>
              <w:bottom w:val="single" w:sz="8" w:space="0" w:color="95B3D7"/>
              <w:right w:val="single" w:sz="8" w:space="0" w:color="95B3D7"/>
            </w:tcBorders>
            <w:shd w:val="clear" w:color="auto" w:fill="auto"/>
            <w:vAlign w:val="center"/>
            <w:hideMark/>
          </w:tcPr>
          <w:p w14:paraId="1C923725" w14:textId="08860E6B"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ClassCode</w:t>
            </w:r>
          </w:p>
        </w:tc>
        <w:tc>
          <w:tcPr>
            <w:tcW w:w="3118" w:type="dxa"/>
            <w:tcBorders>
              <w:top w:val="nil"/>
              <w:left w:val="nil"/>
              <w:bottom w:val="single" w:sz="8" w:space="0" w:color="95B3D7"/>
              <w:right w:val="single" w:sz="8" w:space="0" w:color="95B3D7"/>
            </w:tcBorders>
            <w:shd w:val="clear" w:color="auto" w:fill="auto"/>
            <w:vAlign w:val="center"/>
            <w:hideMark/>
          </w:tcPr>
          <w:p w14:paraId="305A50D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3DC567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6EE17E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7718D33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EBC380C"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7662210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D992F55" w14:textId="472A8C79"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ASL School ID</w:t>
            </w:r>
            <w:r w:rsidR="003F5634">
              <w:rPr>
                <w:rFonts w:ascii="Arial Narrow" w:eastAsia="Times New Roman" w:hAnsi="Arial Narrow" w:cs="Times New Roman"/>
                <w:sz w:val="20"/>
                <w:szCs w:val="20"/>
                <w:lang w:eastAsia="en-AU"/>
              </w:rPr>
              <w:t xml:space="preserve"> / ACARA School ID</w:t>
            </w:r>
          </w:p>
        </w:tc>
        <w:tc>
          <w:tcPr>
            <w:tcW w:w="2552" w:type="dxa"/>
            <w:tcBorders>
              <w:top w:val="nil"/>
              <w:left w:val="nil"/>
              <w:bottom w:val="single" w:sz="8" w:space="0" w:color="95B3D7"/>
              <w:right w:val="single" w:sz="8" w:space="0" w:color="95B3D7"/>
            </w:tcBorders>
            <w:shd w:val="clear" w:color="auto" w:fill="auto"/>
            <w:vAlign w:val="center"/>
            <w:hideMark/>
          </w:tcPr>
          <w:p w14:paraId="68B98F0B" w14:textId="19E3CB75"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ASLSchoolId</w:t>
            </w:r>
          </w:p>
        </w:tc>
        <w:tc>
          <w:tcPr>
            <w:tcW w:w="3118" w:type="dxa"/>
            <w:tcBorders>
              <w:top w:val="nil"/>
              <w:left w:val="nil"/>
              <w:bottom w:val="single" w:sz="8" w:space="0" w:color="95B3D7"/>
              <w:right w:val="single" w:sz="8" w:space="0" w:color="95B3D7"/>
            </w:tcBorders>
            <w:shd w:val="clear" w:color="auto" w:fill="auto"/>
            <w:vAlign w:val="center"/>
            <w:hideMark/>
          </w:tcPr>
          <w:p w14:paraId="31B1778F" w14:textId="6BBC1A16"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Integer</w:t>
            </w:r>
          </w:p>
        </w:tc>
        <w:tc>
          <w:tcPr>
            <w:tcW w:w="1134" w:type="dxa"/>
            <w:tcBorders>
              <w:top w:val="nil"/>
              <w:left w:val="nil"/>
              <w:bottom w:val="single" w:sz="8" w:space="0" w:color="95B3D7"/>
              <w:right w:val="single" w:sz="8" w:space="0" w:color="95B3D7"/>
            </w:tcBorders>
            <w:shd w:val="clear" w:color="auto" w:fill="auto"/>
            <w:vAlign w:val="center"/>
            <w:hideMark/>
          </w:tcPr>
          <w:p w14:paraId="0044654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5AEDC402" w14:textId="2A41B342"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6E85668E" w14:textId="3586A8CB" w:rsidR="00B71F39" w:rsidRPr="00B71F39" w:rsidRDefault="00405F5D" w:rsidP="00B71F39">
            <w:pPr>
              <w:spacing w:after="0" w:line="240" w:lineRule="auto"/>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1234567890</w:t>
            </w:r>
          </w:p>
        </w:tc>
      </w:tr>
      <w:tr w:rsidR="005E3776" w:rsidRPr="00B71F39" w14:paraId="3228249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5BECB8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393939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Local School ID</w:t>
            </w:r>
          </w:p>
        </w:tc>
        <w:tc>
          <w:tcPr>
            <w:tcW w:w="2552" w:type="dxa"/>
            <w:tcBorders>
              <w:top w:val="nil"/>
              <w:left w:val="nil"/>
              <w:bottom w:val="single" w:sz="8" w:space="0" w:color="95B3D7"/>
              <w:right w:val="single" w:sz="8" w:space="0" w:color="95B3D7"/>
            </w:tcBorders>
            <w:shd w:val="clear" w:color="auto" w:fill="auto"/>
            <w:vAlign w:val="center"/>
            <w:hideMark/>
          </w:tcPr>
          <w:p w14:paraId="2F932BD4" w14:textId="2FE40CAF" w:rsidR="00B71F39" w:rsidRPr="00B71F39" w:rsidRDefault="00B71F39" w:rsidP="00CD7693">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Schoo</w:t>
            </w:r>
            <w:r w:rsidR="00AB4625">
              <w:rPr>
                <w:rFonts w:ascii="Arial Narrow" w:hAnsi="Arial Narrow"/>
                <w:sz w:val="20"/>
                <w:szCs w:val="20"/>
              </w:rPr>
              <w:t>Local</w:t>
            </w:r>
            <w:r>
              <w:rPr>
                <w:rFonts w:ascii="Arial Narrow" w:hAnsi="Arial Narrow"/>
                <w:sz w:val="20"/>
                <w:szCs w:val="20"/>
              </w:rPr>
              <w:t>Id</w:t>
            </w:r>
          </w:p>
        </w:tc>
        <w:tc>
          <w:tcPr>
            <w:tcW w:w="3118" w:type="dxa"/>
            <w:tcBorders>
              <w:top w:val="nil"/>
              <w:left w:val="nil"/>
              <w:bottom w:val="single" w:sz="8" w:space="0" w:color="95B3D7"/>
              <w:right w:val="single" w:sz="8" w:space="0" w:color="95B3D7"/>
            </w:tcBorders>
            <w:shd w:val="clear" w:color="auto" w:fill="auto"/>
            <w:vAlign w:val="center"/>
            <w:hideMark/>
          </w:tcPr>
          <w:p w14:paraId="3C05418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30AFA5E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D7C117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7BB6E2C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de305d54-75b4-431b-adb2-eb6b9e546024</w:t>
            </w:r>
          </w:p>
        </w:tc>
      </w:tr>
      <w:tr w:rsidR="005E3776" w:rsidRPr="00B71F39" w14:paraId="41DA832F"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90FDB2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057CA3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Local Campus ID</w:t>
            </w:r>
          </w:p>
        </w:tc>
        <w:tc>
          <w:tcPr>
            <w:tcW w:w="2552" w:type="dxa"/>
            <w:tcBorders>
              <w:top w:val="nil"/>
              <w:left w:val="nil"/>
              <w:bottom w:val="single" w:sz="8" w:space="0" w:color="95B3D7"/>
              <w:right w:val="single" w:sz="8" w:space="0" w:color="95B3D7"/>
            </w:tcBorders>
            <w:shd w:val="clear" w:color="auto" w:fill="auto"/>
            <w:vAlign w:val="center"/>
            <w:hideMark/>
          </w:tcPr>
          <w:p w14:paraId="42F4EE9A" w14:textId="5AC77269"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LocalCampusId</w:t>
            </w:r>
          </w:p>
        </w:tc>
        <w:tc>
          <w:tcPr>
            <w:tcW w:w="3118" w:type="dxa"/>
            <w:tcBorders>
              <w:top w:val="nil"/>
              <w:left w:val="nil"/>
              <w:bottom w:val="single" w:sz="8" w:space="0" w:color="95B3D7"/>
              <w:right w:val="single" w:sz="8" w:space="0" w:color="95B3D7"/>
            </w:tcBorders>
            <w:shd w:val="clear" w:color="auto" w:fill="auto"/>
            <w:vAlign w:val="center"/>
            <w:hideMark/>
          </w:tcPr>
          <w:p w14:paraId="49726F4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4622C24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3E847B22"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36</w:t>
            </w:r>
          </w:p>
        </w:tc>
        <w:tc>
          <w:tcPr>
            <w:tcW w:w="3544" w:type="dxa"/>
            <w:tcBorders>
              <w:top w:val="nil"/>
              <w:left w:val="nil"/>
              <w:bottom w:val="single" w:sz="8" w:space="0" w:color="95B3D7"/>
              <w:right w:val="single" w:sz="8" w:space="0" w:color="95B3D7"/>
            </w:tcBorders>
            <w:shd w:val="clear" w:color="auto" w:fill="auto"/>
            <w:vAlign w:val="center"/>
            <w:hideMark/>
          </w:tcPr>
          <w:p w14:paraId="7B74908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de305d54-75b4-431b-adb2-eb6b9e546024</w:t>
            </w:r>
          </w:p>
        </w:tc>
      </w:tr>
      <w:tr w:rsidR="005E3776" w:rsidRPr="00B71F39" w14:paraId="6F6AF647" w14:textId="77777777" w:rsidTr="00A31C35">
        <w:trPr>
          <w:trHeight w:val="114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76E7759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8981C8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Main School Flag</w:t>
            </w:r>
          </w:p>
        </w:tc>
        <w:tc>
          <w:tcPr>
            <w:tcW w:w="2552" w:type="dxa"/>
            <w:tcBorders>
              <w:top w:val="nil"/>
              <w:left w:val="nil"/>
              <w:bottom w:val="single" w:sz="8" w:space="0" w:color="95B3D7"/>
              <w:right w:val="single" w:sz="8" w:space="0" w:color="95B3D7"/>
            </w:tcBorders>
            <w:shd w:val="clear" w:color="auto" w:fill="auto"/>
            <w:vAlign w:val="center"/>
            <w:hideMark/>
          </w:tcPr>
          <w:p w14:paraId="6E8BDAEF" w14:textId="307D0202"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MainSchoolFlag</w:t>
            </w:r>
          </w:p>
        </w:tc>
        <w:tc>
          <w:tcPr>
            <w:tcW w:w="3118" w:type="dxa"/>
            <w:tcBorders>
              <w:top w:val="nil"/>
              <w:left w:val="nil"/>
              <w:bottom w:val="single" w:sz="8" w:space="0" w:color="95B3D7"/>
              <w:right w:val="single" w:sz="8" w:space="0" w:color="95B3D7"/>
            </w:tcBorders>
            <w:shd w:val="clear" w:color="auto" w:fill="auto"/>
            <w:vAlign w:val="center"/>
            <w:hideMark/>
          </w:tcPr>
          <w:p w14:paraId="065AE5E2" w14:textId="4C1FFD22"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A31C35">
              <w:rPr>
                <w:rFonts w:ascii="Arial Narrow" w:eastAsia="Times New Roman" w:hAnsi="Arial Narrow" w:cs="Times New Roman"/>
                <w:color w:val="000000" w:themeColor="text1"/>
                <w:sz w:val="20"/>
                <w:szCs w:val="20"/>
                <w:lang w:eastAsia="en-AU"/>
              </w:rPr>
              <w:t xml:space="preserve">String: </w:t>
            </w:r>
            <w:r w:rsidRPr="00A31C35">
              <w:rPr>
                <w:rFonts w:ascii="Calibri" w:eastAsia="Times New Roman" w:hAnsi="Calibri" w:cs="Times New Roman"/>
                <w:color w:val="000000" w:themeColor="text1"/>
                <w:sz w:val="20"/>
                <w:szCs w:val="20"/>
                <w:lang w:eastAsia="en-AU"/>
              </w:rPr>
              <w:t>Values: 01</w:t>
            </w:r>
            <w:r w:rsidR="00D57DC8">
              <w:rPr>
                <w:rFonts w:ascii="Calibri" w:eastAsia="Times New Roman" w:hAnsi="Calibri" w:cs="Times New Roman"/>
                <w:color w:val="000000" w:themeColor="text1"/>
                <w:sz w:val="20"/>
                <w:szCs w:val="20"/>
                <w:lang w:eastAsia="en-AU"/>
              </w:rPr>
              <w:t xml:space="preserve"> or 1</w:t>
            </w:r>
            <w:r w:rsidRPr="00A31C35">
              <w:rPr>
                <w:rFonts w:ascii="Calibri" w:eastAsia="Times New Roman" w:hAnsi="Calibri" w:cs="Times New Roman"/>
                <w:color w:val="000000" w:themeColor="text1"/>
                <w:sz w:val="20"/>
                <w:szCs w:val="20"/>
                <w:lang w:eastAsia="en-AU"/>
              </w:rPr>
              <w:t xml:space="preserve"> = MainSchool, (equivalent to ‘Y”) any other value, e.g. 02, 03 indicates a secondary enrolment.</w:t>
            </w:r>
          </w:p>
        </w:tc>
        <w:tc>
          <w:tcPr>
            <w:tcW w:w="1134" w:type="dxa"/>
            <w:tcBorders>
              <w:top w:val="nil"/>
              <w:left w:val="nil"/>
              <w:bottom w:val="single" w:sz="8" w:space="0" w:color="95B3D7"/>
              <w:right w:val="single" w:sz="8" w:space="0" w:color="95B3D7"/>
            </w:tcBorders>
            <w:shd w:val="clear" w:color="auto" w:fill="auto"/>
            <w:vAlign w:val="center"/>
            <w:hideMark/>
          </w:tcPr>
          <w:p w14:paraId="6831C7A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8C5F0A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w:t>
            </w:r>
          </w:p>
        </w:tc>
        <w:tc>
          <w:tcPr>
            <w:tcW w:w="3544" w:type="dxa"/>
            <w:tcBorders>
              <w:top w:val="nil"/>
              <w:left w:val="nil"/>
              <w:bottom w:val="single" w:sz="8" w:space="0" w:color="95B3D7"/>
              <w:right w:val="single" w:sz="8" w:space="0" w:color="95B3D7"/>
            </w:tcBorders>
            <w:shd w:val="clear" w:color="auto" w:fill="auto"/>
            <w:vAlign w:val="center"/>
            <w:hideMark/>
          </w:tcPr>
          <w:p w14:paraId="3CADB7A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F2432B0"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7576EA9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2.39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E138DB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Other School ID</w:t>
            </w:r>
          </w:p>
        </w:tc>
        <w:tc>
          <w:tcPr>
            <w:tcW w:w="2552" w:type="dxa"/>
            <w:tcBorders>
              <w:top w:val="nil"/>
              <w:left w:val="nil"/>
              <w:bottom w:val="single" w:sz="8" w:space="0" w:color="95B3D7"/>
              <w:right w:val="single" w:sz="8" w:space="0" w:color="95B3D7"/>
            </w:tcBorders>
            <w:shd w:val="clear" w:color="auto" w:fill="auto"/>
            <w:vAlign w:val="center"/>
            <w:hideMark/>
          </w:tcPr>
          <w:p w14:paraId="7F313325" w14:textId="46C2D4BA"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OtherSchoolId</w:t>
            </w:r>
          </w:p>
        </w:tc>
        <w:tc>
          <w:tcPr>
            <w:tcW w:w="3118" w:type="dxa"/>
            <w:tcBorders>
              <w:top w:val="nil"/>
              <w:left w:val="nil"/>
              <w:bottom w:val="single" w:sz="8" w:space="0" w:color="95B3D7"/>
              <w:right w:val="single" w:sz="8" w:space="0" w:color="95B3D7"/>
            </w:tcBorders>
            <w:shd w:val="clear" w:color="auto" w:fill="auto"/>
            <w:vAlign w:val="center"/>
            <w:hideMark/>
          </w:tcPr>
          <w:p w14:paraId="1D840828" w14:textId="0A0647F8"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Integer</w:t>
            </w:r>
          </w:p>
        </w:tc>
        <w:tc>
          <w:tcPr>
            <w:tcW w:w="1134" w:type="dxa"/>
            <w:tcBorders>
              <w:top w:val="nil"/>
              <w:left w:val="nil"/>
              <w:bottom w:val="single" w:sz="8" w:space="0" w:color="95B3D7"/>
              <w:right w:val="single" w:sz="8" w:space="0" w:color="95B3D7"/>
            </w:tcBorders>
            <w:shd w:val="clear" w:color="auto" w:fill="auto"/>
            <w:vAlign w:val="center"/>
            <w:hideMark/>
          </w:tcPr>
          <w:p w14:paraId="6D39A7C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57E6F89A" w14:textId="2E03AEDD"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52DC0E7A" w14:textId="5E582FD9" w:rsidR="00B71F39" w:rsidRPr="00B71F39" w:rsidRDefault="00405F5D" w:rsidP="00B71F39">
            <w:pPr>
              <w:spacing w:after="0" w:line="240" w:lineRule="auto"/>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1234567891</w:t>
            </w:r>
          </w:p>
        </w:tc>
      </w:tr>
      <w:tr w:rsidR="005E3776" w:rsidRPr="00B71F39" w14:paraId="4C4170BB"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AB9780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083DB80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Reporting School ID</w:t>
            </w:r>
          </w:p>
        </w:tc>
        <w:tc>
          <w:tcPr>
            <w:tcW w:w="2552" w:type="dxa"/>
            <w:tcBorders>
              <w:top w:val="nil"/>
              <w:left w:val="nil"/>
              <w:bottom w:val="single" w:sz="8" w:space="0" w:color="95B3D7"/>
              <w:right w:val="single" w:sz="8" w:space="0" w:color="95B3D7"/>
            </w:tcBorders>
            <w:shd w:val="clear" w:color="auto" w:fill="auto"/>
            <w:vAlign w:val="center"/>
            <w:hideMark/>
          </w:tcPr>
          <w:p w14:paraId="42CA7D99" w14:textId="3B67C0C8"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ReportingSchoolId</w:t>
            </w:r>
          </w:p>
        </w:tc>
        <w:tc>
          <w:tcPr>
            <w:tcW w:w="3118" w:type="dxa"/>
            <w:tcBorders>
              <w:top w:val="nil"/>
              <w:left w:val="nil"/>
              <w:bottom w:val="single" w:sz="8" w:space="0" w:color="95B3D7"/>
              <w:right w:val="single" w:sz="8" w:space="0" w:color="95B3D7"/>
            </w:tcBorders>
            <w:shd w:val="clear" w:color="auto" w:fill="auto"/>
            <w:vAlign w:val="center"/>
            <w:hideMark/>
          </w:tcPr>
          <w:p w14:paraId="6D413D3B" w14:textId="78307052"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Integer</w:t>
            </w:r>
          </w:p>
        </w:tc>
        <w:tc>
          <w:tcPr>
            <w:tcW w:w="1134" w:type="dxa"/>
            <w:tcBorders>
              <w:top w:val="nil"/>
              <w:left w:val="nil"/>
              <w:bottom w:val="single" w:sz="8" w:space="0" w:color="95B3D7"/>
              <w:right w:val="single" w:sz="8" w:space="0" w:color="95B3D7"/>
            </w:tcBorders>
            <w:shd w:val="clear" w:color="auto" w:fill="auto"/>
            <w:vAlign w:val="center"/>
            <w:hideMark/>
          </w:tcPr>
          <w:p w14:paraId="7AD6FAC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460090D" w14:textId="7551E77B" w:rsidR="00B71F39" w:rsidRPr="00B71F39" w:rsidRDefault="00405F5D" w:rsidP="00B71F39">
            <w:pPr>
              <w:spacing w:after="0" w:line="240" w:lineRule="auto"/>
              <w:jc w:val="cente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10</w:t>
            </w:r>
          </w:p>
        </w:tc>
        <w:tc>
          <w:tcPr>
            <w:tcW w:w="3544" w:type="dxa"/>
            <w:tcBorders>
              <w:top w:val="nil"/>
              <w:left w:val="nil"/>
              <w:bottom w:val="single" w:sz="8" w:space="0" w:color="95B3D7"/>
              <w:right w:val="single" w:sz="8" w:space="0" w:color="95B3D7"/>
            </w:tcBorders>
            <w:shd w:val="clear" w:color="auto" w:fill="auto"/>
            <w:vAlign w:val="center"/>
            <w:hideMark/>
          </w:tcPr>
          <w:p w14:paraId="13480055" w14:textId="622A56E3" w:rsidR="00B71F39" w:rsidRPr="00B71F39" w:rsidRDefault="00405F5D" w:rsidP="00B71F39">
            <w:pPr>
              <w:spacing w:after="0" w:line="240" w:lineRule="auto"/>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1234567890</w:t>
            </w:r>
          </w:p>
        </w:tc>
      </w:tr>
      <w:tr w:rsidR="005E3776" w:rsidRPr="00B71F39" w14:paraId="2872B2A5" w14:textId="77777777" w:rsidTr="00A31C35">
        <w:trPr>
          <w:trHeight w:val="559"/>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58E8416"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76E04C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Home Schooled Student</w:t>
            </w:r>
          </w:p>
        </w:tc>
        <w:tc>
          <w:tcPr>
            <w:tcW w:w="2552" w:type="dxa"/>
            <w:tcBorders>
              <w:top w:val="nil"/>
              <w:left w:val="nil"/>
              <w:bottom w:val="single" w:sz="8" w:space="0" w:color="95B3D7"/>
              <w:right w:val="single" w:sz="8" w:space="0" w:color="95B3D7"/>
            </w:tcBorders>
            <w:shd w:val="clear" w:color="auto" w:fill="auto"/>
            <w:vAlign w:val="center"/>
            <w:hideMark/>
          </w:tcPr>
          <w:p w14:paraId="62BA1664" w14:textId="165B9100"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HomeSchooledStudent</w:t>
            </w:r>
          </w:p>
        </w:tc>
        <w:tc>
          <w:tcPr>
            <w:tcW w:w="3118" w:type="dxa"/>
            <w:tcBorders>
              <w:top w:val="nil"/>
              <w:left w:val="nil"/>
              <w:bottom w:val="single" w:sz="8" w:space="0" w:color="95B3D7"/>
              <w:right w:val="single" w:sz="8" w:space="0" w:color="95B3D7"/>
            </w:tcBorders>
            <w:shd w:val="clear" w:color="auto" w:fill="auto"/>
            <w:vAlign w:val="center"/>
            <w:hideMark/>
          </w:tcPr>
          <w:p w14:paraId="17F9DAD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Y, N, U=Unknown; X=Not Provided</w:t>
            </w:r>
          </w:p>
        </w:tc>
        <w:tc>
          <w:tcPr>
            <w:tcW w:w="1134" w:type="dxa"/>
            <w:tcBorders>
              <w:top w:val="nil"/>
              <w:left w:val="nil"/>
              <w:bottom w:val="single" w:sz="8" w:space="0" w:color="95B3D7"/>
              <w:right w:val="single" w:sz="8" w:space="0" w:color="95B3D7"/>
            </w:tcBorders>
            <w:shd w:val="clear" w:color="auto" w:fill="auto"/>
            <w:vAlign w:val="center"/>
            <w:hideMark/>
          </w:tcPr>
          <w:p w14:paraId="674D1BC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142FB1E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04C8DA7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FCD44C7"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33C377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8297E3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Sensitive</w:t>
            </w:r>
          </w:p>
        </w:tc>
        <w:tc>
          <w:tcPr>
            <w:tcW w:w="2552" w:type="dxa"/>
            <w:tcBorders>
              <w:top w:val="nil"/>
              <w:left w:val="nil"/>
              <w:bottom w:val="single" w:sz="8" w:space="0" w:color="95B3D7"/>
              <w:right w:val="single" w:sz="8" w:space="0" w:color="95B3D7"/>
            </w:tcBorders>
            <w:shd w:val="clear" w:color="auto" w:fill="auto"/>
            <w:vAlign w:val="center"/>
            <w:hideMark/>
          </w:tcPr>
          <w:p w14:paraId="7ADAF816" w14:textId="51D66665"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Sensitive</w:t>
            </w:r>
          </w:p>
        </w:tc>
        <w:tc>
          <w:tcPr>
            <w:tcW w:w="3118" w:type="dxa"/>
            <w:tcBorders>
              <w:top w:val="nil"/>
              <w:left w:val="nil"/>
              <w:bottom w:val="single" w:sz="8" w:space="0" w:color="95B3D7"/>
              <w:right w:val="single" w:sz="8" w:space="0" w:color="95B3D7"/>
            </w:tcBorders>
            <w:shd w:val="clear" w:color="auto" w:fill="auto"/>
            <w:vAlign w:val="center"/>
            <w:hideMark/>
          </w:tcPr>
          <w:p w14:paraId="3D6C5F7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N,U,X,Y</w:t>
            </w:r>
          </w:p>
        </w:tc>
        <w:tc>
          <w:tcPr>
            <w:tcW w:w="1134" w:type="dxa"/>
            <w:tcBorders>
              <w:top w:val="nil"/>
              <w:left w:val="nil"/>
              <w:bottom w:val="single" w:sz="8" w:space="0" w:color="95B3D7"/>
              <w:right w:val="single" w:sz="8" w:space="0" w:color="95B3D7"/>
            </w:tcBorders>
            <w:shd w:val="clear" w:color="auto" w:fill="auto"/>
            <w:vAlign w:val="center"/>
            <w:hideMark/>
          </w:tcPr>
          <w:p w14:paraId="01978BF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DE2130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50083C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480B66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0D4344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77E735A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Offline delivery</w:t>
            </w:r>
          </w:p>
        </w:tc>
        <w:tc>
          <w:tcPr>
            <w:tcW w:w="2552" w:type="dxa"/>
            <w:tcBorders>
              <w:top w:val="nil"/>
              <w:left w:val="nil"/>
              <w:bottom w:val="single" w:sz="8" w:space="0" w:color="95B3D7"/>
              <w:right w:val="single" w:sz="8" w:space="0" w:color="95B3D7"/>
            </w:tcBorders>
            <w:shd w:val="clear" w:color="auto" w:fill="auto"/>
            <w:vAlign w:val="center"/>
            <w:hideMark/>
          </w:tcPr>
          <w:p w14:paraId="7C032787" w14:textId="29230FC7"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OfflineDelivery</w:t>
            </w:r>
          </w:p>
        </w:tc>
        <w:tc>
          <w:tcPr>
            <w:tcW w:w="3118" w:type="dxa"/>
            <w:tcBorders>
              <w:top w:val="nil"/>
              <w:left w:val="nil"/>
              <w:bottom w:val="single" w:sz="8" w:space="0" w:color="95B3D7"/>
              <w:right w:val="single" w:sz="8" w:space="0" w:color="95B3D7"/>
            </w:tcBorders>
            <w:shd w:val="clear" w:color="auto" w:fill="auto"/>
            <w:vAlign w:val="center"/>
            <w:hideMark/>
          </w:tcPr>
          <w:p w14:paraId="201065A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N,U,X,Y</w:t>
            </w:r>
          </w:p>
        </w:tc>
        <w:tc>
          <w:tcPr>
            <w:tcW w:w="1134" w:type="dxa"/>
            <w:tcBorders>
              <w:top w:val="nil"/>
              <w:left w:val="nil"/>
              <w:bottom w:val="single" w:sz="8" w:space="0" w:color="95B3D7"/>
              <w:right w:val="single" w:sz="8" w:space="0" w:color="95B3D7"/>
            </w:tcBorders>
            <w:shd w:val="clear" w:color="auto" w:fill="auto"/>
            <w:vAlign w:val="center"/>
            <w:hideMark/>
          </w:tcPr>
          <w:p w14:paraId="301851A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3001E816"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4315B19"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 possibly remove? </w:t>
            </w:r>
          </w:p>
        </w:tc>
      </w:tr>
      <w:tr w:rsidR="005E3776" w:rsidRPr="00B71F39" w14:paraId="23B8BED4"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8E1A17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2FB761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1 School Education</w:t>
            </w:r>
          </w:p>
        </w:tc>
        <w:tc>
          <w:tcPr>
            <w:tcW w:w="2552" w:type="dxa"/>
            <w:tcBorders>
              <w:top w:val="nil"/>
              <w:left w:val="nil"/>
              <w:bottom w:val="single" w:sz="8" w:space="0" w:color="95B3D7"/>
              <w:right w:val="single" w:sz="8" w:space="0" w:color="95B3D7"/>
            </w:tcBorders>
            <w:shd w:val="clear" w:color="auto" w:fill="auto"/>
            <w:vAlign w:val="center"/>
            <w:hideMark/>
          </w:tcPr>
          <w:p w14:paraId="63ED5A57" w14:textId="41210C07"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Parent1SchoolEducation</w:t>
            </w:r>
          </w:p>
        </w:tc>
        <w:tc>
          <w:tcPr>
            <w:tcW w:w="3118" w:type="dxa"/>
            <w:tcBorders>
              <w:top w:val="nil"/>
              <w:left w:val="nil"/>
              <w:bottom w:val="single" w:sz="8" w:space="0" w:color="95B3D7"/>
              <w:right w:val="single" w:sz="8" w:space="0" w:color="95B3D7"/>
            </w:tcBorders>
            <w:shd w:val="clear" w:color="auto" w:fill="auto"/>
            <w:vAlign w:val="center"/>
            <w:hideMark/>
          </w:tcPr>
          <w:p w14:paraId="23AFB89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1,2,3,4,0</w:t>
            </w:r>
          </w:p>
        </w:tc>
        <w:tc>
          <w:tcPr>
            <w:tcW w:w="1134" w:type="dxa"/>
            <w:tcBorders>
              <w:top w:val="nil"/>
              <w:left w:val="nil"/>
              <w:bottom w:val="single" w:sz="8" w:space="0" w:color="95B3D7"/>
              <w:right w:val="single" w:sz="8" w:space="0" w:color="95B3D7"/>
            </w:tcBorders>
            <w:shd w:val="clear" w:color="auto" w:fill="auto"/>
            <w:vAlign w:val="center"/>
            <w:hideMark/>
          </w:tcPr>
          <w:p w14:paraId="27492B6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3D140C1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452125E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8B7727D"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17D9AA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AA348D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1 Non-school Education</w:t>
            </w:r>
          </w:p>
        </w:tc>
        <w:tc>
          <w:tcPr>
            <w:tcW w:w="2552" w:type="dxa"/>
            <w:tcBorders>
              <w:top w:val="nil"/>
              <w:left w:val="nil"/>
              <w:bottom w:val="single" w:sz="8" w:space="0" w:color="95B3D7"/>
              <w:right w:val="single" w:sz="8" w:space="0" w:color="95B3D7"/>
            </w:tcBorders>
            <w:shd w:val="clear" w:color="auto" w:fill="auto"/>
            <w:vAlign w:val="center"/>
            <w:hideMark/>
          </w:tcPr>
          <w:p w14:paraId="752D6AB1" w14:textId="2BD72E01"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Parent1NonSchoolEducation</w:t>
            </w:r>
          </w:p>
        </w:tc>
        <w:tc>
          <w:tcPr>
            <w:tcW w:w="3118" w:type="dxa"/>
            <w:tcBorders>
              <w:top w:val="nil"/>
              <w:left w:val="nil"/>
              <w:bottom w:val="single" w:sz="8" w:space="0" w:color="95B3D7"/>
              <w:right w:val="single" w:sz="8" w:space="0" w:color="95B3D7"/>
            </w:tcBorders>
            <w:shd w:val="clear" w:color="auto" w:fill="auto"/>
            <w:vAlign w:val="center"/>
            <w:hideMark/>
          </w:tcPr>
          <w:p w14:paraId="6A62FBC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5,6,7,8,0</w:t>
            </w:r>
          </w:p>
        </w:tc>
        <w:tc>
          <w:tcPr>
            <w:tcW w:w="1134" w:type="dxa"/>
            <w:tcBorders>
              <w:top w:val="nil"/>
              <w:left w:val="nil"/>
              <w:bottom w:val="single" w:sz="8" w:space="0" w:color="95B3D7"/>
              <w:right w:val="single" w:sz="8" w:space="0" w:color="95B3D7"/>
            </w:tcBorders>
            <w:shd w:val="clear" w:color="auto" w:fill="auto"/>
            <w:vAlign w:val="center"/>
            <w:hideMark/>
          </w:tcPr>
          <w:p w14:paraId="72616498"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1D5D059F"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14AD558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359CE159"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10AFF9B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2.46</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A0B557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1 Occupation</w:t>
            </w:r>
          </w:p>
        </w:tc>
        <w:tc>
          <w:tcPr>
            <w:tcW w:w="2552" w:type="dxa"/>
            <w:tcBorders>
              <w:top w:val="nil"/>
              <w:left w:val="nil"/>
              <w:bottom w:val="single" w:sz="8" w:space="0" w:color="95B3D7"/>
              <w:right w:val="single" w:sz="8" w:space="0" w:color="95B3D7"/>
            </w:tcBorders>
            <w:shd w:val="clear" w:color="auto" w:fill="auto"/>
            <w:vAlign w:val="center"/>
            <w:hideMark/>
          </w:tcPr>
          <w:p w14:paraId="2FDB9A37" w14:textId="790C9E72"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Parent1Occupation</w:t>
            </w:r>
          </w:p>
        </w:tc>
        <w:tc>
          <w:tcPr>
            <w:tcW w:w="3118" w:type="dxa"/>
            <w:tcBorders>
              <w:top w:val="nil"/>
              <w:left w:val="nil"/>
              <w:bottom w:val="single" w:sz="8" w:space="0" w:color="95B3D7"/>
              <w:right w:val="single" w:sz="8" w:space="0" w:color="95B3D7"/>
            </w:tcBorders>
            <w:shd w:val="clear" w:color="auto" w:fill="auto"/>
            <w:vAlign w:val="center"/>
            <w:hideMark/>
          </w:tcPr>
          <w:p w14:paraId="16B808D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1,2,3,4,8,9</w:t>
            </w:r>
          </w:p>
        </w:tc>
        <w:tc>
          <w:tcPr>
            <w:tcW w:w="1134" w:type="dxa"/>
            <w:tcBorders>
              <w:top w:val="nil"/>
              <w:left w:val="nil"/>
              <w:bottom w:val="single" w:sz="8" w:space="0" w:color="95B3D7"/>
              <w:right w:val="single" w:sz="8" w:space="0" w:color="95B3D7"/>
            </w:tcBorders>
            <w:shd w:val="clear" w:color="auto" w:fill="auto"/>
            <w:vAlign w:val="center"/>
            <w:hideMark/>
          </w:tcPr>
          <w:p w14:paraId="2D3830A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5FAEEC2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4A76A1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36942AEF" w14:textId="77777777" w:rsidTr="00A31C35">
        <w:trPr>
          <w:trHeight w:val="61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5E7DDEA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2.47</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1DD2DBB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1 Main Language Other than English Spoken at Home</w:t>
            </w:r>
          </w:p>
        </w:tc>
        <w:tc>
          <w:tcPr>
            <w:tcW w:w="2552" w:type="dxa"/>
            <w:tcBorders>
              <w:top w:val="nil"/>
              <w:left w:val="nil"/>
              <w:bottom w:val="single" w:sz="8" w:space="0" w:color="95B3D7"/>
              <w:right w:val="single" w:sz="8" w:space="0" w:color="95B3D7"/>
            </w:tcBorders>
            <w:shd w:val="clear" w:color="auto" w:fill="auto"/>
            <w:vAlign w:val="center"/>
            <w:hideMark/>
          </w:tcPr>
          <w:p w14:paraId="3D4501A2" w14:textId="7427838E"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Parent1LOTE</w:t>
            </w:r>
          </w:p>
        </w:tc>
        <w:tc>
          <w:tcPr>
            <w:tcW w:w="3118" w:type="dxa"/>
            <w:tcBorders>
              <w:top w:val="nil"/>
              <w:left w:val="nil"/>
              <w:bottom w:val="single" w:sz="8" w:space="0" w:color="95B3D7"/>
              <w:right w:val="single" w:sz="8" w:space="0" w:color="95B3D7"/>
            </w:tcBorders>
            <w:shd w:val="clear" w:color="auto" w:fill="auto"/>
            <w:vAlign w:val="center"/>
            <w:hideMark/>
          </w:tcPr>
          <w:p w14:paraId="1B5C762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Australian Standard Classification of Languages (ASCL) </w:t>
            </w:r>
          </w:p>
        </w:tc>
        <w:tc>
          <w:tcPr>
            <w:tcW w:w="1134" w:type="dxa"/>
            <w:tcBorders>
              <w:top w:val="nil"/>
              <w:left w:val="nil"/>
              <w:bottom w:val="single" w:sz="8" w:space="0" w:color="95B3D7"/>
              <w:right w:val="single" w:sz="8" w:space="0" w:color="95B3D7"/>
            </w:tcBorders>
            <w:shd w:val="clear" w:color="auto" w:fill="auto"/>
            <w:vAlign w:val="center"/>
            <w:hideMark/>
          </w:tcPr>
          <w:p w14:paraId="452C6E0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548622E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38F55394"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17A9DFD0"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D3FE85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2.48</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7C04EE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2 School Education</w:t>
            </w:r>
          </w:p>
        </w:tc>
        <w:tc>
          <w:tcPr>
            <w:tcW w:w="2552" w:type="dxa"/>
            <w:tcBorders>
              <w:top w:val="nil"/>
              <w:left w:val="nil"/>
              <w:bottom w:val="single" w:sz="8" w:space="0" w:color="95B3D7"/>
              <w:right w:val="single" w:sz="8" w:space="0" w:color="95B3D7"/>
            </w:tcBorders>
            <w:shd w:val="clear" w:color="auto" w:fill="auto"/>
            <w:vAlign w:val="center"/>
            <w:hideMark/>
          </w:tcPr>
          <w:p w14:paraId="37A0E2B1" w14:textId="2AEEE070"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Parent2SchoolEducation</w:t>
            </w:r>
          </w:p>
        </w:tc>
        <w:tc>
          <w:tcPr>
            <w:tcW w:w="3118" w:type="dxa"/>
            <w:tcBorders>
              <w:top w:val="nil"/>
              <w:left w:val="nil"/>
              <w:bottom w:val="single" w:sz="8" w:space="0" w:color="95B3D7"/>
              <w:right w:val="single" w:sz="8" w:space="0" w:color="95B3D7"/>
            </w:tcBorders>
            <w:shd w:val="clear" w:color="auto" w:fill="auto"/>
            <w:vAlign w:val="center"/>
            <w:hideMark/>
          </w:tcPr>
          <w:p w14:paraId="32257F2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1,2,3,4,0</w:t>
            </w:r>
          </w:p>
        </w:tc>
        <w:tc>
          <w:tcPr>
            <w:tcW w:w="1134" w:type="dxa"/>
            <w:tcBorders>
              <w:top w:val="nil"/>
              <w:left w:val="nil"/>
              <w:bottom w:val="single" w:sz="8" w:space="0" w:color="95B3D7"/>
              <w:right w:val="single" w:sz="8" w:space="0" w:color="95B3D7"/>
            </w:tcBorders>
            <w:shd w:val="clear" w:color="auto" w:fill="auto"/>
            <w:vAlign w:val="center"/>
            <w:hideMark/>
          </w:tcPr>
          <w:p w14:paraId="638C201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11B7BDD1"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50F9BBE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273F66FA"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AFBFB10"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2.49</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FDB801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2 Non-school Education</w:t>
            </w:r>
          </w:p>
        </w:tc>
        <w:tc>
          <w:tcPr>
            <w:tcW w:w="2552" w:type="dxa"/>
            <w:tcBorders>
              <w:top w:val="nil"/>
              <w:left w:val="nil"/>
              <w:bottom w:val="single" w:sz="8" w:space="0" w:color="95B3D7"/>
              <w:right w:val="single" w:sz="8" w:space="0" w:color="95B3D7"/>
            </w:tcBorders>
            <w:shd w:val="clear" w:color="auto" w:fill="auto"/>
            <w:vAlign w:val="center"/>
            <w:hideMark/>
          </w:tcPr>
          <w:p w14:paraId="02CE9036" w14:textId="2924FA49"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Parent2NonSchoolEducation</w:t>
            </w:r>
          </w:p>
        </w:tc>
        <w:tc>
          <w:tcPr>
            <w:tcW w:w="3118" w:type="dxa"/>
            <w:tcBorders>
              <w:top w:val="nil"/>
              <w:left w:val="nil"/>
              <w:bottom w:val="single" w:sz="8" w:space="0" w:color="95B3D7"/>
              <w:right w:val="single" w:sz="8" w:space="0" w:color="95B3D7"/>
            </w:tcBorders>
            <w:shd w:val="clear" w:color="auto" w:fill="auto"/>
            <w:vAlign w:val="center"/>
            <w:hideMark/>
          </w:tcPr>
          <w:p w14:paraId="497F198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5,6,7,8,0</w:t>
            </w:r>
          </w:p>
        </w:tc>
        <w:tc>
          <w:tcPr>
            <w:tcW w:w="1134" w:type="dxa"/>
            <w:tcBorders>
              <w:top w:val="nil"/>
              <w:left w:val="nil"/>
              <w:bottom w:val="single" w:sz="8" w:space="0" w:color="95B3D7"/>
              <w:right w:val="single" w:sz="8" w:space="0" w:color="95B3D7"/>
            </w:tcBorders>
            <w:shd w:val="clear" w:color="auto" w:fill="auto"/>
            <w:vAlign w:val="center"/>
            <w:hideMark/>
          </w:tcPr>
          <w:p w14:paraId="2C02DC1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04C2F205"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45CB671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08C4EC73"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65E5B70"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2.50</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CE6B0A1"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2 Occupation</w:t>
            </w:r>
          </w:p>
        </w:tc>
        <w:tc>
          <w:tcPr>
            <w:tcW w:w="2552" w:type="dxa"/>
            <w:tcBorders>
              <w:top w:val="nil"/>
              <w:left w:val="nil"/>
              <w:bottom w:val="single" w:sz="8" w:space="0" w:color="95B3D7"/>
              <w:right w:val="single" w:sz="8" w:space="0" w:color="95B3D7"/>
            </w:tcBorders>
            <w:shd w:val="clear" w:color="auto" w:fill="auto"/>
            <w:vAlign w:val="center"/>
            <w:hideMark/>
          </w:tcPr>
          <w:p w14:paraId="2912DB45" w14:textId="0AA294F2"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Parent2Occupation</w:t>
            </w:r>
          </w:p>
        </w:tc>
        <w:tc>
          <w:tcPr>
            <w:tcW w:w="3118" w:type="dxa"/>
            <w:tcBorders>
              <w:top w:val="nil"/>
              <w:left w:val="nil"/>
              <w:bottom w:val="single" w:sz="8" w:space="0" w:color="95B3D7"/>
              <w:right w:val="single" w:sz="8" w:space="0" w:color="95B3D7"/>
            </w:tcBorders>
            <w:shd w:val="clear" w:color="auto" w:fill="auto"/>
            <w:vAlign w:val="center"/>
            <w:hideMark/>
          </w:tcPr>
          <w:p w14:paraId="5372A42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1,2,3,4,8,9</w:t>
            </w:r>
          </w:p>
        </w:tc>
        <w:tc>
          <w:tcPr>
            <w:tcW w:w="1134" w:type="dxa"/>
            <w:tcBorders>
              <w:top w:val="nil"/>
              <w:left w:val="nil"/>
              <w:bottom w:val="single" w:sz="8" w:space="0" w:color="95B3D7"/>
              <w:right w:val="single" w:sz="8" w:space="0" w:color="95B3D7"/>
            </w:tcBorders>
            <w:shd w:val="clear" w:color="auto" w:fill="auto"/>
            <w:vAlign w:val="center"/>
            <w:hideMark/>
          </w:tcPr>
          <w:p w14:paraId="701168C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66EE767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1</w:t>
            </w:r>
          </w:p>
        </w:tc>
        <w:tc>
          <w:tcPr>
            <w:tcW w:w="3544" w:type="dxa"/>
            <w:tcBorders>
              <w:top w:val="nil"/>
              <w:left w:val="nil"/>
              <w:bottom w:val="single" w:sz="8" w:space="0" w:color="95B3D7"/>
              <w:right w:val="single" w:sz="8" w:space="0" w:color="95B3D7"/>
            </w:tcBorders>
            <w:shd w:val="clear" w:color="auto" w:fill="auto"/>
            <w:vAlign w:val="center"/>
            <w:hideMark/>
          </w:tcPr>
          <w:p w14:paraId="6544502E"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AE6CC82" w14:textId="77777777" w:rsidTr="00A31C35">
        <w:trPr>
          <w:trHeight w:val="681"/>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05AFB54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2.51</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40CADCF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Parent 2 Main Language Other than English Spoken at Home</w:t>
            </w:r>
          </w:p>
        </w:tc>
        <w:tc>
          <w:tcPr>
            <w:tcW w:w="2552" w:type="dxa"/>
            <w:tcBorders>
              <w:top w:val="nil"/>
              <w:left w:val="nil"/>
              <w:bottom w:val="single" w:sz="8" w:space="0" w:color="95B3D7"/>
              <w:right w:val="single" w:sz="8" w:space="0" w:color="95B3D7"/>
            </w:tcBorders>
            <w:shd w:val="clear" w:color="auto" w:fill="auto"/>
            <w:vAlign w:val="center"/>
            <w:hideMark/>
          </w:tcPr>
          <w:p w14:paraId="418B6D42" w14:textId="1A38B3E6"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Parent2LOTE</w:t>
            </w:r>
          </w:p>
        </w:tc>
        <w:tc>
          <w:tcPr>
            <w:tcW w:w="3118" w:type="dxa"/>
            <w:tcBorders>
              <w:top w:val="nil"/>
              <w:left w:val="nil"/>
              <w:bottom w:val="single" w:sz="8" w:space="0" w:color="95B3D7"/>
              <w:right w:val="single" w:sz="8" w:space="0" w:color="95B3D7"/>
            </w:tcBorders>
            <w:shd w:val="clear" w:color="auto" w:fill="auto"/>
            <w:vAlign w:val="center"/>
            <w:hideMark/>
          </w:tcPr>
          <w:p w14:paraId="1CEB570B"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xml:space="preserve">Australian Standard Classification of Languages (ASCL) </w:t>
            </w:r>
          </w:p>
        </w:tc>
        <w:tc>
          <w:tcPr>
            <w:tcW w:w="1134" w:type="dxa"/>
            <w:tcBorders>
              <w:top w:val="nil"/>
              <w:left w:val="nil"/>
              <w:bottom w:val="single" w:sz="8" w:space="0" w:color="95B3D7"/>
              <w:right w:val="single" w:sz="8" w:space="0" w:color="95B3D7"/>
            </w:tcBorders>
            <w:shd w:val="clear" w:color="auto" w:fill="auto"/>
            <w:vAlign w:val="center"/>
            <w:hideMark/>
          </w:tcPr>
          <w:p w14:paraId="0B770137"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M</w:t>
            </w:r>
          </w:p>
        </w:tc>
        <w:tc>
          <w:tcPr>
            <w:tcW w:w="1134" w:type="dxa"/>
            <w:tcBorders>
              <w:top w:val="nil"/>
              <w:left w:val="nil"/>
              <w:bottom w:val="single" w:sz="8" w:space="0" w:color="95B3D7"/>
              <w:right w:val="single" w:sz="8" w:space="0" w:color="95B3D7"/>
            </w:tcBorders>
            <w:shd w:val="clear" w:color="auto" w:fill="auto"/>
            <w:vAlign w:val="center"/>
            <w:hideMark/>
          </w:tcPr>
          <w:p w14:paraId="6F7641A4"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26C1264B"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EB7CD5B"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6340791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2.52</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3B71FD03"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Address Line 1</w:t>
            </w:r>
          </w:p>
        </w:tc>
        <w:tc>
          <w:tcPr>
            <w:tcW w:w="2552" w:type="dxa"/>
            <w:tcBorders>
              <w:top w:val="nil"/>
              <w:left w:val="nil"/>
              <w:bottom w:val="single" w:sz="8" w:space="0" w:color="95B3D7"/>
              <w:right w:val="single" w:sz="8" w:space="0" w:color="95B3D7"/>
            </w:tcBorders>
            <w:shd w:val="clear" w:color="auto" w:fill="auto"/>
            <w:vAlign w:val="center"/>
            <w:hideMark/>
          </w:tcPr>
          <w:p w14:paraId="1F042286" w14:textId="0C5A49F0"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AddressLine1</w:t>
            </w:r>
          </w:p>
        </w:tc>
        <w:tc>
          <w:tcPr>
            <w:tcW w:w="3118" w:type="dxa"/>
            <w:tcBorders>
              <w:top w:val="nil"/>
              <w:left w:val="nil"/>
              <w:bottom w:val="single" w:sz="8" w:space="0" w:color="95B3D7"/>
              <w:right w:val="single" w:sz="8" w:space="0" w:color="95B3D7"/>
            </w:tcBorders>
            <w:shd w:val="clear" w:color="auto" w:fill="auto"/>
            <w:vAlign w:val="center"/>
            <w:hideMark/>
          </w:tcPr>
          <w:p w14:paraId="7CAD3EA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D487910"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05914E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7482F32C"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7C225BE2"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C4DF35A"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2.53</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657D8E9F"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Address Line 2</w:t>
            </w:r>
          </w:p>
        </w:tc>
        <w:tc>
          <w:tcPr>
            <w:tcW w:w="2552" w:type="dxa"/>
            <w:tcBorders>
              <w:top w:val="nil"/>
              <w:left w:val="nil"/>
              <w:bottom w:val="single" w:sz="8" w:space="0" w:color="95B3D7"/>
              <w:right w:val="single" w:sz="8" w:space="0" w:color="95B3D7"/>
            </w:tcBorders>
            <w:shd w:val="clear" w:color="auto" w:fill="auto"/>
            <w:vAlign w:val="center"/>
            <w:hideMark/>
          </w:tcPr>
          <w:p w14:paraId="1CD55C2E" w14:textId="7ED32552"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AddressLine2</w:t>
            </w:r>
          </w:p>
        </w:tc>
        <w:tc>
          <w:tcPr>
            <w:tcW w:w="3118" w:type="dxa"/>
            <w:tcBorders>
              <w:top w:val="nil"/>
              <w:left w:val="nil"/>
              <w:bottom w:val="single" w:sz="8" w:space="0" w:color="95B3D7"/>
              <w:right w:val="single" w:sz="8" w:space="0" w:color="95B3D7"/>
            </w:tcBorders>
            <w:shd w:val="clear" w:color="auto" w:fill="auto"/>
            <w:vAlign w:val="center"/>
            <w:hideMark/>
          </w:tcPr>
          <w:p w14:paraId="403E123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284CFEED"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2CDCA01E"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26F7667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45195D1E"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D2BF4F2"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2.54</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2A60CDE5"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Locality</w:t>
            </w:r>
          </w:p>
        </w:tc>
        <w:tc>
          <w:tcPr>
            <w:tcW w:w="2552" w:type="dxa"/>
            <w:tcBorders>
              <w:top w:val="nil"/>
              <w:left w:val="nil"/>
              <w:bottom w:val="single" w:sz="8" w:space="0" w:color="95B3D7"/>
              <w:right w:val="single" w:sz="8" w:space="0" w:color="95B3D7"/>
            </w:tcBorders>
            <w:shd w:val="clear" w:color="auto" w:fill="auto"/>
            <w:vAlign w:val="center"/>
            <w:hideMark/>
          </w:tcPr>
          <w:p w14:paraId="5EC785D5" w14:textId="054BB048"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Locality</w:t>
            </w:r>
          </w:p>
        </w:tc>
        <w:tc>
          <w:tcPr>
            <w:tcW w:w="3118" w:type="dxa"/>
            <w:tcBorders>
              <w:top w:val="nil"/>
              <w:left w:val="nil"/>
              <w:bottom w:val="single" w:sz="8" w:space="0" w:color="95B3D7"/>
              <w:right w:val="single" w:sz="8" w:space="0" w:color="95B3D7"/>
            </w:tcBorders>
            <w:shd w:val="clear" w:color="auto" w:fill="auto"/>
            <w:vAlign w:val="center"/>
            <w:hideMark/>
          </w:tcPr>
          <w:p w14:paraId="27662CB3"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5CD8D3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09AF6E0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40</w:t>
            </w:r>
          </w:p>
        </w:tc>
        <w:tc>
          <w:tcPr>
            <w:tcW w:w="3544" w:type="dxa"/>
            <w:tcBorders>
              <w:top w:val="nil"/>
              <w:left w:val="nil"/>
              <w:bottom w:val="single" w:sz="8" w:space="0" w:color="95B3D7"/>
              <w:right w:val="single" w:sz="8" w:space="0" w:color="95B3D7"/>
            </w:tcBorders>
            <w:shd w:val="clear" w:color="auto" w:fill="auto"/>
            <w:vAlign w:val="center"/>
            <w:hideMark/>
          </w:tcPr>
          <w:p w14:paraId="2A1D678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A92A245"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79160EC7"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2.55</w:t>
            </w:r>
            <w:r w:rsidRPr="00B71F39">
              <w:rPr>
                <w:rFonts w:ascii="Times New Roman" w:eastAsia="Times New Roman" w:hAnsi="Times New Roman" w:cs="Times New Roman"/>
                <w:sz w:val="14"/>
                <w:szCs w:val="14"/>
                <w:lang w:eastAsia="en-AU"/>
              </w:rPr>
              <w:t xml:space="preserve">  </w:t>
            </w:r>
            <w:r w:rsidRPr="00B71F39">
              <w:rPr>
                <w:rFonts w:ascii="Arial Narrow" w:eastAsia="Times New Roman" w:hAnsi="Arial Narrow" w:cs="Times New Roman"/>
                <w:sz w:val="20"/>
                <w:szCs w:val="20"/>
                <w:lang w:eastAsia="en-AU"/>
              </w:rPr>
              <w:t> </w:t>
            </w:r>
          </w:p>
        </w:tc>
        <w:tc>
          <w:tcPr>
            <w:tcW w:w="2835" w:type="dxa"/>
            <w:tcBorders>
              <w:top w:val="nil"/>
              <w:left w:val="nil"/>
              <w:bottom w:val="single" w:sz="8" w:space="0" w:color="95B3D7"/>
              <w:right w:val="single" w:sz="8" w:space="0" w:color="95B3D7"/>
            </w:tcBorders>
            <w:shd w:val="clear" w:color="auto" w:fill="auto"/>
            <w:vAlign w:val="center"/>
            <w:hideMark/>
          </w:tcPr>
          <w:p w14:paraId="5E41E20D"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Postcode</w:t>
            </w:r>
          </w:p>
        </w:tc>
        <w:tc>
          <w:tcPr>
            <w:tcW w:w="2552" w:type="dxa"/>
            <w:tcBorders>
              <w:top w:val="nil"/>
              <w:left w:val="nil"/>
              <w:bottom w:val="single" w:sz="8" w:space="0" w:color="95B3D7"/>
              <w:right w:val="single" w:sz="8" w:space="0" w:color="95B3D7"/>
            </w:tcBorders>
            <w:shd w:val="clear" w:color="auto" w:fill="auto"/>
            <w:vAlign w:val="center"/>
            <w:hideMark/>
          </w:tcPr>
          <w:p w14:paraId="2089ED02" w14:textId="43B66670" w:rsidR="00B71F39" w:rsidRPr="00B71F39" w:rsidRDefault="00B71F39" w:rsidP="00B71F39">
            <w:pPr>
              <w:spacing w:after="0" w:line="240" w:lineRule="auto"/>
              <w:rPr>
                <w:rFonts w:ascii="Arial Narrow" w:eastAsia="Times New Roman" w:hAnsi="Arial Narrow" w:cs="Times New Roman"/>
                <w:sz w:val="20"/>
                <w:szCs w:val="20"/>
                <w:lang w:eastAsia="en-AU"/>
              </w:rPr>
            </w:pPr>
            <w:r>
              <w:rPr>
                <w:rFonts w:ascii="Arial Narrow" w:hAnsi="Arial Narrow"/>
                <w:sz w:val="20"/>
                <w:szCs w:val="20"/>
              </w:rPr>
              <w:t>Postcode</w:t>
            </w:r>
          </w:p>
        </w:tc>
        <w:tc>
          <w:tcPr>
            <w:tcW w:w="3118" w:type="dxa"/>
            <w:tcBorders>
              <w:top w:val="nil"/>
              <w:left w:val="nil"/>
              <w:bottom w:val="single" w:sz="8" w:space="0" w:color="95B3D7"/>
              <w:right w:val="single" w:sz="8" w:space="0" w:color="95B3D7"/>
            </w:tcBorders>
            <w:shd w:val="clear" w:color="auto" w:fill="auto"/>
            <w:vAlign w:val="center"/>
            <w:hideMark/>
          </w:tcPr>
          <w:p w14:paraId="665628DC"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String</w:t>
            </w:r>
          </w:p>
        </w:tc>
        <w:tc>
          <w:tcPr>
            <w:tcW w:w="1134" w:type="dxa"/>
            <w:tcBorders>
              <w:top w:val="nil"/>
              <w:left w:val="nil"/>
              <w:bottom w:val="single" w:sz="8" w:space="0" w:color="95B3D7"/>
              <w:right w:val="single" w:sz="8" w:space="0" w:color="95B3D7"/>
            </w:tcBorders>
            <w:shd w:val="clear" w:color="auto" w:fill="auto"/>
            <w:vAlign w:val="center"/>
            <w:hideMark/>
          </w:tcPr>
          <w:p w14:paraId="126A7689"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O</w:t>
            </w:r>
          </w:p>
        </w:tc>
        <w:tc>
          <w:tcPr>
            <w:tcW w:w="1134" w:type="dxa"/>
            <w:tcBorders>
              <w:top w:val="nil"/>
              <w:left w:val="nil"/>
              <w:bottom w:val="single" w:sz="8" w:space="0" w:color="95B3D7"/>
              <w:right w:val="single" w:sz="8" w:space="0" w:color="95B3D7"/>
            </w:tcBorders>
            <w:shd w:val="clear" w:color="auto" w:fill="auto"/>
            <w:vAlign w:val="center"/>
            <w:hideMark/>
          </w:tcPr>
          <w:p w14:paraId="19522DDA" w14:textId="77777777" w:rsidR="00B71F39" w:rsidRPr="00B71F39" w:rsidRDefault="00B71F39" w:rsidP="00B71F39">
            <w:pPr>
              <w:spacing w:after="0" w:line="240" w:lineRule="auto"/>
              <w:jc w:val="center"/>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4</w:t>
            </w:r>
          </w:p>
        </w:tc>
        <w:tc>
          <w:tcPr>
            <w:tcW w:w="3544" w:type="dxa"/>
            <w:tcBorders>
              <w:top w:val="nil"/>
              <w:left w:val="nil"/>
              <w:bottom w:val="single" w:sz="8" w:space="0" w:color="95B3D7"/>
              <w:right w:val="single" w:sz="8" w:space="0" w:color="95B3D7"/>
            </w:tcBorders>
            <w:shd w:val="clear" w:color="auto" w:fill="auto"/>
            <w:vAlign w:val="center"/>
            <w:hideMark/>
          </w:tcPr>
          <w:p w14:paraId="00B5D400" w14:textId="77777777" w:rsidR="00B71F39" w:rsidRPr="00B71F39" w:rsidRDefault="00B71F39" w:rsidP="00B71F39">
            <w:pPr>
              <w:spacing w:after="0" w:line="240" w:lineRule="auto"/>
              <w:rPr>
                <w:rFonts w:ascii="Arial Narrow" w:eastAsia="Times New Roman" w:hAnsi="Arial Narrow" w:cs="Times New Roman"/>
                <w:sz w:val="20"/>
                <w:szCs w:val="20"/>
                <w:lang w:eastAsia="en-AU"/>
              </w:rPr>
            </w:pPr>
            <w:r w:rsidRPr="00B71F39">
              <w:rPr>
                <w:rFonts w:ascii="Arial Narrow" w:eastAsia="Times New Roman" w:hAnsi="Arial Narrow" w:cs="Times New Roman"/>
                <w:sz w:val="20"/>
                <w:szCs w:val="20"/>
                <w:lang w:eastAsia="en-AU"/>
              </w:rPr>
              <w:t> </w:t>
            </w:r>
          </w:p>
        </w:tc>
      </w:tr>
      <w:tr w:rsidR="005E3776" w:rsidRPr="00B71F39" w14:paraId="5F3DE6FF" w14:textId="77777777" w:rsidTr="00A31C35">
        <w:trPr>
          <w:trHeight w:val="300"/>
        </w:trPr>
        <w:tc>
          <w:tcPr>
            <w:tcW w:w="699" w:type="dxa"/>
            <w:tcBorders>
              <w:top w:val="nil"/>
              <w:left w:val="single" w:sz="8" w:space="0" w:color="95B3D7"/>
              <w:bottom w:val="single" w:sz="8" w:space="0" w:color="95B3D7"/>
              <w:right w:val="single" w:sz="8" w:space="0" w:color="95B3D7"/>
            </w:tcBorders>
            <w:shd w:val="clear" w:color="auto" w:fill="auto"/>
            <w:vAlign w:val="center"/>
            <w:hideMark/>
          </w:tcPr>
          <w:p w14:paraId="46681998" w14:textId="77777777" w:rsidR="00B71F39" w:rsidRPr="00A31C35" w:rsidRDefault="00B71F39" w:rsidP="00B71F39">
            <w:pPr>
              <w:spacing w:after="0" w:line="240" w:lineRule="auto"/>
              <w:rPr>
                <w:rFonts w:ascii="Arial Narrow" w:eastAsia="Times New Roman" w:hAnsi="Arial Narrow" w:cs="Times New Roman"/>
                <w:bCs/>
                <w:color w:val="FF0000"/>
                <w:sz w:val="20"/>
                <w:szCs w:val="20"/>
                <w:lang w:eastAsia="en-AU"/>
              </w:rPr>
            </w:pPr>
            <w:r w:rsidRPr="00A31C35">
              <w:rPr>
                <w:rFonts w:ascii="Arial Narrow" w:eastAsia="Times New Roman" w:hAnsi="Arial Narrow" w:cs="Times New Roman"/>
                <w:bCs/>
                <w:color w:val="FF0000"/>
                <w:sz w:val="20"/>
                <w:szCs w:val="20"/>
                <w:lang w:eastAsia="en-AU"/>
              </w:rPr>
              <w:t>2.56</w:t>
            </w:r>
          </w:p>
        </w:tc>
        <w:tc>
          <w:tcPr>
            <w:tcW w:w="2835" w:type="dxa"/>
            <w:tcBorders>
              <w:top w:val="nil"/>
              <w:left w:val="nil"/>
              <w:bottom w:val="single" w:sz="8" w:space="0" w:color="95B3D7"/>
              <w:right w:val="single" w:sz="8" w:space="0" w:color="95B3D7"/>
            </w:tcBorders>
            <w:shd w:val="clear" w:color="auto" w:fill="auto"/>
            <w:vAlign w:val="center"/>
            <w:hideMark/>
          </w:tcPr>
          <w:p w14:paraId="22AAAA12" w14:textId="4784BDF0" w:rsidR="00B71F39" w:rsidRPr="00A31C35" w:rsidRDefault="00B71F39" w:rsidP="00CD7693">
            <w:pPr>
              <w:spacing w:after="0" w:line="240" w:lineRule="auto"/>
              <w:rPr>
                <w:rFonts w:ascii="Arial Narrow" w:eastAsia="Times New Roman" w:hAnsi="Arial Narrow" w:cs="Times New Roman"/>
                <w:bCs/>
                <w:color w:val="FF0000"/>
                <w:sz w:val="20"/>
                <w:szCs w:val="20"/>
                <w:lang w:eastAsia="en-AU"/>
              </w:rPr>
            </w:pPr>
            <w:r w:rsidRPr="00A31C35">
              <w:rPr>
                <w:rFonts w:ascii="Arial Narrow" w:eastAsia="Times New Roman" w:hAnsi="Arial Narrow" w:cs="Times New Roman"/>
                <w:bCs/>
                <w:color w:val="FF0000"/>
                <w:sz w:val="20"/>
                <w:szCs w:val="20"/>
                <w:lang w:eastAsia="en-AU"/>
              </w:rPr>
              <w:t xml:space="preserve">State </w:t>
            </w:r>
            <w:r w:rsidR="00AB4625">
              <w:rPr>
                <w:rFonts w:ascii="Arial Narrow" w:eastAsia="Times New Roman" w:hAnsi="Arial Narrow" w:cs="Times New Roman"/>
                <w:bCs/>
                <w:color w:val="FF0000"/>
                <w:sz w:val="20"/>
                <w:szCs w:val="20"/>
                <w:lang w:eastAsia="en-AU"/>
              </w:rPr>
              <w:t>/</w:t>
            </w:r>
            <w:r w:rsidR="00AB4625" w:rsidRPr="00A31C35">
              <w:rPr>
                <w:rFonts w:ascii="Arial Narrow" w:eastAsia="Times New Roman" w:hAnsi="Arial Narrow" w:cs="Times New Roman"/>
                <w:bCs/>
                <w:color w:val="FF0000"/>
                <w:sz w:val="20"/>
                <w:szCs w:val="20"/>
                <w:lang w:eastAsia="en-AU"/>
              </w:rPr>
              <w:t xml:space="preserve"> </w:t>
            </w:r>
            <w:r w:rsidRPr="00A31C35">
              <w:rPr>
                <w:rFonts w:ascii="Arial Narrow" w:eastAsia="Times New Roman" w:hAnsi="Arial Narrow" w:cs="Times New Roman"/>
                <w:bCs/>
                <w:color w:val="FF0000"/>
                <w:sz w:val="20"/>
                <w:szCs w:val="20"/>
                <w:lang w:eastAsia="en-AU"/>
              </w:rPr>
              <w:t>Territory</w:t>
            </w:r>
          </w:p>
        </w:tc>
        <w:tc>
          <w:tcPr>
            <w:tcW w:w="2552" w:type="dxa"/>
            <w:tcBorders>
              <w:top w:val="nil"/>
              <w:left w:val="nil"/>
              <w:bottom w:val="single" w:sz="8" w:space="0" w:color="95B3D7"/>
              <w:right w:val="single" w:sz="8" w:space="0" w:color="95B3D7"/>
            </w:tcBorders>
            <w:shd w:val="clear" w:color="auto" w:fill="auto"/>
            <w:vAlign w:val="center"/>
            <w:hideMark/>
          </w:tcPr>
          <w:p w14:paraId="084B43D1" w14:textId="4A778591" w:rsidR="00B71F39" w:rsidRPr="001F6068" w:rsidRDefault="00B71F39" w:rsidP="00B71F39">
            <w:pPr>
              <w:spacing w:after="0" w:line="240" w:lineRule="auto"/>
              <w:rPr>
                <w:rFonts w:ascii="Arial Narrow" w:eastAsia="Times New Roman" w:hAnsi="Arial Narrow" w:cs="Times New Roman"/>
                <w:sz w:val="20"/>
                <w:szCs w:val="20"/>
                <w:lang w:eastAsia="en-AU"/>
              </w:rPr>
            </w:pPr>
            <w:r w:rsidRPr="001F6068">
              <w:rPr>
                <w:rFonts w:ascii="Arial Narrow" w:hAnsi="Arial Narrow"/>
                <w:sz w:val="20"/>
                <w:szCs w:val="20"/>
              </w:rPr>
              <w:t>StateTerritory</w:t>
            </w:r>
          </w:p>
        </w:tc>
        <w:tc>
          <w:tcPr>
            <w:tcW w:w="3118" w:type="dxa"/>
            <w:tcBorders>
              <w:top w:val="nil"/>
              <w:left w:val="nil"/>
              <w:bottom w:val="single" w:sz="8" w:space="0" w:color="95B3D7"/>
              <w:right w:val="single" w:sz="8" w:space="0" w:color="95B3D7"/>
            </w:tcBorders>
            <w:shd w:val="clear" w:color="auto" w:fill="auto"/>
            <w:noWrap/>
            <w:vAlign w:val="bottom"/>
            <w:hideMark/>
          </w:tcPr>
          <w:p w14:paraId="4A756325" w14:textId="74223FCA" w:rsidR="00B71F39" w:rsidRPr="00A31C35" w:rsidRDefault="00B71F39" w:rsidP="00B71F39">
            <w:pPr>
              <w:spacing w:after="0" w:line="240" w:lineRule="auto"/>
              <w:rPr>
                <w:rFonts w:ascii="Calibri" w:eastAsia="Times New Roman" w:hAnsi="Calibri" w:cs="Times New Roman"/>
                <w:bCs/>
                <w:color w:val="FF0000"/>
                <w:lang w:eastAsia="en-AU"/>
              </w:rPr>
            </w:pPr>
            <w:r w:rsidRPr="00A31C35">
              <w:rPr>
                <w:rFonts w:ascii="Calibri" w:eastAsia="Times New Roman" w:hAnsi="Calibri" w:cs="Times New Roman"/>
                <w:bCs/>
                <w:color w:val="FF0000"/>
                <w:lang w:eastAsia="en-AU"/>
              </w:rPr>
              <w:t>VIC,TAS, NSW, NT, XXX, QLD, TAS,ACT, SA</w:t>
            </w:r>
            <w:r w:rsidR="00AB6315">
              <w:rPr>
                <w:rFonts w:ascii="Calibri" w:eastAsia="Times New Roman" w:hAnsi="Calibri" w:cs="Times New Roman"/>
                <w:bCs/>
                <w:color w:val="FF0000"/>
                <w:lang w:eastAsia="en-AU"/>
              </w:rPr>
              <w:t>, WA</w:t>
            </w:r>
            <w:r w:rsidRPr="00A31C35">
              <w:rPr>
                <w:rFonts w:ascii="Calibri" w:eastAsia="Times New Roman" w:hAnsi="Calibri" w:cs="Times New Roman"/>
                <w:bCs/>
                <w:color w:val="FF0000"/>
                <w:lang w:eastAsia="en-AU"/>
              </w:rPr>
              <w:t xml:space="preserve"> </w:t>
            </w:r>
          </w:p>
        </w:tc>
        <w:tc>
          <w:tcPr>
            <w:tcW w:w="1134" w:type="dxa"/>
            <w:tcBorders>
              <w:top w:val="nil"/>
              <w:left w:val="nil"/>
              <w:bottom w:val="single" w:sz="8" w:space="0" w:color="95B3D7"/>
              <w:right w:val="single" w:sz="8" w:space="0" w:color="95B3D7"/>
            </w:tcBorders>
            <w:shd w:val="clear" w:color="auto" w:fill="auto"/>
            <w:vAlign w:val="center"/>
            <w:hideMark/>
          </w:tcPr>
          <w:p w14:paraId="14696174" w14:textId="77777777" w:rsidR="00B71F39" w:rsidRPr="00A31C35" w:rsidRDefault="00B71F39" w:rsidP="00B71F39">
            <w:pPr>
              <w:spacing w:after="0" w:line="240" w:lineRule="auto"/>
              <w:jc w:val="center"/>
              <w:rPr>
                <w:rFonts w:ascii="Arial Narrow" w:eastAsia="Times New Roman" w:hAnsi="Arial Narrow" w:cs="Times New Roman"/>
                <w:bCs/>
                <w:color w:val="FF0000"/>
                <w:sz w:val="20"/>
                <w:szCs w:val="20"/>
                <w:lang w:eastAsia="en-AU"/>
              </w:rPr>
            </w:pPr>
            <w:r w:rsidRPr="00A31C35">
              <w:rPr>
                <w:rFonts w:ascii="Arial Narrow" w:eastAsia="Times New Roman" w:hAnsi="Arial Narrow" w:cs="Times New Roman"/>
                <w:bCs/>
                <w:color w:val="FF0000"/>
                <w:sz w:val="20"/>
                <w:szCs w:val="20"/>
                <w:lang w:eastAsia="en-AU"/>
              </w:rPr>
              <w:t>O</w:t>
            </w:r>
          </w:p>
        </w:tc>
        <w:tc>
          <w:tcPr>
            <w:tcW w:w="1134" w:type="dxa"/>
            <w:tcBorders>
              <w:top w:val="nil"/>
              <w:left w:val="nil"/>
              <w:bottom w:val="single" w:sz="8" w:space="0" w:color="95B3D7"/>
              <w:right w:val="single" w:sz="8" w:space="0" w:color="95B3D7"/>
            </w:tcBorders>
            <w:shd w:val="clear" w:color="auto" w:fill="auto"/>
            <w:noWrap/>
            <w:vAlign w:val="bottom"/>
            <w:hideMark/>
          </w:tcPr>
          <w:p w14:paraId="29CC5EE8" w14:textId="77777777" w:rsidR="00B71F39" w:rsidRPr="00A31C35" w:rsidRDefault="00B71F39" w:rsidP="00A31C35">
            <w:pPr>
              <w:spacing w:after="0" w:line="240" w:lineRule="auto"/>
              <w:jc w:val="center"/>
              <w:rPr>
                <w:rFonts w:ascii="Calibri" w:eastAsia="Times New Roman" w:hAnsi="Calibri" w:cs="Times New Roman"/>
                <w:bCs/>
                <w:color w:val="FF0000"/>
                <w:lang w:eastAsia="en-AU"/>
              </w:rPr>
            </w:pPr>
            <w:r w:rsidRPr="00A31C35">
              <w:rPr>
                <w:rFonts w:ascii="Calibri" w:eastAsia="Times New Roman" w:hAnsi="Calibri" w:cs="Times New Roman"/>
                <w:bCs/>
                <w:color w:val="FF0000"/>
                <w:lang w:eastAsia="en-AU"/>
              </w:rPr>
              <w:t>3</w:t>
            </w:r>
          </w:p>
        </w:tc>
        <w:tc>
          <w:tcPr>
            <w:tcW w:w="3544" w:type="dxa"/>
            <w:tcBorders>
              <w:top w:val="nil"/>
              <w:left w:val="nil"/>
              <w:bottom w:val="single" w:sz="8" w:space="0" w:color="95B3D7"/>
              <w:right w:val="single" w:sz="8" w:space="0" w:color="95B3D7"/>
            </w:tcBorders>
            <w:shd w:val="clear" w:color="auto" w:fill="auto"/>
            <w:noWrap/>
            <w:vAlign w:val="bottom"/>
            <w:hideMark/>
          </w:tcPr>
          <w:p w14:paraId="2061B3DD" w14:textId="77777777" w:rsidR="00B71F39" w:rsidRPr="00A31C35" w:rsidRDefault="00B71F39" w:rsidP="00B71F39">
            <w:pPr>
              <w:spacing w:after="0" w:line="240" w:lineRule="auto"/>
              <w:rPr>
                <w:rFonts w:ascii="Calibri" w:eastAsia="Times New Roman" w:hAnsi="Calibri" w:cs="Times New Roman"/>
                <w:bCs/>
                <w:color w:val="FF0000"/>
                <w:lang w:eastAsia="en-AU"/>
              </w:rPr>
            </w:pPr>
            <w:r w:rsidRPr="00A31C35">
              <w:rPr>
                <w:rFonts w:ascii="Calibri" w:eastAsia="Times New Roman" w:hAnsi="Calibri" w:cs="Times New Roman"/>
                <w:bCs/>
                <w:color w:val="FF0000"/>
                <w:lang w:eastAsia="en-AU"/>
              </w:rPr>
              <w:t> </w:t>
            </w:r>
          </w:p>
        </w:tc>
      </w:tr>
    </w:tbl>
    <w:p w14:paraId="2EC659B1" w14:textId="7783B5E2" w:rsidR="00B71F39" w:rsidRDefault="00B71F39" w:rsidP="00A31C35">
      <w:pPr>
        <w:pStyle w:val="Heading2"/>
      </w:pPr>
      <w:r>
        <w:br w:type="page"/>
      </w:r>
    </w:p>
    <w:p w14:paraId="51A5C4C5" w14:textId="77777777" w:rsidR="0011618E" w:rsidRDefault="0011618E">
      <w:pPr>
        <w:rPr>
          <w:rFonts w:asciiTheme="majorHAnsi" w:eastAsiaTheme="majorEastAsia" w:hAnsiTheme="majorHAnsi" w:cstheme="majorBidi"/>
          <w:color w:val="2E74B5" w:themeColor="accent1" w:themeShade="BF"/>
          <w:sz w:val="26"/>
          <w:szCs w:val="26"/>
        </w:rPr>
      </w:pPr>
    </w:p>
    <w:p w14:paraId="0A6BB764" w14:textId="77777777" w:rsidR="00151B67" w:rsidRDefault="00151B67" w:rsidP="00151B67">
      <w:pPr>
        <w:pStyle w:val="Heading2"/>
        <w:ind w:left="720"/>
      </w:pPr>
    </w:p>
    <w:p w14:paraId="616733DE" w14:textId="77777777" w:rsidR="00151B67" w:rsidRDefault="00151B67" w:rsidP="003750BE">
      <w:pPr>
        <w:pStyle w:val="Heading2"/>
        <w:numPr>
          <w:ilvl w:val="1"/>
          <w:numId w:val="8"/>
        </w:numPr>
      </w:pPr>
      <w:bookmarkStart w:id="55" w:name="_Staff_Import_File"/>
      <w:bookmarkStart w:id="56" w:name="_Toc451762225"/>
      <w:bookmarkEnd w:id="55"/>
      <w:r>
        <w:t xml:space="preserve">Staff </w:t>
      </w:r>
      <w:r w:rsidR="0011618E">
        <w:t xml:space="preserve">Import File – </w:t>
      </w:r>
      <w:r>
        <w:t>XML</w:t>
      </w:r>
      <w:r w:rsidR="0011618E">
        <w:t xml:space="preserve"> and CSV</w:t>
      </w:r>
      <w:bookmarkEnd w:id="56"/>
    </w:p>
    <w:tbl>
      <w:tblPr>
        <w:tblStyle w:val="TableGrid"/>
        <w:tblW w:w="15388" w:type="dxa"/>
        <w:jc w:val="center"/>
        <w:shd w:val="clear" w:color="auto" w:fill="2E74B5" w:themeFill="accent1" w:themeFillShade="BF"/>
        <w:tblLayout w:type="fixed"/>
        <w:tblLook w:val="04A0" w:firstRow="1" w:lastRow="0" w:firstColumn="1" w:lastColumn="0" w:noHBand="0" w:noVBand="1"/>
      </w:tblPr>
      <w:tblGrid>
        <w:gridCol w:w="704"/>
        <w:gridCol w:w="1418"/>
        <w:gridCol w:w="708"/>
        <w:gridCol w:w="5387"/>
        <w:gridCol w:w="850"/>
        <w:gridCol w:w="4962"/>
        <w:gridCol w:w="1359"/>
      </w:tblGrid>
      <w:tr w:rsidR="00E9436E" w:rsidRPr="00F44F5E" w14:paraId="1396DD43" w14:textId="77777777" w:rsidTr="00A31C35">
        <w:trPr>
          <w:tblHeader/>
          <w:jc w:val="center"/>
        </w:trPr>
        <w:tc>
          <w:tcPr>
            <w:tcW w:w="704" w:type="dxa"/>
            <w:tcBorders>
              <w:top w:val="nil"/>
              <w:left w:val="single" w:sz="8" w:space="0" w:color="4F81BD"/>
              <w:bottom w:val="single" w:sz="8" w:space="0" w:color="auto"/>
              <w:right w:val="nil"/>
            </w:tcBorders>
            <w:shd w:val="clear" w:color="auto" w:fill="2E74B5" w:themeFill="accent1" w:themeFillShade="BF"/>
            <w:vAlign w:val="center"/>
          </w:tcPr>
          <w:p w14:paraId="4F3DC2DC" w14:textId="77777777" w:rsidR="00E9436E" w:rsidRPr="00F44F5E" w:rsidRDefault="00E9436E" w:rsidP="00A8261C">
            <w:pPr>
              <w:rPr>
                <w:b/>
                <w:bCs/>
                <w:color w:val="FFFFFF"/>
                <w:sz w:val="20"/>
                <w:szCs w:val="20"/>
              </w:rPr>
            </w:pPr>
            <w:r w:rsidRPr="00F44F5E">
              <w:rPr>
                <w:b/>
                <w:bCs/>
                <w:color w:val="FFFFFF"/>
                <w:sz w:val="20"/>
                <w:szCs w:val="20"/>
              </w:rPr>
              <w:t>Data Set#</w:t>
            </w:r>
          </w:p>
        </w:tc>
        <w:tc>
          <w:tcPr>
            <w:tcW w:w="1418" w:type="dxa"/>
            <w:tcBorders>
              <w:top w:val="nil"/>
              <w:left w:val="nil"/>
              <w:bottom w:val="single" w:sz="8" w:space="0" w:color="auto"/>
              <w:right w:val="nil"/>
            </w:tcBorders>
            <w:shd w:val="clear" w:color="auto" w:fill="2E74B5" w:themeFill="accent1" w:themeFillShade="BF"/>
            <w:vAlign w:val="center"/>
          </w:tcPr>
          <w:p w14:paraId="0F694B64" w14:textId="77777777" w:rsidR="00E9436E" w:rsidRPr="00F44F5E" w:rsidRDefault="00E9436E" w:rsidP="00A8261C">
            <w:pPr>
              <w:rPr>
                <w:b/>
                <w:bCs/>
                <w:color w:val="FFFFFF"/>
                <w:sz w:val="20"/>
                <w:szCs w:val="20"/>
              </w:rPr>
            </w:pPr>
            <w:r w:rsidRPr="00F44F5E">
              <w:rPr>
                <w:b/>
                <w:bCs/>
                <w:color w:val="FFFFFF"/>
                <w:sz w:val="20"/>
                <w:szCs w:val="20"/>
              </w:rPr>
              <w:t>Field name</w:t>
            </w:r>
          </w:p>
        </w:tc>
        <w:tc>
          <w:tcPr>
            <w:tcW w:w="708" w:type="dxa"/>
            <w:tcBorders>
              <w:bottom w:val="single" w:sz="8" w:space="0" w:color="auto"/>
            </w:tcBorders>
            <w:shd w:val="clear" w:color="auto" w:fill="2E74B5" w:themeFill="accent1" w:themeFillShade="BF"/>
            <w:vAlign w:val="center"/>
          </w:tcPr>
          <w:p w14:paraId="557DEA28" w14:textId="77777777" w:rsidR="00E9436E" w:rsidRPr="00F44F5E" w:rsidRDefault="00E9436E" w:rsidP="00A8261C">
            <w:pPr>
              <w:rPr>
                <w:b/>
                <w:bCs/>
                <w:color w:val="FFFFFF"/>
                <w:sz w:val="20"/>
                <w:szCs w:val="20"/>
              </w:rPr>
            </w:pPr>
            <w:r w:rsidRPr="00F44F5E">
              <w:rPr>
                <w:b/>
                <w:bCs/>
                <w:color w:val="FFFFFF"/>
                <w:sz w:val="20"/>
                <w:szCs w:val="20"/>
              </w:rPr>
              <w:t>M or O*</w:t>
            </w:r>
          </w:p>
        </w:tc>
        <w:tc>
          <w:tcPr>
            <w:tcW w:w="5387" w:type="dxa"/>
            <w:tcBorders>
              <w:bottom w:val="single" w:sz="8" w:space="0" w:color="auto"/>
            </w:tcBorders>
            <w:shd w:val="clear" w:color="auto" w:fill="2E74B5" w:themeFill="accent1" w:themeFillShade="BF"/>
          </w:tcPr>
          <w:p w14:paraId="5A8CEE86" w14:textId="77777777" w:rsidR="00E9436E" w:rsidRPr="00F44F5E" w:rsidRDefault="00E9436E" w:rsidP="00A8261C">
            <w:pPr>
              <w:rPr>
                <w:b/>
                <w:bCs/>
                <w:color w:val="FFFFFF"/>
              </w:rPr>
            </w:pPr>
            <w:r w:rsidRPr="00F44F5E">
              <w:rPr>
                <w:b/>
                <w:bCs/>
                <w:color w:val="FFFFFF"/>
              </w:rPr>
              <w:t>Description and SIF Mapping</w:t>
            </w:r>
          </w:p>
        </w:tc>
        <w:tc>
          <w:tcPr>
            <w:tcW w:w="850" w:type="dxa"/>
            <w:tcBorders>
              <w:bottom w:val="single" w:sz="8" w:space="0" w:color="auto"/>
            </w:tcBorders>
            <w:shd w:val="clear" w:color="auto" w:fill="2E74B5" w:themeFill="accent1" w:themeFillShade="BF"/>
            <w:vAlign w:val="center"/>
          </w:tcPr>
          <w:p w14:paraId="6BA77D64" w14:textId="058554F7" w:rsidR="00E9436E" w:rsidRPr="00F44F5E" w:rsidRDefault="007844B6" w:rsidP="00A8261C">
            <w:pPr>
              <w:jc w:val="center"/>
              <w:rPr>
                <w:b/>
                <w:bCs/>
                <w:color w:val="FFFFFF"/>
                <w:sz w:val="20"/>
                <w:szCs w:val="20"/>
              </w:rPr>
            </w:pPr>
            <w:r>
              <w:rPr>
                <w:b/>
                <w:bCs/>
                <w:color w:val="FFFFFF"/>
                <w:sz w:val="20"/>
                <w:szCs w:val="20"/>
              </w:rPr>
              <w:t>Max Length</w:t>
            </w:r>
          </w:p>
        </w:tc>
        <w:tc>
          <w:tcPr>
            <w:tcW w:w="4962" w:type="dxa"/>
            <w:tcBorders>
              <w:bottom w:val="single" w:sz="8" w:space="0" w:color="auto"/>
            </w:tcBorders>
            <w:shd w:val="clear" w:color="auto" w:fill="2E74B5" w:themeFill="accent1" w:themeFillShade="BF"/>
          </w:tcPr>
          <w:p w14:paraId="1382690E" w14:textId="77777777" w:rsidR="00E9436E" w:rsidRPr="00F44F5E" w:rsidRDefault="00E9436E" w:rsidP="00A8261C">
            <w:pPr>
              <w:rPr>
                <w:b/>
                <w:bCs/>
                <w:color w:val="FFFFFF"/>
              </w:rPr>
            </w:pPr>
            <w:r w:rsidRPr="00F44F5E">
              <w:rPr>
                <w:b/>
                <w:bCs/>
                <w:color w:val="FFFFFF"/>
              </w:rPr>
              <w:t>Sample XML</w:t>
            </w:r>
          </w:p>
        </w:tc>
        <w:tc>
          <w:tcPr>
            <w:tcW w:w="1359" w:type="dxa"/>
            <w:tcBorders>
              <w:bottom w:val="single" w:sz="8" w:space="0" w:color="auto"/>
            </w:tcBorders>
            <w:shd w:val="clear" w:color="auto" w:fill="2E74B5" w:themeFill="accent1" w:themeFillShade="BF"/>
          </w:tcPr>
          <w:p w14:paraId="0D04FE27" w14:textId="77777777" w:rsidR="00E9436E" w:rsidRPr="00F44F5E" w:rsidRDefault="00E9436E" w:rsidP="00A8261C">
            <w:pPr>
              <w:rPr>
                <w:b/>
                <w:bCs/>
                <w:color w:val="FFFFFF"/>
                <w:sz w:val="20"/>
                <w:szCs w:val="20"/>
              </w:rPr>
            </w:pPr>
            <w:r w:rsidRPr="00F44F5E">
              <w:rPr>
                <w:b/>
                <w:bCs/>
                <w:color w:val="FFFFFF"/>
                <w:sz w:val="20"/>
                <w:szCs w:val="20"/>
              </w:rPr>
              <w:t>Sample CSV</w:t>
            </w:r>
          </w:p>
        </w:tc>
      </w:tr>
      <w:tr w:rsidR="0077181E" w:rsidRPr="00F44F5E" w14:paraId="1D3C23BC"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1DB30492" w14:textId="77777777" w:rsidR="0077181E" w:rsidRPr="00F44F5E" w:rsidRDefault="0077181E" w:rsidP="0077181E">
            <w:pPr>
              <w:rPr>
                <w:sz w:val="20"/>
                <w:szCs w:val="20"/>
              </w:rPr>
            </w:pPr>
            <w:r w:rsidRPr="00F44F5E">
              <w:rPr>
                <w:sz w:val="20"/>
                <w:szCs w:val="20"/>
              </w:rPr>
              <w:t>1.1 </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77C31579" w14:textId="77777777" w:rsidR="0077181E" w:rsidRPr="00F44F5E" w:rsidRDefault="0077181E" w:rsidP="0077181E">
            <w:pPr>
              <w:rPr>
                <w:sz w:val="20"/>
                <w:szCs w:val="20"/>
              </w:rPr>
            </w:pPr>
            <w:r w:rsidRPr="00F44F5E">
              <w:rPr>
                <w:color w:val="000000"/>
                <w:sz w:val="20"/>
                <w:szCs w:val="20"/>
              </w:rPr>
              <w:t>Local School Staff ID</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121BCB41"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4F513FAC" w14:textId="77777777" w:rsidR="0077181E" w:rsidRPr="00F44F5E" w:rsidRDefault="0077181E" w:rsidP="0077181E">
            <w:r w:rsidRPr="00F44F5E">
              <w:rPr>
                <w:b/>
              </w:rPr>
              <w:t xml:space="preserve">Description:  </w:t>
            </w:r>
            <w:r w:rsidRPr="00F44F5E">
              <w:t xml:space="preserve"> </w:t>
            </w:r>
          </w:p>
          <w:p w14:paraId="7B049920" w14:textId="77777777" w:rsidR="0077181E" w:rsidRDefault="0077181E" w:rsidP="0077181E">
            <w:pPr>
              <w:rPr>
                <w:color w:val="000000"/>
                <w:sz w:val="20"/>
                <w:szCs w:val="20"/>
              </w:rPr>
            </w:pPr>
            <w:r w:rsidRPr="003569E0">
              <w:t>The staff id assigned by the local school information system. Used practically at the local school level</w:t>
            </w:r>
            <w:r w:rsidR="00C22F8D">
              <w:t>.</w:t>
            </w:r>
          </w:p>
          <w:p w14:paraId="7A735330" w14:textId="77777777" w:rsidR="00F44F5E" w:rsidRPr="00F44F5E" w:rsidRDefault="00F44F5E" w:rsidP="0077181E">
            <w:pPr>
              <w:rPr>
                <w:color w:val="000000"/>
                <w:sz w:val="20"/>
                <w:szCs w:val="20"/>
              </w:rPr>
            </w:pPr>
          </w:p>
          <w:p w14:paraId="354B4E4D" w14:textId="77777777" w:rsidR="00F44F5E" w:rsidRDefault="00F44F5E" w:rsidP="00F44F5E">
            <w:r>
              <w:rPr>
                <w:b/>
              </w:rPr>
              <w:t>Ty</w:t>
            </w:r>
            <w:r w:rsidRPr="00F44F5E">
              <w:rPr>
                <w:b/>
              </w:rPr>
              <w:t xml:space="preserve">pe: </w:t>
            </w:r>
            <w:r w:rsidRPr="00F44F5E">
              <w:t>String</w:t>
            </w:r>
          </w:p>
          <w:p w14:paraId="2507AF2D" w14:textId="77777777" w:rsidR="00F44F5E" w:rsidRPr="00F44F5E" w:rsidRDefault="00F44F5E" w:rsidP="00F44F5E"/>
          <w:p w14:paraId="32D8049A" w14:textId="77777777" w:rsidR="0077181E" w:rsidRDefault="0077181E" w:rsidP="0077181E">
            <w:r w:rsidRPr="00F44F5E">
              <w:rPr>
                <w:b/>
              </w:rPr>
              <w:t xml:space="preserve">SIF Mappings to StaffPersonal: </w:t>
            </w:r>
            <w:r w:rsidRPr="00F44F5E">
              <w:t>LocalId</w:t>
            </w:r>
          </w:p>
          <w:p w14:paraId="243544B7" w14:textId="77777777" w:rsidR="00F44F5E" w:rsidRPr="00F44F5E" w:rsidRDefault="00F44F5E" w:rsidP="0077181E"/>
          <w:p w14:paraId="2A99DFDF" w14:textId="77777777" w:rsidR="0077181E" w:rsidRDefault="0077181E" w:rsidP="0077181E">
            <w:r w:rsidRPr="00F44F5E">
              <w:rPr>
                <w:b/>
              </w:rPr>
              <w:t xml:space="preserve">SIF XML Tag: </w:t>
            </w:r>
            <w:r w:rsidRPr="00F44F5E">
              <w:t>&lt;LocalId&gt;</w:t>
            </w:r>
          </w:p>
          <w:p w14:paraId="6C2E3B1C" w14:textId="77777777" w:rsidR="00F44F5E" w:rsidRPr="00F44F5E" w:rsidRDefault="00F44F5E" w:rsidP="0077181E"/>
          <w:p w14:paraId="449E9DDA" w14:textId="77777777" w:rsidR="0077181E" w:rsidRPr="00F44F5E" w:rsidRDefault="0077181E" w:rsidP="0077181E">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141A97A1" w14:textId="67194E3C" w:rsidR="0077181E" w:rsidRPr="00F44F5E" w:rsidRDefault="004B20E5" w:rsidP="0077181E">
            <w:pPr>
              <w:jc w:val="center"/>
              <w:rPr>
                <w:b/>
                <w:sz w:val="20"/>
                <w:szCs w:val="20"/>
              </w:rPr>
            </w:pPr>
            <w:r>
              <w:rPr>
                <w:b/>
                <w:sz w:val="20"/>
                <w:szCs w:val="20"/>
              </w:rPr>
              <w:t>36</w:t>
            </w:r>
          </w:p>
        </w:tc>
        <w:tc>
          <w:tcPr>
            <w:tcW w:w="4962" w:type="dxa"/>
            <w:tcBorders>
              <w:top w:val="single" w:sz="8" w:space="0" w:color="auto"/>
              <w:left w:val="single" w:sz="6" w:space="0" w:color="auto"/>
              <w:bottom w:val="single" w:sz="8" w:space="0" w:color="auto"/>
              <w:right w:val="single" w:sz="6" w:space="0" w:color="auto"/>
            </w:tcBorders>
            <w:vAlign w:val="center"/>
          </w:tcPr>
          <w:p w14:paraId="679276BD" w14:textId="77777777" w:rsidR="0077181E" w:rsidRDefault="0077181E" w:rsidP="0077181E">
            <w:r w:rsidRPr="00F44F5E">
              <w:t>&lt;LocalId&gt;ehfsp680&lt;/LocalId&gt;</w:t>
            </w:r>
          </w:p>
          <w:p w14:paraId="24B3E50C" w14:textId="77777777" w:rsidR="007844B6" w:rsidRDefault="007844B6" w:rsidP="0077181E">
            <w:r>
              <w:t>Or GUID</w:t>
            </w:r>
          </w:p>
          <w:p w14:paraId="5B37B063" w14:textId="0FFEF54D" w:rsidR="007844B6" w:rsidRPr="00A31C35" w:rsidRDefault="007844B6" w:rsidP="0077181E">
            <w:pPr>
              <w:rPr>
                <w:sz w:val="18"/>
                <w:szCs w:val="18"/>
              </w:rPr>
            </w:pPr>
            <w:r w:rsidRPr="00A31C35">
              <w:rPr>
                <w:sz w:val="18"/>
                <w:szCs w:val="18"/>
              </w:rPr>
              <w:t>&lt;LocalId&gt;de305d54-75b4-431b-adb2-eb6b9e546024&lt;/LocalId&gt;</w:t>
            </w:r>
          </w:p>
        </w:tc>
        <w:tc>
          <w:tcPr>
            <w:tcW w:w="1359" w:type="dxa"/>
            <w:tcBorders>
              <w:top w:val="single" w:sz="8" w:space="0" w:color="auto"/>
              <w:left w:val="single" w:sz="6" w:space="0" w:color="auto"/>
              <w:bottom w:val="single" w:sz="8" w:space="0" w:color="auto"/>
              <w:right w:val="single" w:sz="8" w:space="0" w:color="auto"/>
            </w:tcBorders>
            <w:vAlign w:val="center"/>
          </w:tcPr>
          <w:p w14:paraId="0276A8F3" w14:textId="77777777" w:rsidR="0077181E" w:rsidRPr="00F44F5E" w:rsidRDefault="0077181E" w:rsidP="0077181E">
            <w:r w:rsidRPr="00F44F5E">
              <w:t>ehfsp680,</w:t>
            </w:r>
          </w:p>
        </w:tc>
      </w:tr>
      <w:tr w:rsidR="0077181E" w:rsidRPr="00F44F5E" w14:paraId="1B3747BC"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27339248" w14:textId="77777777" w:rsidR="0077181E" w:rsidRPr="00F44F5E" w:rsidRDefault="0077181E" w:rsidP="0077181E">
            <w:pPr>
              <w:rPr>
                <w:sz w:val="20"/>
                <w:szCs w:val="20"/>
              </w:rPr>
            </w:pPr>
            <w:r w:rsidRPr="00F44F5E">
              <w:rPr>
                <w:sz w:val="20"/>
                <w:szCs w:val="20"/>
              </w:rPr>
              <w:t>1.2</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007F9A5E" w14:textId="77777777" w:rsidR="0077181E" w:rsidRPr="00F44F5E" w:rsidRDefault="0077181E" w:rsidP="0077181E">
            <w:pPr>
              <w:rPr>
                <w:sz w:val="20"/>
                <w:szCs w:val="20"/>
              </w:rPr>
            </w:pPr>
            <w:r w:rsidRPr="00F44F5E">
              <w:rPr>
                <w:color w:val="000000"/>
                <w:sz w:val="20"/>
                <w:szCs w:val="20"/>
              </w:rPr>
              <w:t>Given Name</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3A51C331" w14:textId="77777777" w:rsidR="0077181E" w:rsidRPr="00F44F5E" w:rsidRDefault="0077181E" w:rsidP="0077181E">
            <w:pPr>
              <w:jc w:val="center"/>
              <w:rPr>
                <w:sz w:val="20"/>
                <w:szCs w:val="20"/>
              </w:rPr>
            </w:pPr>
            <w:r w:rsidRPr="00F44F5E">
              <w:rPr>
                <w:color w:val="000000"/>
                <w:sz w:val="20"/>
                <w:szCs w:val="20"/>
              </w:rPr>
              <w:t>M</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6DBA0DBC" w14:textId="77777777" w:rsidR="0077181E" w:rsidRPr="00F44F5E" w:rsidRDefault="0077181E" w:rsidP="0077181E">
            <w:pPr>
              <w:rPr>
                <w:sz w:val="20"/>
                <w:szCs w:val="20"/>
              </w:rPr>
            </w:pPr>
            <w:r w:rsidRPr="00F44F5E">
              <w:rPr>
                <w:b/>
              </w:rPr>
              <w:t xml:space="preserve">Description: </w:t>
            </w:r>
          </w:p>
          <w:p w14:paraId="15ADCFEC" w14:textId="77777777" w:rsidR="0077181E" w:rsidRPr="00C22F8D" w:rsidRDefault="0077181E" w:rsidP="0077181E">
            <w:pPr>
              <w:rPr>
                <w:color w:val="000000"/>
                <w:sz w:val="20"/>
                <w:szCs w:val="20"/>
              </w:rPr>
            </w:pPr>
            <w:r w:rsidRPr="003569E0">
              <w:t>The staff member's given (first) name</w:t>
            </w:r>
            <w:r w:rsidR="00C22F8D">
              <w:t>.</w:t>
            </w:r>
          </w:p>
          <w:p w14:paraId="480E567E" w14:textId="77777777" w:rsidR="0077181E" w:rsidRPr="00F44F5E" w:rsidRDefault="0077181E" w:rsidP="0077181E"/>
          <w:p w14:paraId="6918FDBB" w14:textId="77777777" w:rsidR="0077181E" w:rsidRDefault="0077181E" w:rsidP="0077181E">
            <w:r w:rsidRPr="00F44F5E">
              <w:rPr>
                <w:b/>
              </w:rPr>
              <w:t xml:space="preserve">Type: </w:t>
            </w:r>
            <w:r w:rsidRPr="00F44F5E">
              <w:t>String</w:t>
            </w:r>
          </w:p>
          <w:p w14:paraId="7ECAE697" w14:textId="77777777" w:rsidR="00F44F5E" w:rsidRPr="00F44F5E" w:rsidRDefault="00F44F5E" w:rsidP="0077181E"/>
          <w:p w14:paraId="48FD3221" w14:textId="77777777" w:rsidR="0077181E" w:rsidRPr="00F44F5E" w:rsidRDefault="0077181E" w:rsidP="0077181E">
            <w:pPr>
              <w:rPr>
                <w:b/>
              </w:rPr>
            </w:pPr>
            <w:r w:rsidRPr="00F44F5E">
              <w:rPr>
                <w:b/>
              </w:rPr>
              <w:t>SIF Mappings to StaffPersonal:</w:t>
            </w:r>
          </w:p>
          <w:p w14:paraId="3478FED2" w14:textId="77777777" w:rsidR="0077181E" w:rsidRPr="00F44F5E" w:rsidRDefault="00173394" w:rsidP="0077181E">
            <w:hyperlink r:id="rId27" w:history="1">
              <w:r w:rsidR="0077181E" w:rsidRPr="00F44F5E">
                <w:t>PersonInfo/Name@"LGL"/GivenName</w:t>
              </w:r>
            </w:hyperlink>
          </w:p>
          <w:p w14:paraId="20D4882C" w14:textId="77777777" w:rsidR="00F44F5E" w:rsidRDefault="00F44F5E" w:rsidP="0077181E">
            <w:pPr>
              <w:rPr>
                <w:b/>
              </w:rPr>
            </w:pPr>
          </w:p>
          <w:p w14:paraId="1478B736" w14:textId="77777777" w:rsidR="0077181E" w:rsidRPr="00F44F5E" w:rsidRDefault="0077181E" w:rsidP="0077181E">
            <w:r w:rsidRPr="00F44F5E">
              <w:rPr>
                <w:b/>
              </w:rPr>
              <w:t xml:space="preserve">SIF XML Tag: </w:t>
            </w:r>
            <w:r w:rsidRPr="00F44F5E">
              <w:t xml:space="preserve">&lt;GivenName&gt; </w:t>
            </w:r>
          </w:p>
          <w:p w14:paraId="76194112" w14:textId="77777777" w:rsidR="00F44F5E" w:rsidRDefault="00F44F5E" w:rsidP="0077181E">
            <w:pPr>
              <w:rPr>
                <w:b/>
              </w:rPr>
            </w:pPr>
          </w:p>
          <w:p w14:paraId="41E2410E" w14:textId="77777777" w:rsidR="0077181E" w:rsidRPr="00F44F5E" w:rsidRDefault="0077181E" w:rsidP="0077181E">
            <w:pPr>
              <w:rPr>
                <w:b/>
              </w:rPr>
            </w:pPr>
            <w:r w:rsidRPr="00F44F5E">
              <w:rPr>
                <w:b/>
              </w:rPr>
              <w:t>SIF XML Valid Type:</w:t>
            </w:r>
          </w:p>
          <w:p w14:paraId="1FE6971F" w14:textId="77777777" w:rsidR="0077181E" w:rsidRPr="00F44F5E" w:rsidRDefault="0077181E" w:rsidP="0077181E">
            <w:r w:rsidRPr="00F44F5E">
              <w:t xml:space="preserve">BaseNameType where Type =”LGL” </w:t>
            </w:r>
          </w:p>
          <w:p w14:paraId="6C403C5A" w14:textId="77777777" w:rsidR="0077181E" w:rsidRPr="00F44F5E" w:rsidRDefault="0077181E" w:rsidP="0077181E">
            <w:r w:rsidRPr="00F44F5E">
              <w:t>LGL = LegalName</w:t>
            </w:r>
          </w:p>
          <w:p w14:paraId="77583C75" w14:textId="77777777" w:rsidR="0077181E" w:rsidRPr="00F44F5E" w:rsidRDefault="0077181E" w:rsidP="0077181E">
            <w:pPr>
              <w:rPr>
                <w:b/>
              </w:rPr>
            </w:pPr>
            <w:r w:rsidRPr="00F44F5E">
              <w:t>GivenName - String</w:t>
            </w:r>
          </w:p>
        </w:tc>
        <w:tc>
          <w:tcPr>
            <w:tcW w:w="850" w:type="dxa"/>
            <w:tcBorders>
              <w:top w:val="single" w:sz="8" w:space="0" w:color="auto"/>
              <w:left w:val="single" w:sz="6" w:space="0" w:color="auto"/>
              <w:bottom w:val="single" w:sz="8" w:space="0" w:color="auto"/>
              <w:right w:val="single" w:sz="6" w:space="0" w:color="auto"/>
            </w:tcBorders>
            <w:vAlign w:val="center"/>
          </w:tcPr>
          <w:p w14:paraId="0F1446C6" w14:textId="77777777" w:rsidR="0077181E" w:rsidRPr="00F44F5E" w:rsidRDefault="0077181E" w:rsidP="0077181E">
            <w:pPr>
              <w:jc w:val="center"/>
              <w:rPr>
                <w:b/>
                <w:sz w:val="20"/>
                <w:szCs w:val="20"/>
              </w:rPr>
            </w:pPr>
            <w:r w:rsidRPr="00F44F5E">
              <w:rPr>
                <w:b/>
                <w:sz w:val="20"/>
                <w:szCs w:val="20"/>
              </w:rPr>
              <w:t>40</w:t>
            </w:r>
          </w:p>
        </w:tc>
        <w:tc>
          <w:tcPr>
            <w:tcW w:w="4962" w:type="dxa"/>
            <w:tcBorders>
              <w:top w:val="single" w:sz="8" w:space="0" w:color="auto"/>
              <w:left w:val="single" w:sz="6" w:space="0" w:color="auto"/>
              <w:bottom w:val="single" w:sz="8"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77181E" w:rsidRPr="00F44F5E" w14:paraId="4C39A032" w14:textId="77777777" w:rsidTr="00A8261C">
              <w:trPr>
                <w:trHeight w:val="288"/>
              </w:trPr>
              <w:tc>
                <w:tcPr>
                  <w:tcW w:w="8656" w:type="dxa"/>
                  <w:tcBorders>
                    <w:top w:val="nil"/>
                    <w:left w:val="nil"/>
                    <w:bottom w:val="nil"/>
                    <w:right w:val="nil"/>
                  </w:tcBorders>
                  <w:shd w:val="clear" w:color="auto" w:fill="auto"/>
                  <w:noWrap/>
                  <w:vAlign w:val="center"/>
                  <w:hideMark/>
                </w:tcPr>
                <w:p w14:paraId="17EBCD8F"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&lt;Name Type="LGL"&gt;</w:t>
                  </w:r>
                </w:p>
              </w:tc>
            </w:tr>
            <w:tr w:rsidR="0077181E" w:rsidRPr="00F44F5E" w14:paraId="39921F0A" w14:textId="77777777" w:rsidTr="00A8261C">
              <w:trPr>
                <w:trHeight w:val="288"/>
              </w:trPr>
              <w:tc>
                <w:tcPr>
                  <w:tcW w:w="8656" w:type="dxa"/>
                  <w:tcBorders>
                    <w:top w:val="nil"/>
                    <w:left w:val="nil"/>
                    <w:bottom w:val="nil"/>
                    <w:right w:val="nil"/>
                  </w:tcBorders>
                  <w:shd w:val="clear" w:color="auto" w:fill="auto"/>
                  <w:noWrap/>
                  <w:vAlign w:val="center"/>
                  <w:hideMark/>
                </w:tcPr>
                <w:p w14:paraId="59C36F4F"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&lt;FamilyName&gt;Chadwell&lt;/FamilyName&gt;</w:t>
                  </w:r>
                </w:p>
              </w:tc>
            </w:tr>
            <w:tr w:rsidR="0077181E" w:rsidRPr="00F44F5E" w14:paraId="42FE0419" w14:textId="77777777" w:rsidTr="00A8261C">
              <w:trPr>
                <w:trHeight w:val="288"/>
              </w:trPr>
              <w:tc>
                <w:tcPr>
                  <w:tcW w:w="8656" w:type="dxa"/>
                  <w:tcBorders>
                    <w:top w:val="nil"/>
                    <w:left w:val="nil"/>
                    <w:bottom w:val="nil"/>
                    <w:right w:val="nil"/>
                  </w:tcBorders>
                  <w:shd w:val="clear" w:color="auto" w:fill="auto"/>
                  <w:noWrap/>
                  <w:vAlign w:val="center"/>
                  <w:hideMark/>
                </w:tcPr>
                <w:p w14:paraId="35BD8758"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w:t>
                  </w:r>
                  <w:r w:rsidRPr="00F44F5E">
                    <w:rPr>
                      <w:rFonts w:eastAsia="Times New Roman" w:cs="Consolas"/>
                      <w:b/>
                      <w:color w:val="000000"/>
                      <w:sz w:val="20"/>
                      <w:szCs w:val="20"/>
                      <w:lang w:eastAsia="en-AU"/>
                    </w:rPr>
                    <w:t>GivenName&gt;Conrad&lt;/GivenName&gt;</w:t>
                  </w:r>
                </w:p>
              </w:tc>
            </w:tr>
            <w:tr w:rsidR="0077181E" w:rsidRPr="00F44F5E" w14:paraId="06CA78C9" w14:textId="77777777" w:rsidTr="00A8261C">
              <w:trPr>
                <w:trHeight w:val="288"/>
              </w:trPr>
              <w:tc>
                <w:tcPr>
                  <w:tcW w:w="8656" w:type="dxa"/>
                  <w:tcBorders>
                    <w:top w:val="nil"/>
                    <w:left w:val="nil"/>
                    <w:bottom w:val="nil"/>
                    <w:right w:val="nil"/>
                  </w:tcBorders>
                  <w:shd w:val="clear" w:color="auto" w:fill="auto"/>
                  <w:noWrap/>
                  <w:vAlign w:val="center"/>
                  <w:hideMark/>
                </w:tcPr>
                <w:p w14:paraId="25F017B6"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&lt;MiddleName&gt;J&lt;/MiddleName&gt;</w:t>
                  </w:r>
                </w:p>
              </w:tc>
            </w:tr>
            <w:tr w:rsidR="0077181E" w:rsidRPr="00F44F5E" w14:paraId="2F66F969" w14:textId="77777777" w:rsidTr="00A8261C">
              <w:trPr>
                <w:trHeight w:val="288"/>
              </w:trPr>
              <w:tc>
                <w:tcPr>
                  <w:tcW w:w="8656" w:type="dxa"/>
                  <w:tcBorders>
                    <w:top w:val="nil"/>
                    <w:left w:val="nil"/>
                    <w:bottom w:val="nil"/>
                    <w:right w:val="nil"/>
                  </w:tcBorders>
                  <w:shd w:val="clear" w:color="auto" w:fill="auto"/>
                  <w:noWrap/>
                  <w:vAlign w:val="center"/>
                  <w:hideMark/>
                </w:tcPr>
                <w:p w14:paraId="20887E6E"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&lt;PreferredGivenName&gt;Conrad&lt;/PreferredGivenName&gt;</w:t>
                  </w:r>
                </w:p>
              </w:tc>
            </w:tr>
            <w:tr w:rsidR="0077181E" w:rsidRPr="00F44F5E" w14:paraId="3402DE04" w14:textId="77777777" w:rsidTr="00A8261C">
              <w:trPr>
                <w:trHeight w:val="288"/>
              </w:trPr>
              <w:tc>
                <w:tcPr>
                  <w:tcW w:w="8656" w:type="dxa"/>
                  <w:tcBorders>
                    <w:top w:val="nil"/>
                    <w:left w:val="nil"/>
                    <w:bottom w:val="nil"/>
                    <w:right w:val="nil"/>
                  </w:tcBorders>
                  <w:shd w:val="clear" w:color="auto" w:fill="auto"/>
                  <w:noWrap/>
                  <w:vAlign w:val="center"/>
                  <w:hideMark/>
                </w:tcPr>
                <w:p w14:paraId="1C7AF482"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&lt;/Name&gt;</w:t>
                  </w:r>
                </w:p>
              </w:tc>
            </w:tr>
          </w:tbl>
          <w:p w14:paraId="6D0C2188" w14:textId="77777777" w:rsidR="0077181E" w:rsidRPr="00F44F5E" w:rsidRDefault="0077181E" w:rsidP="0077181E"/>
        </w:tc>
        <w:tc>
          <w:tcPr>
            <w:tcW w:w="1359" w:type="dxa"/>
            <w:tcBorders>
              <w:top w:val="single" w:sz="8" w:space="0" w:color="auto"/>
              <w:left w:val="single" w:sz="6" w:space="0" w:color="auto"/>
              <w:bottom w:val="single" w:sz="8" w:space="0" w:color="auto"/>
              <w:right w:val="single" w:sz="8" w:space="0" w:color="auto"/>
            </w:tcBorders>
            <w:vAlign w:val="center"/>
          </w:tcPr>
          <w:p w14:paraId="056F55B2" w14:textId="77777777" w:rsidR="0077181E" w:rsidRPr="00F44F5E" w:rsidRDefault="0077181E" w:rsidP="0077181E">
            <w:r w:rsidRPr="00F44F5E">
              <w:t>Chadwell,</w:t>
            </w:r>
          </w:p>
        </w:tc>
      </w:tr>
      <w:tr w:rsidR="0077181E" w:rsidRPr="00F44F5E" w14:paraId="75F29000"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32C7C85F" w14:textId="77777777" w:rsidR="0077181E" w:rsidRPr="00F44F5E" w:rsidRDefault="0077181E" w:rsidP="0077181E">
            <w:pPr>
              <w:rPr>
                <w:sz w:val="20"/>
                <w:szCs w:val="20"/>
              </w:rPr>
            </w:pPr>
            <w:r w:rsidRPr="00F44F5E">
              <w:rPr>
                <w:sz w:val="20"/>
                <w:szCs w:val="20"/>
              </w:rPr>
              <w:t>1.3</w:t>
            </w:r>
          </w:p>
          <w:p w14:paraId="355EAC85" w14:textId="77777777" w:rsidR="0077181E" w:rsidRPr="00F44F5E" w:rsidRDefault="0077181E" w:rsidP="0077181E">
            <w:pPr>
              <w:rPr>
                <w:sz w:val="20"/>
                <w:szCs w:val="20"/>
              </w:rPr>
            </w:pP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0C0D3326" w14:textId="77777777" w:rsidR="0077181E" w:rsidRPr="00F44F5E" w:rsidRDefault="0077181E" w:rsidP="0077181E">
            <w:pPr>
              <w:rPr>
                <w:sz w:val="20"/>
                <w:szCs w:val="20"/>
              </w:rPr>
            </w:pPr>
            <w:r w:rsidRPr="00F44F5E">
              <w:rPr>
                <w:color w:val="000000"/>
                <w:sz w:val="20"/>
                <w:szCs w:val="20"/>
              </w:rPr>
              <w:t>Family Name</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7170018F" w14:textId="77777777" w:rsidR="0077181E" w:rsidRPr="00F44F5E" w:rsidRDefault="0077181E" w:rsidP="0077181E">
            <w:pPr>
              <w:jc w:val="center"/>
              <w:rPr>
                <w:sz w:val="20"/>
                <w:szCs w:val="20"/>
              </w:rPr>
            </w:pPr>
            <w:r w:rsidRPr="00F44F5E">
              <w:rPr>
                <w:color w:val="000000"/>
                <w:sz w:val="20"/>
                <w:szCs w:val="20"/>
              </w:rPr>
              <w:t>M</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70F8B319" w14:textId="77777777" w:rsidR="0077181E" w:rsidRPr="00F44F5E" w:rsidRDefault="0077181E" w:rsidP="0077181E">
            <w:pPr>
              <w:rPr>
                <w:sz w:val="20"/>
                <w:szCs w:val="20"/>
              </w:rPr>
            </w:pPr>
            <w:r w:rsidRPr="00F44F5E">
              <w:rPr>
                <w:b/>
              </w:rPr>
              <w:t xml:space="preserve">Description: </w:t>
            </w:r>
            <w:r w:rsidRPr="003569E0">
              <w:t>The staff member's family (last) name</w:t>
            </w:r>
            <w:r w:rsidR="00C22F8D">
              <w:t>.</w:t>
            </w:r>
          </w:p>
          <w:p w14:paraId="0FFBB282" w14:textId="77777777" w:rsidR="0077181E" w:rsidRPr="00F44F5E" w:rsidRDefault="0077181E" w:rsidP="0077181E"/>
          <w:p w14:paraId="45FBD269" w14:textId="77777777" w:rsidR="0077181E" w:rsidRPr="00F44F5E" w:rsidRDefault="0077181E" w:rsidP="0077181E">
            <w:r w:rsidRPr="00F44F5E">
              <w:rPr>
                <w:b/>
              </w:rPr>
              <w:t xml:space="preserve">Type: </w:t>
            </w:r>
            <w:r w:rsidRPr="00F44F5E">
              <w:t xml:space="preserve">String </w:t>
            </w:r>
          </w:p>
          <w:p w14:paraId="68C3CDEC" w14:textId="77777777" w:rsidR="00F44F5E" w:rsidRDefault="00F44F5E" w:rsidP="0077181E">
            <w:pPr>
              <w:rPr>
                <w:b/>
              </w:rPr>
            </w:pPr>
          </w:p>
          <w:p w14:paraId="3ABFD763" w14:textId="77777777" w:rsidR="0077181E" w:rsidRPr="00F44F5E" w:rsidRDefault="0077181E" w:rsidP="0077181E">
            <w:pPr>
              <w:rPr>
                <w:b/>
              </w:rPr>
            </w:pPr>
            <w:r w:rsidRPr="00F44F5E">
              <w:rPr>
                <w:b/>
              </w:rPr>
              <w:t>SIF Mappings to StaffPersonal:</w:t>
            </w:r>
          </w:p>
          <w:p w14:paraId="6CB6C615" w14:textId="77777777" w:rsidR="0077181E" w:rsidRPr="00F44F5E" w:rsidRDefault="0077181E" w:rsidP="0077181E">
            <w:r w:rsidRPr="00F44F5E">
              <w:t>PersonInfo/Name@"LGL"/Famil</w:t>
            </w:r>
            <w:r w:rsidR="00C22F8D">
              <w:t>y</w:t>
            </w:r>
            <w:r w:rsidRPr="00F44F5E">
              <w:t>Name</w:t>
            </w:r>
          </w:p>
          <w:p w14:paraId="3AD9FAA8" w14:textId="77777777" w:rsidR="00F44F5E" w:rsidRDefault="00F44F5E" w:rsidP="0077181E">
            <w:pPr>
              <w:rPr>
                <w:b/>
              </w:rPr>
            </w:pPr>
          </w:p>
          <w:p w14:paraId="5771CF94" w14:textId="77777777" w:rsidR="0077181E" w:rsidRPr="00F44F5E" w:rsidRDefault="0077181E" w:rsidP="0077181E">
            <w:r w:rsidRPr="00F44F5E">
              <w:rPr>
                <w:b/>
              </w:rPr>
              <w:t xml:space="preserve">SIF XML Tag: </w:t>
            </w:r>
            <w:r w:rsidRPr="00F44F5E">
              <w:t>&lt;FamilyName&gt;</w:t>
            </w:r>
          </w:p>
          <w:p w14:paraId="443544B8" w14:textId="77777777" w:rsidR="00F44F5E" w:rsidRDefault="00F44F5E" w:rsidP="0077181E">
            <w:pPr>
              <w:rPr>
                <w:b/>
              </w:rPr>
            </w:pPr>
          </w:p>
          <w:p w14:paraId="4A9A2C85" w14:textId="77777777" w:rsidR="0077181E" w:rsidRPr="00F44F5E" w:rsidRDefault="0077181E" w:rsidP="0077181E">
            <w:pPr>
              <w:rPr>
                <w:b/>
              </w:rPr>
            </w:pPr>
            <w:r w:rsidRPr="00F44F5E">
              <w:rPr>
                <w:b/>
              </w:rPr>
              <w:t>SIF XML Valid Type</w:t>
            </w:r>
          </w:p>
          <w:p w14:paraId="17AAD6D1" w14:textId="77777777" w:rsidR="0077181E" w:rsidRPr="00F44F5E" w:rsidRDefault="0077181E" w:rsidP="0077181E">
            <w:r w:rsidRPr="00F44F5E">
              <w:t xml:space="preserve">BaseNameType where Type =”LGL” </w:t>
            </w:r>
          </w:p>
          <w:p w14:paraId="0FFFC401" w14:textId="77777777" w:rsidR="0077181E" w:rsidRPr="00F44F5E" w:rsidRDefault="0077181E" w:rsidP="0077181E">
            <w:r w:rsidRPr="00F44F5E">
              <w:t>LGL = LegalName</w:t>
            </w:r>
          </w:p>
          <w:p w14:paraId="620F170E" w14:textId="77777777" w:rsidR="0077181E" w:rsidRPr="00F44F5E" w:rsidRDefault="0077181E" w:rsidP="0077181E">
            <w:pPr>
              <w:rPr>
                <w:b/>
              </w:rPr>
            </w:pPr>
            <w:r w:rsidRPr="00F44F5E">
              <w:t>FamilyName - String</w:t>
            </w:r>
          </w:p>
        </w:tc>
        <w:tc>
          <w:tcPr>
            <w:tcW w:w="850" w:type="dxa"/>
            <w:tcBorders>
              <w:top w:val="single" w:sz="8" w:space="0" w:color="auto"/>
              <w:left w:val="single" w:sz="6" w:space="0" w:color="auto"/>
              <w:bottom w:val="single" w:sz="8" w:space="0" w:color="auto"/>
              <w:right w:val="single" w:sz="6" w:space="0" w:color="auto"/>
            </w:tcBorders>
            <w:vAlign w:val="center"/>
          </w:tcPr>
          <w:p w14:paraId="77F452DE" w14:textId="77777777" w:rsidR="0077181E" w:rsidRPr="00F44F5E" w:rsidRDefault="0077181E" w:rsidP="0077181E">
            <w:pPr>
              <w:jc w:val="center"/>
              <w:rPr>
                <w:b/>
                <w:sz w:val="20"/>
                <w:szCs w:val="20"/>
              </w:rPr>
            </w:pPr>
            <w:r w:rsidRPr="00F44F5E">
              <w:rPr>
                <w:b/>
                <w:sz w:val="20"/>
                <w:szCs w:val="20"/>
              </w:rPr>
              <w:t>40</w:t>
            </w:r>
          </w:p>
        </w:tc>
        <w:tc>
          <w:tcPr>
            <w:tcW w:w="4962" w:type="dxa"/>
            <w:tcBorders>
              <w:top w:val="single" w:sz="8" w:space="0" w:color="auto"/>
              <w:left w:val="single" w:sz="6" w:space="0" w:color="auto"/>
              <w:bottom w:val="single" w:sz="8"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77181E" w:rsidRPr="00F44F5E" w14:paraId="152801BE" w14:textId="77777777" w:rsidTr="00A8261C">
              <w:trPr>
                <w:trHeight w:val="288"/>
              </w:trPr>
              <w:tc>
                <w:tcPr>
                  <w:tcW w:w="8656" w:type="dxa"/>
                  <w:tcBorders>
                    <w:top w:val="nil"/>
                    <w:left w:val="nil"/>
                    <w:bottom w:val="nil"/>
                    <w:right w:val="nil"/>
                  </w:tcBorders>
                  <w:shd w:val="clear" w:color="auto" w:fill="auto"/>
                  <w:noWrap/>
                  <w:vAlign w:val="center"/>
                  <w:hideMark/>
                </w:tcPr>
                <w:p w14:paraId="731C063B"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&lt;Name Type="LGL"&gt;</w:t>
                  </w:r>
                </w:p>
              </w:tc>
            </w:tr>
            <w:tr w:rsidR="0077181E" w:rsidRPr="00F44F5E" w14:paraId="7BBCAE68" w14:textId="77777777" w:rsidTr="00A8261C">
              <w:trPr>
                <w:trHeight w:val="288"/>
              </w:trPr>
              <w:tc>
                <w:tcPr>
                  <w:tcW w:w="8656" w:type="dxa"/>
                  <w:tcBorders>
                    <w:top w:val="nil"/>
                    <w:left w:val="nil"/>
                    <w:bottom w:val="nil"/>
                    <w:right w:val="nil"/>
                  </w:tcBorders>
                  <w:shd w:val="clear" w:color="auto" w:fill="auto"/>
                  <w:noWrap/>
                  <w:vAlign w:val="center"/>
                  <w:hideMark/>
                </w:tcPr>
                <w:p w14:paraId="3AD796B0"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w:t>
                  </w:r>
                  <w:r w:rsidRPr="00F44F5E">
                    <w:rPr>
                      <w:rFonts w:eastAsia="Times New Roman" w:cs="Consolas"/>
                      <w:b/>
                      <w:color w:val="000000"/>
                      <w:sz w:val="20"/>
                      <w:szCs w:val="20"/>
                      <w:lang w:eastAsia="en-AU"/>
                    </w:rPr>
                    <w:t>FamilyName&gt;Chadwell&lt;/FamilyName&gt;</w:t>
                  </w:r>
                </w:p>
              </w:tc>
            </w:tr>
            <w:tr w:rsidR="0077181E" w:rsidRPr="00F44F5E" w14:paraId="78C60EDC" w14:textId="77777777" w:rsidTr="00A8261C">
              <w:trPr>
                <w:trHeight w:val="288"/>
              </w:trPr>
              <w:tc>
                <w:tcPr>
                  <w:tcW w:w="8656" w:type="dxa"/>
                  <w:tcBorders>
                    <w:top w:val="nil"/>
                    <w:left w:val="nil"/>
                    <w:bottom w:val="nil"/>
                    <w:right w:val="nil"/>
                  </w:tcBorders>
                  <w:shd w:val="clear" w:color="auto" w:fill="auto"/>
                  <w:noWrap/>
                  <w:vAlign w:val="center"/>
                  <w:hideMark/>
                </w:tcPr>
                <w:p w14:paraId="107BCF22"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b/>
                      <w:color w:val="000000"/>
                      <w:sz w:val="20"/>
                      <w:szCs w:val="20"/>
                      <w:lang w:eastAsia="en-AU"/>
                    </w:rPr>
                    <w:t xml:space="preserve">      </w:t>
                  </w:r>
                  <w:r w:rsidRPr="00F44F5E">
                    <w:rPr>
                      <w:rFonts w:eastAsia="Times New Roman" w:cs="Consolas"/>
                      <w:color w:val="000000"/>
                      <w:sz w:val="20"/>
                      <w:szCs w:val="20"/>
                      <w:lang w:eastAsia="en-AU"/>
                    </w:rPr>
                    <w:t>&lt;GivenName&gt;Conrad&lt;/GivenName&gt;</w:t>
                  </w:r>
                </w:p>
              </w:tc>
            </w:tr>
            <w:tr w:rsidR="0077181E" w:rsidRPr="00F44F5E" w14:paraId="4974A9EE" w14:textId="77777777" w:rsidTr="00A8261C">
              <w:trPr>
                <w:trHeight w:val="288"/>
              </w:trPr>
              <w:tc>
                <w:tcPr>
                  <w:tcW w:w="8656" w:type="dxa"/>
                  <w:tcBorders>
                    <w:top w:val="nil"/>
                    <w:left w:val="nil"/>
                    <w:bottom w:val="nil"/>
                    <w:right w:val="nil"/>
                  </w:tcBorders>
                  <w:shd w:val="clear" w:color="auto" w:fill="auto"/>
                  <w:noWrap/>
                  <w:vAlign w:val="center"/>
                  <w:hideMark/>
                </w:tcPr>
                <w:p w14:paraId="61350103"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&lt;MiddleName&gt;J&lt;/MiddleName&gt;</w:t>
                  </w:r>
                </w:p>
              </w:tc>
            </w:tr>
            <w:tr w:rsidR="0077181E" w:rsidRPr="00F44F5E" w14:paraId="1274AEBE" w14:textId="77777777" w:rsidTr="00A8261C">
              <w:trPr>
                <w:trHeight w:val="288"/>
              </w:trPr>
              <w:tc>
                <w:tcPr>
                  <w:tcW w:w="8656" w:type="dxa"/>
                  <w:tcBorders>
                    <w:top w:val="nil"/>
                    <w:left w:val="nil"/>
                    <w:bottom w:val="nil"/>
                    <w:right w:val="nil"/>
                  </w:tcBorders>
                  <w:shd w:val="clear" w:color="auto" w:fill="auto"/>
                  <w:noWrap/>
                  <w:vAlign w:val="center"/>
                  <w:hideMark/>
                </w:tcPr>
                <w:p w14:paraId="1BA7E123"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&lt;PreferredGivenName&gt;Conrad&lt;/PreferredGivenName&gt;</w:t>
                  </w:r>
                </w:p>
              </w:tc>
            </w:tr>
            <w:tr w:rsidR="0077181E" w:rsidRPr="00F44F5E" w14:paraId="0DB1CC02" w14:textId="77777777" w:rsidTr="00A8261C">
              <w:trPr>
                <w:trHeight w:val="288"/>
              </w:trPr>
              <w:tc>
                <w:tcPr>
                  <w:tcW w:w="8656" w:type="dxa"/>
                  <w:tcBorders>
                    <w:top w:val="nil"/>
                    <w:left w:val="nil"/>
                    <w:bottom w:val="nil"/>
                    <w:right w:val="nil"/>
                  </w:tcBorders>
                  <w:shd w:val="clear" w:color="auto" w:fill="auto"/>
                  <w:noWrap/>
                  <w:vAlign w:val="center"/>
                  <w:hideMark/>
                </w:tcPr>
                <w:p w14:paraId="21607D40" w14:textId="77777777" w:rsidR="0077181E" w:rsidRPr="00F44F5E" w:rsidRDefault="0077181E" w:rsidP="0077181E">
                  <w:pPr>
                    <w:spacing w:after="0" w:line="240" w:lineRule="auto"/>
                    <w:rPr>
                      <w:rFonts w:eastAsia="Times New Roman" w:cs="Consolas"/>
                      <w:color w:val="000000"/>
                      <w:sz w:val="20"/>
                      <w:szCs w:val="20"/>
                      <w:lang w:eastAsia="en-AU"/>
                    </w:rPr>
                  </w:pPr>
                  <w:r w:rsidRPr="00F44F5E">
                    <w:rPr>
                      <w:rFonts w:eastAsia="Times New Roman" w:cs="Consolas"/>
                      <w:color w:val="000000"/>
                      <w:sz w:val="20"/>
                      <w:szCs w:val="20"/>
                      <w:lang w:eastAsia="en-AU"/>
                    </w:rPr>
                    <w:t xml:space="preserve">    &lt;/Name&gt;</w:t>
                  </w:r>
                </w:p>
              </w:tc>
            </w:tr>
          </w:tbl>
          <w:p w14:paraId="78EC0E56" w14:textId="77777777" w:rsidR="0077181E" w:rsidRPr="00F44F5E" w:rsidRDefault="0077181E" w:rsidP="0077181E"/>
        </w:tc>
        <w:tc>
          <w:tcPr>
            <w:tcW w:w="1359" w:type="dxa"/>
            <w:tcBorders>
              <w:top w:val="single" w:sz="8" w:space="0" w:color="auto"/>
              <w:left w:val="single" w:sz="6" w:space="0" w:color="auto"/>
              <w:bottom w:val="single" w:sz="8" w:space="0" w:color="auto"/>
              <w:right w:val="single" w:sz="8" w:space="0" w:color="auto"/>
            </w:tcBorders>
            <w:vAlign w:val="center"/>
          </w:tcPr>
          <w:p w14:paraId="12EF007E" w14:textId="77777777" w:rsidR="0077181E" w:rsidRPr="00F44F5E" w:rsidRDefault="0077181E" w:rsidP="0077181E">
            <w:r w:rsidRPr="00F44F5E">
              <w:rPr>
                <w:color w:val="000000"/>
              </w:rPr>
              <w:t>Conrad,</w:t>
            </w:r>
          </w:p>
        </w:tc>
      </w:tr>
      <w:tr w:rsidR="0077181E" w:rsidRPr="00F44F5E" w14:paraId="55B3C872"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758B52F9" w14:textId="77777777" w:rsidR="0077181E" w:rsidRPr="00F44F5E" w:rsidRDefault="0077181E" w:rsidP="0077181E">
            <w:pPr>
              <w:rPr>
                <w:sz w:val="20"/>
                <w:szCs w:val="20"/>
              </w:rPr>
            </w:pPr>
            <w:r w:rsidRPr="00F44F5E">
              <w:rPr>
                <w:sz w:val="20"/>
                <w:szCs w:val="20"/>
              </w:rPr>
              <w:t>1.4</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7CFB07C6" w14:textId="77777777" w:rsidR="0077181E" w:rsidRPr="00F44F5E" w:rsidRDefault="0077181E" w:rsidP="0077181E">
            <w:pPr>
              <w:rPr>
                <w:sz w:val="20"/>
                <w:szCs w:val="20"/>
              </w:rPr>
            </w:pPr>
            <w:r w:rsidRPr="00F44F5E">
              <w:rPr>
                <w:color w:val="000000"/>
                <w:sz w:val="20"/>
                <w:szCs w:val="20"/>
              </w:rPr>
              <w:t>Class Code</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456637BB"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7D74E40F" w14:textId="77777777" w:rsidR="0077181E" w:rsidRPr="00F44F5E" w:rsidRDefault="0077181E" w:rsidP="0077181E">
            <w:pPr>
              <w:rPr>
                <w:sz w:val="20"/>
                <w:szCs w:val="20"/>
              </w:rPr>
            </w:pPr>
            <w:r w:rsidRPr="00F44F5E">
              <w:rPr>
                <w:b/>
              </w:rPr>
              <w:t xml:space="preserve">Description: </w:t>
            </w:r>
            <w:r w:rsidRPr="003569E0">
              <w:t>The class id used within school that the staff member is responsible for</w:t>
            </w:r>
            <w:r w:rsidRPr="00F44F5E">
              <w:rPr>
                <w:sz w:val="20"/>
                <w:szCs w:val="20"/>
              </w:rPr>
              <w:t>.</w:t>
            </w:r>
          </w:p>
          <w:p w14:paraId="085E1F92" w14:textId="77777777" w:rsidR="0077181E" w:rsidRPr="00F44F5E" w:rsidRDefault="0077181E" w:rsidP="0077181E"/>
          <w:p w14:paraId="1DEDCAEE" w14:textId="77777777" w:rsidR="0077181E" w:rsidRPr="00F44F5E" w:rsidRDefault="0077181E" w:rsidP="0077181E">
            <w:r w:rsidRPr="00F44F5E">
              <w:rPr>
                <w:b/>
              </w:rPr>
              <w:t xml:space="preserve">Type: </w:t>
            </w:r>
            <w:r w:rsidRPr="00F44F5E">
              <w:t>String</w:t>
            </w:r>
          </w:p>
          <w:p w14:paraId="468ECA5A" w14:textId="77777777" w:rsidR="0077181E" w:rsidRPr="00F44F5E" w:rsidRDefault="0077181E" w:rsidP="0077181E"/>
          <w:p w14:paraId="6EF5B9E1" w14:textId="77777777" w:rsidR="0077181E" w:rsidRPr="00F44F5E" w:rsidRDefault="0077181E" w:rsidP="0077181E">
            <w:pPr>
              <w:rPr>
                <w:b/>
              </w:rPr>
            </w:pPr>
            <w:r w:rsidRPr="00F44F5E">
              <w:rPr>
                <w:b/>
              </w:rPr>
              <w:t>SIF Mappings to StaffPersonal:</w:t>
            </w:r>
          </w:p>
          <w:p w14:paraId="63E8EF1D" w14:textId="77777777" w:rsidR="0077181E" w:rsidRPr="00F44F5E" w:rsidRDefault="0077181E" w:rsidP="0077181E">
            <w:r w:rsidRPr="00F44F5E">
              <w:t>MostRecent/ClassCode</w:t>
            </w:r>
          </w:p>
          <w:p w14:paraId="7A2A0778" w14:textId="77777777" w:rsidR="0077181E" w:rsidRPr="00F44F5E" w:rsidRDefault="0077181E" w:rsidP="0077181E"/>
          <w:p w14:paraId="396D81ED" w14:textId="77777777" w:rsidR="0077181E" w:rsidRPr="00F44F5E" w:rsidRDefault="0077181E" w:rsidP="0077181E">
            <w:r w:rsidRPr="00F44F5E">
              <w:rPr>
                <w:b/>
              </w:rPr>
              <w:t xml:space="preserve">SIF XML Tag: </w:t>
            </w:r>
            <w:r w:rsidRPr="00F44F5E">
              <w:t>&lt;ClassCode&gt;</w:t>
            </w:r>
          </w:p>
          <w:p w14:paraId="391E3A57" w14:textId="77777777" w:rsidR="0077181E" w:rsidRPr="00F44F5E" w:rsidRDefault="0077181E" w:rsidP="0077181E"/>
          <w:p w14:paraId="57B0DBE5"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36F0B430" w14:textId="77777777" w:rsidR="0077181E" w:rsidRPr="00F44F5E" w:rsidRDefault="0077181E" w:rsidP="0077181E">
            <w:pPr>
              <w:jc w:val="center"/>
              <w:rPr>
                <w:b/>
                <w:sz w:val="20"/>
                <w:szCs w:val="20"/>
              </w:rPr>
            </w:pPr>
            <w:r w:rsidRPr="00F44F5E">
              <w:rPr>
                <w:b/>
                <w:sz w:val="20"/>
                <w:szCs w:val="20"/>
              </w:rPr>
              <w:t>10</w:t>
            </w:r>
          </w:p>
        </w:tc>
        <w:tc>
          <w:tcPr>
            <w:tcW w:w="4962" w:type="dxa"/>
            <w:tcBorders>
              <w:top w:val="single" w:sz="8" w:space="0" w:color="auto"/>
              <w:left w:val="single" w:sz="6" w:space="0" w:color="auto"/>
              <w:bottom w:val="single" w:sz="8" w:space="0" w:color="auto"/>
              <w:right w:val="single" w:sz="6" w:space="0" w:color="auto"/>
            </w:tcBorders>
            <w:vAlign w:val="center"/>
          </w:tcPr>
          <w:p w14:paraId="4B3D60AA" w14:textId="77777777" w:rsidR="0077181E" w:rsidRPr="00F44F5E" w:rsidRDefault="0077181E" w:rsidP="0077181E">
            <w:r w:rsidRPr="00F44F5E">
              <w:rPr>
                <w:rFonts w:eastAsia="Times New Roman" w:cs="Consolas"/>
                <w:color w:val="000000"/>
                <w:sz w:val="20"/>
                <w:szCs w:val="20"/>
                <w:lang w:eastAsia="en-AU"/>
              </w:rPr>
              <w:t>&lt;ClassCode&gt;5A&lt;/ClassCode&gt;</w:t>
            </w:r>
          </w:p>
        </w:tc>
        <w:tc>
          <w:tcPr>
            <w:tcW w:w="1359" w:type="dxa"/>
            <w:tcBorders>
              <w:top w:val="single" w:sz="8" w:space="0" w:color="auto"/>
              <w:left w:val="single" w:sz="6" w:space="0" w:color="auto"/>
              <w:bottom w:val="single" w:sz="8" w:space="0" w:color="auto"/>
              <w:right w:val="single" w:sz="8" w:space="0" w:color="auto"/>
            </w:tcBorders>
            <w:vAlign w:val="center"/>
          </w:tcPr>
          <w:p w14:paraId="0CB241B0" w14:textId="77777777" w:rsidR="0077181E" w:rsidRPr="00F44F5E" w:rsidRDefault="0077181E" w:rsidP="0077181E">
            <w:pPr>
              <w:rPr>
                <w:color w:val="000000"/>
              </w:rPr>
            </w:pPr>
            <w:r w:rsidRPr="00F44F5E">
              <w:rPr>
                <w:color w:val="000000"/>
              </w:rPr>
              <w:t>5A,</w:t>
            </w:r>
          </w:p>
          <w:p w14:paraId="2D8EADF1" w14:textId="77777777" w:rsidR="0077181E" w:rsidRPr="00F44F5E" w:rsidRDefault="0077181E" w:rsidP="0077181E"/>
        </w:tc>
      </w:tr>
      <w:tr w:rsidR="0077181E" w:rsidRPr="00F44F5E" w14:paraId="17F4BF38"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6D1DABB5" w14:textId="77777777" w:rsidR="0077181E" w:rsidRPr="00F44F5E" w:rsidRDefault="0077181E" w:rsidP="0077181E">
            <w:pPr>
              <w:rPr>
                <w:sz w:val="20"/>
                <w:szCs w:val="20"/>
              </w:rPr>
            </w:pPr>
            <w:r w:rsidRPr="00F44F5E">
              <w:rPr>
                <w:sz w:val="20"/>
                <w:szCs w:val="20"/>
              </w:rPr>
              <w:t>1.5</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265126FB" w14:textId="77777777" w:rsidR="0077181E" w:rsidRPr="00F44F5E" w:rsidRDefault="0077181E" w:rsidP="0077181E">
            <w:pPr>
              <w:rPr>
                <w:sz w:val="20"/>
                <w:szCs w:val="20"/>
              </w:rPr>
            </w:pPr>
            <w:r w:rsidRPr="00F44F5E">
              <w:rPr>
                <w:color w:val="000000"/>
                <w:sz w:val="20"/>
                <w:szCs w:val="20"/>
              </w:rPr>
              <w:t>Home Group</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12513823"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50E35F18" w14:textId="77777777" w:rsidR="0077181E" w:rsidRPr="00F44F5E" w:rsidRDefault="0077181E" w:rsidP="0077181E">
            <w:pPr>
              <w:rPr>
                <w:sz w:val="20"/>
                <w:szCs w:val="20"/>
              </w:rPr>
            </w:pPr>
            <w:r w:rsidRPr="00F44F5E">
              <w:rPr>
                <w:b/>
              </w:rPr>
              <w:t xml:space="preserve">Description: </w:t>
            </w:r>
            <w:r w:rsidRPr="003569E0">
              <w:t>The current home group (if any) that the staff member is responsible for</w:t>
            </w:r>
            <w:r w:rsidRPr="00F44F5E">
              <w:rPr>
                <w:sz w:val="20"/>
                <w:szCs w:val="20"/>
              </w:rPr>
              <w:t>.</w:t>
            </w:r>
          </w:p>
          <w:p w14:paraId="3DC40764" w14:textId="77777777" w:rsidR="0077181E" w:rsidRPr="00F44F5E" w:rsidRDefault="0077181E" w:rsidP="0077181E"/>
          <w:p w14:paraId="245C61D8" w14:textId="77777777" w:rsidR="0077181E" w:rsidRPr="00F44F5E" w:rsidRDefault="0077181E" w:rsidP="0077181E">
            <w:r w:rsidRPr="00F44F5E">
              <w:rPr>
                <w:b/>
              </w:rPr>
              <w:t xml:space="preserve">Type: </w:t>
            </w:r>
            <w:r w:rsidRPr="00F44F5E">
              <w:t>String</w:t>
            </w:r>
          </w:p>
          <w:p w14:paraId="07225F22" w14:textId="77777777" w:rsidR="0077181E" w:rsidRPr="00F44F5E" w:rsidRDefault="0077181E" w:rsidP="0077181E"/>
          <w:p w14:paraId="4CA84FA7" w14:textId="77777777" w:rsidR="0077181E" w:rsidRPr="00F44F5E" w:rsidRDefault="0077181E" w:rsidP="0077181E">
            <w:pPr>
              <w:rPr>
                <w:b/>
              </w:rPr>
            </w:pPr>
            <w:r w:rsidRPr="00F44F5E">
              <w:rPr>
                <w:b/>
              </w:rPr>
              <w:t>SIF Mappings to StaffPersonal:</w:t>
            </w:r>
          </w:p>
          <w:p w14:paraId="70048B43" w14:textId="77777777" w:rsidR="0077181E" w:rsidRPr="00F44F5E" w:rsidRDefault="0077181E" w:rsidP="0077181E">
            <w:r w:rsidRPr="00F44F5E">
              <w:t>MostRecent/Homegroup</w:t>
            </w:r>
          </w:p>
          <w:p w14:paraId="795F821F" w14:textId="77777777" w:rsidR="0077181E" w:rsidRPr="00F44F5E" w:rsidRDefault="0077181E" w:rsidP="0077181E"/>
          <w:p w14:paraId="600FD7F8" w14:textId="77777777" w:rsidR="0077181E" w:rsidRPr="00F44F5E" w:rsidRDefault="0077181E" w:rsidP="0077181E">
            <w:r w:rsidRPr="00F44F5E">
              <w:rPr>
                <w:b/>
              </w:rPr>
              <w:t xml:space="preserve">SIF XML Tag: </w:t>
            </w:r>
            <w:r w:rsidRPr="00F44F5E">
              <w:t>&lt;HomeGroup&gt;</w:t>
            </w:r>
          </w:p>
          <w:p w14:paraId="5ADD36E9" w14:textId="77777777" w:rsidR="0077181E" w:rsidRPr="00F44F5E" w:rsidRDefault="0077181E" w:rsidP="0077181E"/>
          <w:p w14:paraId="73905F1C"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049DA68B" w14:textId="77777777" w:rsidR="0077181E" w:rsidRPr="00F44F5E" w:rsidRDefault="0077181E" w:rsidP="0077181E">
            <w:pPr>
              <w:jc w:val="center"/>
              <w:rPr>
                <w:b/>
                <w:sz w:val="20"/>
                <w:szCs w:val="20"/>
              </w:rPr>
            </w:pPr>
            <w:r w:rsidRPr="00F44F5E">
              <w:rPr>
                <w:b/>
                <w:sz w:val="20"/>
                <w:szCs w:val="20"/>
              </w:rPr>
              <w:t>10</w:t>
            </w:r>
          </w:p>
        </w:tc>
        <w:tc>
          <w:tcPr>
            <w:tcW w:w="4962" w:type="dxa"/>
            <w:tcBorders>
              <w:top w:val="single" w:sz="8" w:space="0" w:color="auto"/>
              <w:left w:val="single" w:sz="6" w:space="0" w:color="auto"/>
              <w:bottom w:val="single" w:sz="8" w:space="0" w:color="auto"/>
              <w:right w:val="single" w:sz="6" w:space="0" w:color="auto"/>
            </w:tcBorders>
            <w:vAlign w:val="center"/>
          </w:tcPr>
          <w:p w14:paraId="2F0ACF3B" w14:textId="77777777" w:rsidR="0077181E" w:rsidRPr="00F44F5E" w:rsidRDefault="0077181E" w:rsidP="0077181E">
            <w:r w:rsidRPr="00F44F5E">
              <w:rPr>
                <w:rFonts w:eastAsia="Times New Roman" w:cs="Consolas"/>
                <w:color w:val="000000"/>
                <w:sz w:val="20"/>
                <w:szCs w:val="20"/>
                <w:lang w:eastAsia="en-AU"/>
              </w:rPr>
              <w:t>&lt;Homegroup&gt;5D&lt;/Homegroup&gt;</w:t>
            </w:r>
          </w:p>
        </w:tc>
        <w:tc>
          <w:tcPr>
            <w:tcW w:w="1359" w:type="dxa"/>
            <w:tcBorders>
              <w:top w:val="single" w:sz="8" w:space="0" w:color="auto"/>
              <w:left w:val="single" w:sz="6" w:space="0" w:color="auto"/>
              <w:bottom w:val="single" w:sz="8" w:space="0" w:color="auto"/>
              <w:right w:val="single" w:sz="8" w:space="0" w:color="auto"/>
            </w:tcBorders>
            <w:vAlign w:val="center"/>
          </w:tcPr>
          <w:p w14:paraId="4CBCCEC5" w14:textId="77777777" w:rsidR="0077181E" w:rsidRPr="00F44F5E" w:rsidRDefault="0077181E" w:rsidP="0077181E">
            <w:pPr>
              <w:rPr>
                <w:color w:val="000000"/>
              </w:rPr>
            </w:pPr>
            <w:r w:rsidRPr="00F44F5E">
              <w:rPr>
                <w:color w:val="000000"/>
              </w:rPr>
              <w:t>5D,</w:t>
            </w:r>
          </w:p>
          <w:p w14:paraId="02552839" w14:textId="77777777" w:rsidR="0077181E" w:rsidRPr="00F44F5E" w:rsidRDefault="0077181E" w:rsidP="0077181E"/>
        </w:tc>
      </w:tr>
      <w:tr w:rsidR="0077181E" w:rsidRPr="00F44F5E" w14:paraId="16E93C76"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235876C7" w14:textId="77777777" w:rsidR="0077181E" w:rsidRPr="00F44F5E" w:rsidRDefault="0077181E" w:rsidP="0077181E">
            <w:pPr>
              <w:rPr>
                <w:sz w:val="20"/>
                <w:szCs w:val="20"/>
              </w:rPr>
            </w:pPr>
            <w:r w:rsidRPr="00F44F5E">
              <w:rPr>
                <w:sz w:val="20"/>
                <w:szCs w:val="20"/>
              </w:rPr>
              <w:t>1.6</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13D179F3" w14:textId="77777777" w:rsidR="0077181E" w:rsidRPr="00F44F5E" w:rsidRDefault="0077181E" w:rsidP="0077181E">
            <w:pPr>
              <w:rPr>
                <w:sz w:val="20"/>
                <w:szCs w:val="20"/>
              </w:rPr>
            </w:pPr>
            <w:r w:rsidRPr="00F44F5E">
              <w:rPr>
                <w:color w:val="000000"/>
                <w:sz w:val="20"/>
                <w:szCs w:val="20"/>
              </w:rPr>
              <w:t>ASL School ID</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664027F5" w14:textId="77777777" w:rsidR="0077181E" w:rsidRPr="00F44F5E" w:rsidRDefault="0077181E" w:rsidP="0077181E">
            <w:pPr>
              <w:jc w:val="center"/>
              <w:rPr>
                <w:sz w:val="20"/>
                <w:szCs w:val="20"/>
              </w:rPr>
            </w:pPr>
            <w:r w:rsidRPr="00F44F5E">
              <w:rPr>
                <w:color w:val="000000"/>
                <w:sz w:val="20"/>
                <w:szCs w:val="20"/>
              </w:rPr>
              <w:t>M</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4649C330" w14:textId="77777777" w:rsidR="0077181E" w:rsidRPr="003569E0" w:rsidRDefault="0077181E" w:rsidP="0077181E">
            <w:r w:rsidRPr="00F44F5E">
              <w:rPr>
                <w:b/>
              </w:rPr>
              <w:t xml:space="preserve">Description: </w:t>
            </w:r>
            <w:r w:rsidRPr="003569E0">
              <w:t>ASL School ID  for School staff member attends</w:t>
            </w:r>
            <w:r w:rsidR="00C22F8D">
              <w:t>.</w:t>
            </w:r>
          </w:p>
          <w:p w14:paraId="16D1D278" w14:textId="77777777" w:rsidR="0077181E" w:rsidRPr="00F44F5E" w:rsidRDefault="0077181E" w:rsidP="0077181E"/>
          <w:p w14:paraId="0A840AC2" w14:textId="77777777" w:rsidR="0077181E" w:rsidRPr="00F44F5E" w:rsidRDefault="0077181E" w:rsidP="0077181E">
            <w:r w:rsidRPr="00F44F5E">
              <w:rPr>
                <w:b/>
              </w:rPr>
              <w:t xml:space="preserve">Type: </w:t>
            </w:r>
            <w:r w:rsidRPr="00F44F5E">
              <w:t>String</w:t>
            </w:r>
          </w:p>
          <w:p w14:paraId="069D5AB2" w14:textId="77777777" w:rsidR="0077181E" w:rsidRPr="00F44F5E" w:rsidRDefault="0077181E" w:rsidP="0077181E"/>
          <w:p w14:paraId="5DAD0434" w14:textId="77777777" w:rsidR="0077181E" w:rsidRPr="00F44F5E" w:rsidRDefault="0077181E" w:rsidP="0077181E">
            <w:pPr>
              <w:rPr>
                <w:b/>
              </w:rPr>
            </w:pPr>
            <w:r w:rsidRPr="00F44F5E">
              <w:rPr>
                <w:b/>
              </w:rPr>
              <w:t>SIF Mappings to StaffPersonal:</w:t>
            </w:r>
          </w:p>
          <w:p w14:paraId="518718CE" w14:textId="77777777" w:rsidR="0077181E" w:rsidRPr="00F44F5E" w:rsidRDefault="0077181E" w:rsidP="0077181E">
            <w:r w:rsidRPr="00F44F5E">
              <w:t>MostRecent/SchoolACARAId</w:t>
            </w:r>
          </w:p>
          <w:p w14:paraId="46CF6F7A" w14:textId="77777777" w:rsidR="0077181E" w:rsidRPr="00F44F5E" w:rsidRDefault="0077181E" w:rsidP="0077181E"/>
          <w:p w14:paraId="1EF47097" w14:textId="77777777" w:rsidR="0077181E" w:rsidRPr="00F44F5E" w:rsidRDefault="0077181E" w:rsidP="0077181E">
            <w:r w:rsidRPr="00F44F5E">
              <w:rPr>
                <w:b/>
              </w:rPr>
              <w:t xml:space="preserve">SIF XML Tag: </w:t>
            </w:r>
            <w:r w:rsidRPr="00F44F5E">
              <w:t>&lt;SchoolACARAId&gt;</w:t>
            </w:r>
          </w:p>
          <w:p w14:paraId="22901F75" w14:textId="77777777" w:rsidR="0077181E" w:rsidRPr="00F44F5E" w:rsidRDefault="0077181E" w:rsidP="0077181E"/>
          <w:p w14:paraId="0E1393BD" w14:textId="77777777" w:rsidR="0077181E" w:rsidRPr="00F44F5E" w:rsidRDefault="0077181E" w:rsidP="0077181E">
            <w:pPr>
              <w:rPr>
                <w:b/>
              </w:rPr>
            </w:pPr>
            <w:r w:rsidRPr="00F44F5E">
              <w:rPr>
                <w:b/>
              </w:rPr>
              <w:t>SIF XML Valid Type:</w:t>
            </w:r>
            <w:r w:rsidRPr="00F44F5E">
              <w:t xml:space="preserve"> String</w:t>
            </w:r>
          </w:p>
        </w:tc>
        <w:tc>
          <w:tcPr>
            <w:tcW w:w="850" w:type="dxa"/>
            <w:tcBorders>
              <w:top w:val="single" w:sz="8" w:space="0" w:color="auto"/>
              <w:left w:val="single" w:sz="6" w:space="0" w:color="auto"/>
              <w:bottom w:val="single" w:sz="8" w:space="0" w:color="auto"/>
              <w:right w:val="single" w:sz="6" w:space="0" w:color="auto"/>
            </w:tcBorders>
            <w:vAlign w:val="center"/>
          </w:tcPr>
          <w:p w14:paraId="20177109" w14:textId="0D543063" w:rsidR="0077181E" w:rsidRPr="00F44F5E" w:rsidRDefault="001511F6" w:rsidP="0077181E">
            <w:pPr>
              <w:jc w:val="center"/>
              <w:rPr>
                <w:b/>
                <w:sz w:val="20"/>
                <w:szCs w:val="20"/>
              </w:rPr>
            </w:pPr>
            <w:r>
              <w:rPr>
                <w:b/>
                <w:sz w:val="20"/>
                <w:szCs w:val="20"/>
              </w:rPr>
              <w:t>10</w:t>
            </w:r>
          </w:p>
        </w:tc>
        <w:tc>
          <w:tcPr>
            <w:tcW w:w="4962" w:type="dxa"/>
            <w:tcBorders>
              <w:top w:val="single" w:sz="8" w:space="0" w:color="auto"/>
              <w:left w:val="single" w:sz="6" w:space="0" w:color="auto"/>
              <w:bottom w:val="single" w:sz="8" w:space="0" w:color="auto"/>
              <w:right w:val="single" w:sz="6" w:space="0" w:color="auto"/>
            </w:tcBorders>
            <w:vAlign w:val="center"/>
          </w:tcPr>
          <w:p w14:paraId="3E5822AA" w14:textId="71D10B59" w:rsidR="0077181E" w:rsidRPr="00F44F5E" w:rsidRDefault="0077181E" w:rsidP="0077181E">
            <w:r w:rsidRPr="00F44F5E">
              <w:rPr>
                <w:rFonts w:eastAsia="Times New Roman" w:cs="Consolas"/>
                <w:color w:val="000000"/>
                <w:sz w:val="20"/>
                <w:szCs w:val="20"/>
                <w:lang w:eastAsia="en-AU"/>
              </w:rPr>
              <w:t>&lt;SchoolACARAId&gt;</w:t>
            </w:r>
            <w:r w:rsidR="00405F5D">
              <w:rPr>
                <w:rFonts w:eastAsia="Times New Roman" w:cs="Consolas"/>
                <w:color w:val="000000"/>
                <w:sz w:val="20"/>
                <w:szCs w:val="20"/>
                <w:lang w:eastAsia="en-AU"/>
              </w:rPr>
              <w:t>1234567890</w:t>
            </w:r>
            <w:r w:rsidRPr="00F44F5E">
              <w:rPr>
                <w:rFonts w:eastAsia="Times New Roman" w:cs="Consolas"/>
                <w:color w:val="000000"/>
                <w:sz w:val="20"/>
                <w:szCs w:val="20"/>
                <w:lang w:eastAsia="en-AU"/>
              </w:rPr>
              <w:t>&lt;/SchoolACARAId&gt;</w:t>
            </w:r>
          </w:p>
        </w:tc>
        <w:tc>
          <w:tcPr>
            <w:tcW w:w="1359" w:type="dxa"/>
            <w:tcBorders>
              <w:top w:val="single" w:sz="8" w:space="0" w:color="auto"/>
              <w:left w:val="single" w:sz="6" w:space="0" w:color="auto"/>
              <w:bottom w:val="single" w:sz="8" w:space="0" w:color="auto"/>
              <w:right w:val="single" w:sz="8" w:space="0" w:color="auto"/>
            </w:tcBorders>
            <w:vAlign w:val="center"/>
          </w:tcPr>
          <w:p w14:paraId="563696AB" w14:textId="7BAD36CF" w:rsidR="0077181E" w:rsidRPr="00F44F5E" w:rsidRDefault="00405F5D" w:rsidP="0077181E">
            <w:pPr>
              <w:rPr>
                <w:color w:val="000000"/>
              </w:rPr>
            </w:pPr>
            <w:r>
              <w:rPr>
                <w:color w:val="000000"/>
              </w:rPr>
              <w:t>1234567890</w:t>
            </w:r>
            <w:r w:rsidR="0077181E" w:rsidRPr="00F44F5E">
              <w:rPr>
                <w:color w:val="000000"/>
              </w:rPr>
              <w:t>,</w:t>
            </w:r>
          </w:p>
          <w:p w14:paraId="073EFFD5" w14:textId="77777777" w:rsidR="0077181E" w:rsidRPr="00F44F5E" w:rsidRDefault="0077181E" w:rsidP="0077181E"/>
        </w:tc>
      </w:tr>
      <w:tr w:rsidR="0077181E" w:rsidRPr="00F44F5E" w14:paraId="74B13A2A"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0CC1498C" w14:textId="77777777" w:rsidR="0077181E" w:rsidRPr="00F44F5E" w:rsidRDefault="0077181E" w:rsidP="0077181E">
            <w:pPr>
              <w:rPr>
                <w:sz w:val="20"/>
                <w:szCs w:val="20"/>
              </w:rPr>
            </w:pPr>
            <w:r w:rsidRPr="00F44F5E">
              <w:rPr>
                <w:sz w:val="20"/>
                <w:szCs w:val="20"/>
              </w:rPr>
              <w:t>1.7</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6E2F28B1" w14:textId="77777777" w:rsidR="0077181E" w:rsidRPr="00F44F5E" w:rsidRDefault="0077181E" w:rsidP="0077181E">
            <w:pPr>
              <w:rPr>
                <w:sz w:val="20"/>
                <w:szCs w:val="20"/>
              </w:rPr>
            </w:pPr>
            <w:r w:rsidRPr="00F44F5E">
              <w:rPr>
                <w:color w:val="000000"/>
                <w:sz w:val="20"/>
                <w:szCs w:val="20"/>
              </w:rPr>
              <w:t>Local School ID</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22390E48"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01E59CED" w14:textId="77777777" w:rsidR="0077181E" w:rsidRPr="003569E0" w:rsidRDefault="0077181E" w:rsidP="0077181E">
            <w:r w:rsidRPr="00F44F5E">
              <w:rPr>
                <w:b/>
              </w:rPr>
              <w:t xml:space="preserve">Description: </w:t>
            </w:r>
            <w:r w:rsidRPr="003569E0">
              <w:t>Local identifier for school where staff member is employed</w:t>
            </w:r>
            <w:r w:rsidR="00C22F8D">
              <w:t>.</w:t>
            </w:r>
          </w:p>
          <w:p w14:paraId="60C1EF7C" w14:textId="77777777" w:rsidR="0077181E" w:rsidRPr="00F44F5E" w:rsidRDefault="0077181E" w:rsidP="0077181E"/>
          <w:p w14:paraId="0B0D5B84" w14:textId="77777777" w:rsidR="0077181E" w:rsidRPr="00F44F5E" w:rsidRDefault="0077181E" w:rsidP="0077181E">
            <w:r w:rsidRPr="00F44F5E">
              <w:rPr>
                <w:b/>
              </w:rPr>
              <w:t xml:space="preserve">Type: </w:t>
            </w:r>
            <w:r w:rsidRPr="00F44F5E">
              <w:t>String</w:t>
            </w:r>
          </w:p>
          <w:p w14:paraId="1A7C9DEA" w14:textId="77777777" w:rsidR="0077181E" w:rsidRPr="00F44F5E" w:rsidRDefault="0077181E" w:rsidP="0077181E"/>
          <w:p w14:paraId="39C2CE02" w14:textId="77777777" w:rsidR="0077181E" w:rsidRPr="00F44F5E" w:rsidRDefault="0077181E" w:rsidP="0077181E">
            <w:pPr>
              <w:rPr>
                <w:b/>
              </w:rPr>
            </w:pPr>
            <w:r w:rsidRPr="00F44F5E">
              <w:rPr>
                <w:b/>
              </w:rPr>
              <w:t>SIF Mappings to StaffPersonal:</w:t>
            </w:r>
          </w:p>
          <w:p w14:paraId="0165FED1" w14:textId="77777777" w:rsidR="0077181E" w:rsidRPr="00F44F5E" w:rsidRDefault="0077181E" w:rsidP="0077181E">
            <w:r w:rsidRPr="00F44F5E">
              <w:t>MostRecent/SchoolLocalId</w:t>
            </w:r>
          </w:p>
          <w:p w14:paraId="40ED5478" w14:textId="77777777" w:rsidR="0077181E" w:rsidRPr="00F44F5E" w:rsidRDefault="0077181E" w:rsidP="0077181E"/>
          <w:p w14:paraId="6BCE5071" w14:textId="77777777" w:rsidR="0077181E" w:rsidRPr="00F44F5E" w:rsidRDefault="0077181E" w:rsidP="0077181E">
            <w:r w:rsidRPr="00F44F5E">
              <w:rPr>
                <w:b/>
              </w:rPr>
              <w:t xml:space="preserve">SIF XML Tag: </w:t>
            </w:r>
            <w:r w:rsidRPr="00F44F5E">
              <w:t>&lt;SchoolLocalId&gt;</w:t>
            </w:r>
          </w:p>
          <w:p w14:paraId="64F0E3FA" w14:textId="77777777" w:rsidR="0077181E" w:rsidRPr="00F44F5E" w:rsidRDefault="0077181E" w:rsidP="0077181E"/>
          <w:p w14:paraId="0866E170"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6DE34393" w14:textId="08C23AB8" w:rsidR="0077181E" w:rsidRPr="00F44F5E" w:rsidRDefault="004B20E5" w:rsidP="0077181E">
            <w:pPr>
              <w:jc w:val="center"/>
              <w:rPr>
                <w:b/>
                <w:sz w:val="20"/>
                <w:szCs w:val="20"/>
              </w:rPr>
            </w:pPr>
            <w:r>
              <w:rPr>
                <w:b/>
                <w:sz w:val="20"/>
                <w:szCs w:val="20"/>
              </w:rPr>
              <w:t>36</w:t>
            </w:r>
          </w:p>
        </w:tc>
        <w:tc>
          <w:tcPr>
            <w:tcW w:w="4962" w:type="dxa"/>
            <w:tcBorders>
              <w:top w:val="single" w:sz="8" w:space="0" w:color="auto"/>
              <w:left w:val="single" w:sz="6" w:space="0" w:color="auto"/>
              <w:bottom w:val="single" w:sz="8" w:space="0" w:color="auto"/>
              <w:right w:val="single" w:sz="6" w:space="0" w:color="auto"/>
            </w:tcBorders>
            <w:vAlign w:val="center"/>
          </w:tcPr>
          <w:p w14:paraId="42A45FF4" w14:textId="77777777" w:rsidR="0077181E" w:rsidRPr="00F44F5E" w:rsidRDefault="0077181E" w:rsidP="0077181E">
            <w:r w:rsidRPr="00F44F5E">
              <w:rPr>
                <w:rFonts w:eastAsia="Times New Roman" w:cs="Consolas"/>
                <w:color w:val="000000"/>
                <w:sz w:val="20"/>
                <w:szCs w:val="20"/>
                <w:lang w:eastAsia="en-AU"/>
              </w:rPr>
              <w:t>&lt;SchoolLocalId&gt;036867&lt;/SchoolLocalId&gt;</w:t>
            </w:r>
          </w:p>
        </w:tc>
        <w:tc>
          <w:tcPr>
            <w:tcW w:w="1359" w:type="dxa"/>
            <w:tcBorders>
              <w:top w:val="single" w:sz="8" w:space="0" w:color="auto"/>
              <w:left w:val="single" w:sz="6" w:space="0" w:color="auto"/>
              <w:bottom w:val="single" w:sz="8" w:space="0" w:color="auto"/>
              <w:right w:val="single" w:sz="8" w:space="0" w:color="auto"/>
            </w:tcBorders>
            <w:vAlign w:val="center"/>
          </w:tcPr>
          <w:p w14:paraId="3701EFBA" w14:textId="77777777" w:rsidR="0077181E" w:rsidRPr="00F44F5E" w:rsidRDefault="0077181E" w:rsidP="0077181E">
            <w:pPr>
              <w:rPr>
                <w:color w:val="000000"/>
              </w:rPr>
            </w:pPr>
            <w:r w:rsidRPr="00F44F5E">
              <w:rPr>
                <w:color w:val="000000"/>
              </w:rPr>
              <w:t>36867,</w:t>
            </w:r>
          </w:p>
          <w:p w14:paraId="60569579" w14:textId="77777777" w:rsidR="0077181E" w:rsidRPr="00F44F5E" w:rsidRDefault="0077181E" w:rsidP="0077181E"/>
        </w:tc>
      </w:tr>
      <w:tr w:rsidR="0077181E" w:rsidRPr="00F44F5E" w14:paraId="71D33D94"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4E115D16" w14:textId="77777777" w:rsidR="0077181E" w:rsidRPr="00F44F5E" w:rsidRDefault="0077181E" w:rsidP="0077181E">
            <w:pPr>
              <w:rPr>
                <w:sz w:val="20"/>
                <w:szCs w:val="20"/>
              </w:rPr>
            </w:pPr>
            <w:r w:rsidRPr="00F44F5E">
              <w:rPr>
                <w:sz w:val="20"/>
                <w:szCs w:val="20"/>
              </w:rPr>
              <w:t>1.8</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0B2CEA57" w14:textId="77777777" w:rsidR="0077181E" w:rsidRPr="00F44F5E" w:rsidRDefault="0077181E" w:rsidP="0077181E">
            <w:pPr>
              <w:rPr>
                <w:sz w:val="20"/>
                <w:szCs w:val="20"/>
              </w:rPr>
            </w:pPr>
            <w:r w:rsidRPr="00F44F5E">
              <w:rPr>
                <w:color w:val="000000"/>
                <w:sz w:val="20"/>
                <w:szCs w:val="20"/>
              </w:rPr>
              <w:t>Local Campus ID</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5526BACF"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49D981AC" w14:textId="77777777" w:rsidR="0077181E" w:rsidRPr="003569E0" w:rsidRDefault="0077181E" w:rsidP="0077181E">
            <w:r w:rsidRPr="00F44F5E">
              <w:rPr>
                <w:b/>
              </w:rPr>
              <w:t xml:space="preserve">Description: </w:t>
            </w:r>
            <w:r w:rsidRPr="003569E0">
              <w:t>Local identifier for campus where staff member is employed (used for local operational purposes in situations where ASL does not contain all campus details for a given school)</w:t>
            </w:r>
            <w:r w:rsidR="006C7838">
              <w:t>.</w:t>
            </w:r>
            <w:r w:rsidRPr="003569E0">
              <w:t xml:space="preserve"> </w:t>
            </w:r>
          </w:p>
          <w:p w14:paraId="38508198" w14:textId="77777777" w:rsidR="0077181E" w:rsidRPr="00F44F5E" w:rsidRDefault="0077181E" w:rsidP="0077181E"/>
          <w:p w14:paraId="03888375" w14:textId="77777777" w:rsidR="0077181E" w:rsidRPr="00F44F5E" w:rsidRDefault="0077181E" w:rsidP="0077181E">
            <w:r w:rsidRPr="00F44F5E">
              <w:rPr>
                <w:b/>
              </w:rPr>
              <w:t xml:space="preserve">Type: </w:t>
            </w:r>
            <w:r w:rsidRPr="00F44F5E">
              <w:t>String</w:t>
            </w:r>
          </w:p>
          <w:p w14:paraId="2727CDD0" w14:textId="77777777" w:rsidR="0077181E" w:rsidRPr="00F44F5E" w:rsidRDefault="0077181E" w:rsidP="0077181E"/>
          <w:p w14:paraId="3D0F61C8" w14:textId="77777777" w:rsidR="0077181E" w:rsidRPr="00F44F5E" w:rsidRDefault="0077181E" w:rsidP="0077181E">
            <w:pPr>
              <w:rPr>
                <w:b/>
              </w:rPr>
            </w:pPr>
            <w:r w:rsidRPr="00F44F5E">
              <w:rPr>
                <w:b/>
              </w:rPr>
              <w:t>SIF Mappings to StaffPersonal:</w:t>
            </w:r>
          </w:p>
          <w:p w14:paraId="1226F87F" w14:textId="77777777" w:rsidR="0077181E" w:rsidRPr="00F44F5E" w:rsidRDefault="0077181E" w:rsidP="0077181E">
            <w:pPr>
              <w:rPr>
                <w:sz w:val="20"/>
                <w:szCs w:val="20"/>
              </w:rPr>
            </w:pPr>
            <w:r w:rsidRPr="00F44F5E">
              <w:rPr>
                <w:sz w:val="20"/>
                <w:szCs w:val="20"/>
              </w:rPr>
              <w:t>MostRecent/LocalCampusId = Schoolinfo/Campus/SchoolCampusId</w:t>
            </w:r>
          </w:p>
          <w:p w14:paraId="7C17D482" w14:textId="77777777" w:rsidR="0077181E" w:rsidRPr="00F44F5E" w:rsidRDefault="0077181E" w:rsidP="0077181E"/>
          <w:p w14:paraId="39407E28" w14:textId="77777777" w:rsidR="0077181E" w:rsidRPr="00F44F5E" w:rsidRDefault="0077181E" w:rsidP="0077181E">
            <w:r w:rsidRPr="00F44F5E">
              <w:rPr>
                <w:b/>
              </w:rPr>
              <w:t xml:space="preserve">SIF XML Tag: </w:t>
            </w:r>
            <w:r w:rsidRPr="00F44F5E">
              <w:t>&lt;LocalCampusId&gt;</w:t>
            </w:r>
          </w:p>
          <w:p w14:paraId="7A3492FA" w14:textId="77777777" w:rsidR="0077181E" w:rsidRPr="00F44F5E" w:rsidRDefault="0077181E" w:rsidP="0077181E"/>
          <w:p w14:paraId="4DF787D7"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2C23293C" w14:textId="1E535F24" w:rsidR="0077181E" w:rsidRPr="00F44F5E" w:rsidRDefault="004B20E5" w:rsidP="0077181E">
            <w:pPr>
              <w:jc w:val="center"/>
              <w:rPr>
                <w:b/>
                <w:sz w:val="20"/>
                <w:szCs w:val="20"/>
              </w:rPr>
            </w:pPr>
            <w:r>
              <w:rPr>
                <w:b/>
                <w:sz w:val="20"/>
                <w:szCs w:val="20"/>
              </w:rPr>
              <w:t>36</w:t>
            </w:r>
          </w:p>
        </w:tc>
        <w:tc>
          <w:tcPr>
            <w:tcW w:w="4962" w:type="dxa"/>
            <w:tcBorders>
              <w:top w:val="single" w:sz="8" w:space="0" w:color="auto"/>
              <w:left w:val="single" w:sz="6" w:space="0" w:color="auto"/>
              <w:bottom w:val="single" w:sz="8" w:space="0" w:color="auto"/>
              <w:right w:val="single" w:sz="6" w:space="0" w:color="auto"/>
            </w:tcBorders>
            <w:vAlign w:val="center"/>
          </w:tcPr>
          <w:p w14:paraId="5BF1AC60" w14:textId="77777777" w:rsidR="0077181E" w:rsidRPr="00F44F5E" w:rsidRDefault="0077181E" w:rsidP="0077181E">
            <w:r w:rsidRPr="00F44F5E">
              <w:rPr>
                <w:rFonts w:eastAsia="Times New Roman" w:cs="Consolas"/>
                <w:color w:val="000000"/>
                <w:sz w:val="20"/>
                <w:szCs w:val="20"/>
                <w:lang w:eastAsia="en-AU"/>
              </w:rPr>
              <w:t>&lt;LocalCampusId&gt;01&lt;/LocalCampusId&gt;</w:t>
            </w:r>
          </w:p>
        </w:tc>
        <w:tc>
          <w:tcPr>
            <w:tcW w:w="1359" w:type="dxa"/>
            <w:tcBorders>
              <w:top w:val="single" w:sz="8" w:space="0" w:color="auto"/>
              <w:left w:val="single" w:sz="6" w:space="0" w:color="auto"/>
              <w:bottom w:val="single" w:sz="8" w:space="0" w:color="auto"/>
              <w:right w:val="single" w:sz="8" w:space="0" w:color="auto"/>
            </w:tcBorders>
            <w:vAlign w:val="center"/>
          </w:tcPr>
          <w:p w14:paraId="616EC6F3" w14:textId="77777777" w:rsidR="0077181E" w:rsidRPr="00F44F5E" w:rsidRDefault="0077181E" w:rsidP="0077181E">
            <w:r w:rsidRPr="00F44F5E">
              <w:t>01,</w:t>
            </w:r>
          </w:p>
        </w:tc>
      </w:tr>
      <w:tr w:rsidR="0077181E" w:rsidRPr="00F44F5E" w14:paraId="1B79C17E"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4FEE46C8" w14:textId="77777777" w:rsidR="0077181E" w:rsidRPr="00F44F5E" w:rsidRDefault="0077181E" w:rsidP="0077181E">
            <w:pPr>
              <w:rPr>
                <w:sz w:val="20"/>
                <w:szCs w:val="20"/>
              </w:rPr>
            </w:pPr>
            <w:r w:rsidRPr="00F44F5E">
              <w:rPr>
                <w:sz w:val="20"/>
                <w:szCs w:val="20"/>
              </w:rPr>
              <w:t>1.9</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031E55C7" w14:textId="77777777" w:rsidR="0077181E" w:rsidRPr="00F44F5E" w:rsidRDefault="0077181E" w:rsidP="0077181E">
            <w:pPr>
              <w:rPr>
                <w:sz w:val="20"/>
                <w:szCs w:val="20"/>
              </w:rPr>
            </w:pPr>
            <w:r w:rsidRPr="00F44F5E">
              <w:rPr>
                <w:color w:val="000000"/>
                <w:sz w:val="20"/>
                <w:szCs w:val="20"/>
              </w:rPr>
              <w:t>Email Address</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3DCD7515" w14:textId="77777777" w:rsidR="0077181E" w:rsidRPr="00F44F5E" w:rsidRDefault="0077181E" w:rsidP="0077181E">
            <w:pPr>
              <w:jc w:val="center"/>
              <w:rPr>
                <w:sz w:val="20"/>
                <w:szCs w:val="20"/>
              </w:rPr>
            </w:pPr>
            <w:r w:rsidRPr="00F44F5E">
              <w:rPr>
                <w:color w:val="000000"/>
                <w:sz w:val="20"/>
                <w:szCs w:val="20"/>
              </w:rPr>
              <w:t>M</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0E116C8B" w14:textId="77777777" w:rsidR="0077181E" w:rsidRPr="00F44F5E" w:rsidRDefault="0077181E" w:rsidP="0077181E">
            <w:r w:rsidRPr="00F44F5E">
              <w:rPr>
                <w:b/>
              </w:rPr>
              <w:t xml:space="preserve">Description:  </w:t>
            </w:r>
            <w:r w:rsidRPr="00F44F5E">
              <w:t xml:space="preserve"> The school assigned email address for the staff member</w:t>
            </w:r>
          </w:p>
          <w:p w14:paraId="4D7DC6AB" w14:textId="77777777" w:rsidR="0077181E" w:rsidRPr="00F44F5E" w:rsidRDefault="0077181E" w:rsidP="0077181E"/>
          <w:p w14:paraId="6D3B7479" w14:textId="77777777" w:rsidR="0077181E" w:rsidRPr="00F44F5E" w:rsidRDefault="0077181E" w:rsidP="0077181E">
            <w:r w:rsidRPr="00F44F5E">
              <w:rPr>
                <w:b/>
              </w:rPr>
              <w:t xml:space="preserve">Type: </w:t>
            </w:r>
            <w:r w:rsidRPr="00F44F5E">
              <w:t>String</w:t>
            </w:r>
          </w:p>
          <w:p w14:paraId="1CF02472" w14:textId="77777777" w:rsidR="0077181E" w:rsidRPr="00F44F5E" w:rsidRDefault="0077181E" w:rsidP="0077181E"/>
          <w:p w14:paraId="43B2DED7" w14:textId="77777777" w:rsidR="0077181E" w:rsidRPr="00F44F5E" w:rsidRDefault="0077181E" w:rsidP="0077181E">
            <w:r w:rsidRPr="00F44F5E">
              <w:rPr>
                <w:b/>
              </w:rPr>
              <w:t xml:space="preserve">SIF Mappings to StaffPersonal: </w:t>
            </w:r>
            <w:r w:rsidRPr="00F44F5E">
              <w:t>PersonInfo/EmailList/Email where Type = "01"</w:t>
            </w:r>
          </w:p>
          <w:p w14:paraId="401BA523" w14:textId="77777777" w:rsidR="0077181E" w:rsidRPr="00F44F5E" w:rsidRDefault="0077181E" w:rsidP="0077181E"/>
          <w:p w14:paraId="7F9B110B" w14:textId="77777777" w:rsidR="0077181E" w:rsidRPr="00F44F5E" w:rsidRDefault="0077181E" w:rsidP="0077181E">
            <w:r w:rsidRPr="00F44F5E">
              <w:rPr>
                <w:b/>
              </w:rPr>
              <w:t xml:space="preserve">SIF XML Tag: </w:t>
            </w:r>
            <w:r w:rsidRPr="00F44F5E">
              <w:t>&lt;Email&gt;</w:t>
            </w:r>
          </w:p>
          <w:p w14:paraId="7AE9D152" w14:textId="77777777" w:rsidR="0077181E" w:rsidRPr="00F44F5E" w:rsidRDefault="0077181E" w:rsidP="0077181E"/>
          <w:p w14:paraId="77104094"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8" w:space="0" w:color="auto"/>
              <w:right w:val="single" w:sz="6" w:space="0" w:color="auto"/>
            </w:tcBorders>
            <w:vAlign w:val="center"/>
          </w:tcPr>
          <w:p w14:paraId="458A6F77" w14:textId="7F75A7B0" w:rsidR="0077181E" w:rsidRPr="00F44F5E" w:rsidRDefault="007844B6" w:rsidP="007844B6">
            <w:pPr>
              <w:jc w:val="center"/>
              <w:rPr>
                <w:b/>
                <w:sz w:val="20"/>
                <w:szCs w:val="20"/>
              </w:rPr>
            </w:pPr>
            <w:r>
              <w:rPr>
                <w:b/>
                <w:sz w:val="20"/>
                <w:szCs w:val="20"/>
              </w:rPr>
              <w:t>255</w:t>
            </w:r>
          </w:p>
        </w:tc>
        <w:tc>
          <w:tcPr>
            <w:tcW w:w="4962" w:type="dxa"/>
            <w:tcBorders>
              <w:top w:val="single" w:sz="8" w:space="0" w:color="auto"/>
              <w:left w:val="single" w:sz="6" w:space="0" w:color="auto"/>
              <w:bottom w:val="single" w:sz="8" w:space="0" w:color="auto"/>
              <w:right w:val="single" w:sz="6" w:space="0" w:color="auto"/>
            </w:tcBorders>
            <w:vAlign w:val="center"/>
          </w:tcPr>
          <w:p w14:paraId="6AE31240" w14:textId="77777777" w:rsidR="006C7838" w:rsidRPr="003569E0" w:rsidRDefault="006C7838" w:rsidP="006C7838">
            <w:pPr>
              <w:rPr>
                <w:sz w:val="20"/>
                <w:szCs w:val="20"/>
              </w:rPr>
            </w:pPr>
            <w:r w:rsidRPr="003569E0">
              <w:rPr>
                <w:sz w:val="20"/>
                <w:szCs w:val="20"/>
              </w:rPr>
              <w:t>&lt;Email Type="01"&gt;jodi0@pookmail.com&lt;/Email&gt;</w:t>
            </w:r>
          </w:p>
          <w:p w14:paraId="24402247" w14:textId="77777777" w:rsidR="0077181E" w:rsidRPr="00F44F5E" w:rsidRDefault="0077181E" w:rsidP="0077181E"/>
        </w:tc>
        <w:tc>
          <w:tcPr>
            <w:tcW w:w="1359" w:type="dxa"/>
            <w:tcBorders>
              <w:top w:val="single" w:sz="8" w:space="0" w:color="auto"/>
              <w:left w:val="single" w:sz="6" w:space="0" w:color="auto"/>
              <w:bottom w:val="single" w:sz="8" w:space="0" w:color="auto"/>
              <w:right w:val="single" w:sz="8" w:space="0" w:color="auto"/>
            </w:tcBorders>
            <w:vAlign w:val="center"/>
          </w:tcPr>
          <w:p w14:paraId="4B6FCF8A" w14:textId="77777777" w:rsidR="0077181E" w:rsidRPr="00F44F5E" w:rsidRDefault="006C7838" w:rsidP="0077181E">
            <w:r w:rsidRPr="005B079A">
              <w:rPr>
                <w:sz w:val="20"/>
                <w:szCs w:val="20"/>
              </w:rPr>
              <w:t>jodi0@pookmail.com,</w:t>
            </w:r>
          </w:p>
        </w:tc>
      </w:tr>
      <w:tr w:rsidR="0077181E" w:rsidRPr="00F44F5E" w14:paraId="0B4FE8E1" w14:textId="77777777" w:rsidTr="00A31C35">
        <w:trPr>
          <w:cantSplit/>
          <w:jc w:val="center"/>
        </w:trPr>
        <w:tc>
          <w:tcPr>
            <w:tcW w:w="704" w:type="dxa"/>
            <w:tcBorders>
              <w:top w:val="single" w:sz="8" w:space="0" w:color="auto"/>
              <w:left w:val="single" w:sz="8" w:space="0" w:color="auto"/>
              <w:bottom w:val="single" w:sz="8" w:space="0" w:color="auto"/>
              <w:right w:val="single" w:sz="6" w:space="0" w:color="auto"/>
            </w:tcBorders>
            <w:shd w:val="clear" w:color="auto" w:fill="auto"/>
            <w:vAlign w:val="center"/>
          </w:tcPr>
          <w:p w14:paraId="2900C8E1" w14:textId="77777777" w:rsidR="0077181E" w:rsidRPr="00F44F5E" w:rsidRDefault="0077181E" w:rsidP="0077181E">
            <w:pPr>
              <w:rPr>
                <w:sz w:val="20"/>
                <w:szCs w:val="20"/>
              </w:rPr>
            </w:pPr>
            <w:r w:rsidRPr="00F44F5E">
              <w:rPr>
                <w:sz w:val="20"/>
                <w:szCs w:val="20"/>
              </w:rPr>
              <w:t>1.10</w:t>
            </w:r>
          </w:p>
        </w:tc>
        <w:tc>
          <w:tcPr>
            <w:tcW w:w="1418" w:type="dxa"/>
            <w:tcBorders>
              <w:top w:val="single" w:sz="8" w:space="0" w:color="auto"/>
              <w:left w:val="single" w:sz="6" w:space="0" w:color="auto"/>
              <w:bottom w:val="single" w:sz="8" w:space="0" w:color="auto"/>
              <w:right w:val="single" w:sz="6" w:space="0" w:color="auto"/>
            </w:tcBorders>
            <w:shd w:val="clear" w:color="auto" w:fill="auto"/>
            <w:vAlign w:val="center"/>
          </w:tcPr>
          <w:p w14:paraId="1E272BDE" w14:textId="77777777" w:rsidR="0077181E" w:rsidRPr="00F44F5E" w:rsidRDefault="0077181E" w:rsidP="0077181E">
            <w:pPr>
              <w:rPr>
                <w:sz w:val="20"/>
                <w:szCs w:val="20"/>
              </w:rPr>
            </w:pPr>
            <w:r w:rsidRPr="00F44F5E">
              <w:rPr>
                <w:color w:val="000000"/>
                <w:sz w:val="20"/>
                <w:szCs w:val="20"/>
              </w:rPr>
              <w:t>Receive additional information</w:t>
            </w:r>
          </w:p>
        </w:tc>
        <w:tc>
          <w:tcPr>
            <w:tcW w:w="708" w:type="dxa"/>
            <w:tcBorders>
              <w:top w:val="single" w:sz="8" w:space="0" w:color="auto"/>
              <w:left w:val="single" w:sz="6" w:space="0" w:color="auto"/>
              <w:bottom w:val="single" w:sz="8" w:space="0" w:color="auto"/>
              <w:right w:val="single" w:sz="6" w:space="0" w:color="auto"/>
            </w:tcBorders>
            <w:shd w:val="clear" w:color="auto" w:fill="auto"/>
            <w:vAlign w:val="center"/>
          </w:tcPr>
          <w:p w14:paraId="5FCAAC1A"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8" w:space="0" w:color="auto"/>
              <w:right w:val="single" w:sz="6" w:space="0" w:color="auto"/>
            </w:tcBorders>
            <w:shd w:val="clear" w:color="auto" w:fill="auto"/>
          </w:tcPr>
          <w:p w14:paraId="7D395415" w14:textId="77777777" w:rsidR="0077181E" w:rsidRPr="00F44F5E" w:rsidRDefault="0077181E" w:rsidP="0077181E">
            <w:r w:rsidRPr="00F44F5E">
              <w:rPr>
                <w:b/>
              </w:rPr>
              <w:t xml:space="preserve">Description:  </w:t>
            </w:r>
            <w:r w:rsidRPr="00F44F5E">
              <w:t xml:space="preserve"> Additional information flag (requested by jurisdictions)</w:t>
            </w:r>
          </w:p>
          <w:p w14:paraId="1B5BA663" w14:textId="77777777" w:rsidR="0077181E" w:rsidRPr="00F44F5E" w:rsidRDefault="0077181E" w:rsidP="0077181E"/>
          <w:p w14:paraId="260AE814" w14:textId="77777777" w:rsidR="00897FD3" w:rsidRPr="00F44F5E" w:rsidRDefault="00897FD3" w:rsidP="00897FD3">
            <w:r w:rsidRPr="00F44F5E">
              <w:rPr>
                <w:b/>
              </w:rPr>
              <w:t xml:space="preserve">Type: </w:t>
            </w:r>
            <w:r w:rsidRPr="00F44F5E">
              <w:t>Y,N,U,X</w:t>
            </w:r>
          </w:p>
          <w:p w14:paraId="0B75FF04" w14:textId="77777777" w:rsidR="00897FD3" w:rsidRPr="00F44F5E" w:rsidRDefault="00897FD3" w:rsidP="0077181E"/>
          <w:p w14:paraId="48C4F553" w14:textId="77777777" w:rsidR="0077181E" w:rsidRPr="00F44F5E" w:rsidRDefault="0077181E" w:rsidP="0077181E">
            <w:r w:rsidRPr="00F44F5E">
              <w:rPr>
                <w:b/>
              </w:rPr>
              <w:t xml:space="preserve">SIF Mappings to StaffPersonal: </w:t>
            </w:r>
          </w:p>
          <w:p w14:paraId="470445D2" w14:textId="77777777" w:rsidR="0077181E" w:rsidRPr="00F44F5E" w:rsidRDefault="0077181E" w:rsidP="0077181E">
            <w:pPr>
              <w:rPr>
                <w:color w:val="000000"/>
                <w:sz w:val="20"/>
                <w:szCs w:val="20"/>
              </w:rPr>
            </w:pPr>
            <w:r w:rsidRPr="00F44F5E">
              <w:rPr>
                <w:color w:val="000000"/>
                <w:sz w:val="20"/>
                <w:szCs w:val="20"/>
              </w:rPr>
              <w:t>SIF_ExtendedElement\SIF_ExtendedElement\Name="AdditionalInfo"</w:t>
            </w:r>
          </w:p>
          <w:p w14:paraId="09F76CDF" w14:textId="77777777" w:rsidR="0077181E" w:rsidRPr="00F44F5E" w:rsidRDefault="0077181E" w:rsidP="0077181E"/>
          <w:p w14:paraId="741869D8" w14:textId="77777777" w:rsidR="0077181E" w:rsidRPr="00F44F5E" w:rsidRDefault="0077181E" w:rsidP="0077181E">
            <w:r w:rsidRPr="00F44F5E">
              <w:rPr>
                <w:b/>
              </w:rPr>
              <w:t xml:space="preserve">SIF XML Tag: </w:t>
            </w:r>
          </w:p>
          <w:p w14:paraId="67A18491" w14:textId="77777777" w:rsidR="0077181E" w:rsidRPr="00F44F5E" w:rsidRDefault="0077181E" w:rsidP="0077181E">
            <w:r w:rsidRPr="00F44F5E">
              <w:rPr>
                <w:sz w:val="20"/>
                <w:szCs w:val="20"/>
              </w:rPr>
              <w:t>&lt;SIF_ExtendedElement Name="AdditionalInfo"&gt;</w:t>
            </w:r>
          </w:p>
          <w:p w14:paraId="3A67ADAE" w14:textId="77777777" w:rsidR="0077181E" w:rsidRPr="00F44F5E" w:rsidRDefault="0077181E" w:rsidP="0077181E"/>
          <w:p w14:paraId="367EC17B" w14:textId="77777777" w:rsidR="0077181E" w:rsidRPr="00F44F5E" w:rsidRDefault="0077181E" w:rsidP="0077181E">
            <w:pPr>
              <w:rPr>
                <w:b/>
              </w:rPr>
            </w:pPr>
            <w:r w:rsidRPr="00F44F5E">
              <w:rPr>
                <w:b/>
              </w:rPr>
              <w:t xml:space="preserve">SIF XML Valid Type: </w:t>
            </w:r>
            <w:r w:rsidRPr="00F44F5E">
              <w:t>String</w:t>
            </w:r>
            <w:r w:rsidR="00897FD3" w:rsidRPr="00F44F5E">
              <w:t xml:space="preserve"> - Y,N,U,X</w:t>
            </w:r>
          </w:p>
        </w:tc>
        <w:tc>
          <w:tcPr>
            <w:tcW w:w="850" w:type="dxa"/>
            <w:tcBorders>
              <w:top w:val="single" w:sz="8" w:space="0" w:color="auto"/>
              <w:left w:val="single" w:sz="6" w:space="0" w:color="auto"/>
              <w:bottom w:val="single" w:sz="8" w:space="0" w:color="auto"/>
              <w:right w:val="single" w:sz="6" w:space="0" w:color="auto"/>
            </w:tcBorders>
            <w:vAlign w:val="center"/>
          </w:tcPr>
          <w:p w14:paraId="37D15A49" w14:textId="77777777" w:rsidR="0077181E" w:rsidRPr="00F44F5E" w:rsidRDefault="00897FD3" w:rsidP="0077181E">
            <w:pPr>
              <w:jc w:val="center"/>
              <w:rPr>
                <w:b/>
                <w:sz w:val="20"/>
                <w:szCs w:val="20"/>
              </w:rPr>
            </w:pPr>
            <w:r w:rsidRPr="00F44F5E">
              <w:rPr>
                <w:b/>
                <w:sz w:val="20"/>
                <w:szCs w:val="20"/>
              </w:rPr>
              <w:t>1</w:t>
            </w:r>
          </w:p>
        </w:tc>
        <w:tc>
          <w:tcPr>
            <w:tcW w:w="4962" w:type="dxa"/>
            <w:tcBorders>
              <w:top w:val="single" w:sz="8" w:space="0" w:color="auto"/>
              <w:left w:val="single" w:sz="6" w:space="0" w:color="auto"/>
              <w:bottom w:val="single" w:sz="8" w:space="0" w:color="auto"/>
              <w:right w:val="single" w:sz="6" w:space="0" w:color="auto"/>
            </w:tcBorders>
            <w:vAlign w:val="center"/>
          </w:tcPr>
          <w:p w14:paraId="75816ABF" w14:textId="77777777" w:rsidR="0077181E" w:rsidRPr="003569E0" w:rsidRDefault="006C7838" w:rsidP="0077181E">
            <w:pPr>
              <w:rPr>
                <w:sz w:val="20"/>
                <w:szCs w:val="20"/>
              </w:rPr>
            </w:pPr>
            <w:r w:rsidRPr="003569E0">
              <w:rPr>
                <w:sz w:val="20"/>
                <w:szCs w:val="20"/>
              </w:rPr>
              <w:t>&lt;SIF_ExtendedElement Name="AdditionalInfo"&gt;Y&lt;/SIF_ExtendedElement&gt;</w:t>
            </w:r>
          </w:p>
        </w:tc>
        <w:tc>
          <w:tcPr>
            <w:tcW w:w="1359" w:type="dxa"/>
            <w:tcBorders>
              <w:top w:val="single" w:sz="8" w:space="0" w:color="auto"/>
              <w:left w:val="single" w:sz="6" w:space="0" w:color="auto"/>
              <w:bottom w:val="single" w:sz="8" w:space="0" w:color="auto"/>
              <w:right w:val="single" w:sz="8" w:space="0" w:color="auto"/>
            </w:tcBorders>
            <w:vAlign w:val="center"/>
          </w:tcPr>
          <w:p w14:paraId="00E9257D" w14:textId="77777777" w:rsidR="0077181E" w:rsidRPr="00F44F5E" w:rsidRDefault="006C7838" w:rsidP="0077181E">
            <w:r w:rsidRPr="005B079A">
              <w:rPr>
                <w:sz w:val="20"/>
                <w:szCs w:val="20"/>
              </w:rPr>
              <w:t>Y</w:t>
            </w:r>
            <w:r>
              <w:rPr>
                <w:sz w:val="20"/>
                <w:szCs w:val="20"/>
              </w:rPr>
              <w:t>,</w:t>
            </w:r>
          </w:p>
        </w:tc>
      </w:tr>
      <w:tr w:rsidR="0077181E" w:rsidRPr="00F44F5E" w14:paraId="015C9451" w14:textId="77777777" w:rsidTr="00A31C35">
        <w:trPr>
          <w:cantSplit/>
          <w:jc w:val="center"/>
        </w:trPr>
        <w:tc>
          <w:tcPr>
            <w:tcW w:w="704" w:type="dxa"/>
            <w:tcBorders>
              <w:top w:val="single" w:sz="8" w:space="0" w:color="auto"/>
              <w:left w:val="single" w:sz="8" w:space="0" w:color="auto"/>
              <w:bottom w:val="single" w:sz="6" w:space="0" w:color="auto"/>
              <w:right w:val="single" w:sz="6" w:space="0" w:color="auto"/>
            </w:tcBorders>
            <w:shd w:val="clear" w:color="auto" w:fill="auto"/>
            <w:vAlign w:val="center"/>
          </w:tcPr>
          <w:p w14:paraId="13A5C99F" w14:textId="77777777" w:rsidR="0077181E" w:rsidRPr="00F44F5E" w:rsidRDefault="0077181E" w:rsidP="0077181E">
            <w:pPr>
              <w:rPr>
                <w:sz w:val="20"/>
                <w:szCs w:val="20"/>
              </w:rPr>
            </w:pPr>
            <w:r w:rsidRPr="00F44F5E">
              <w:rPr>
                <w:sz w:val="20"/>
                <w:szCs w:val="20"/>
              </w:rPr>
              <w:t>1.11</w:t>
            </w:r>
          </w:p>
        </w:tc>
        <w:tc>
          <w:tcPr>
            <w:tcW w:w="1418" w:type="dxa"/>
            <w:tcBorders>
              <w:top w:val="single" w:sz="8" w:space="0" w:color="auto"/>
              <w:left w:val="single" w:sz="6" w:space="0" w:color="auto"/>
              <w:bottom w:val="single" w:sz="6" w:space="0" w:color="auto"/>
              <w:right w:val="single" w:sz="6" w:space="0" w:color="auto"/>
            </w:tcBorders>
            <w:shd w:val="clear" w:color="auto" w:fill="auto"/>
            <w:vAlign w:val="center"/>
          </w:tcPr>
          <w:p w14:paraId="5A349B7C" w14:textId="77777777" w:rsidR="0077181E" w:rsidRPr="00F44F5E" w:rsidRDefault="0077181E" w:rsidP="0077181E">
            <w:pPr>
              <w:rPr>
                <w:sz w:val="20"/>
                <w:szCs w:val="20"/>
              </w:rPr>
            </w:pPr>
            <w:r w:rsidRPr="00F44F5E">
              <w:rPr>
                <w:color w:val="000000"/>
                <w:sz w:val="20"/>
                <w:szCs w:val="20"/>
              </w:rPr>
              <w:t>Staff School Role</w:t>
            </w:r>
          </w:p>
        </w:tc>
        <w:tc>
          <w:tcPr>
            <w:tcW w:w="708" w:type="dxa"/>
            <w:tcBorders>
              <w:top w:val="single" w:sz="8" w:space="0" w:color="auto"/>
              <w:left w:val="single" w:sz="6" w:space="0" w:color="auto"/>
              <w:bottom w:val="single" w:sz="6" w:space="0" w:color="auto"/>
              <w:right w:val="single" w:sz="6" w:space="0" w:color="auto"/>
            </w:tcBorders>
            <w:shd w:val="clear" w:color="auto" w:fill="auto"/>
            <w:vAlign w:val="center"/>
          </w:tcPr>
          <w:p w14:paraId="2F3DC784" w14:textId="77777777" w:rsidR="0077181E" w:rsidRPr="00F44F5E" w:rsidRDefault="0077181E" w:rsidP="0077181E">
            <w:pPr>
              <w:jc w:val="center"/>
              <w:rPr>
                <w:sz w:val="20"/>
                <w:szCs w:val="20"/>
              </w:rPr>
            </w:pPr>
            <w:r w:rsidRPr="00F44F5E">
              <w:rPr>
                <w:color w:val="000000"/>
                <w:sz w:val="20"/>
                <w:szCs w:val="20"/>
              </w:rPr>
              <w:t>O</w:t>
            </w:r>
          </w:p>
        </w:tc>
        <w:tc>
          <w:tcPr>
            <w:tcW w:w="5387" w:type="dxa"/>
            <w:tcBorders>
              <w:top w:val="single" w:sz="8" w:space="0" w:color="auto"/>
              <w:left w:val="single" w:sz="6" w:space="0" w:color="auto"/>
              <w:bottom w:val="single" w:sz="6" w:space="0" w:color="auto"/>
              <w:right w:val="single" w:sz="6" w:space="0" w:color="auto"/>
            </w:tcBorders>
            <w:shd w:val="clear" w:color="auto" w:fill="auto"/>
          </w:tcPr>
          <w:p w14:paraId="701BDE7A" w14:textId="77777777" w:rsidR="0077181E" w:rsidRPr="00F44F5E" w:rsidRDefault="0077181E" w:rsidP="0077181E">
            <w:r w:rsidRPr="00F44F5E">
              <w:rPr>
                <w:b/>
              </w:rPr>
              <w:t xml:space="preserve">Description:  </w:t>
            </w:r>
            <w:r w:rsidRPr="00F44F5E">
              <w:t xml:space="preserve"> The staff member’s role at their school</w:t>
            </w:r>
          </w:p>
          <w:p w14:paraId="7832F21E" w14:textId="77777777" w:rsidR="00897FD3" w:rsidRPr="00F44F5E" w:rsidRDefault="00897FD3" w:rsidP="00897FD3">
            <w:r w:rsidRPr="00F44F5E">
              <w:rPr>
                <w:b/>
              </w:rPr>
              <w:t xml:space="preserve">Type: </w:t>
            </w:r>
            <w:r w:rsidRPr="00F44F5E">
              <w:t>String</w:t>
            </w:r>
          </w:p>
          <w:p w14:paraId="557F5638" w14:textId="77777777" w:rsidR="0077181E" w:rsidRPr="00F44F5E" w:rsidRDefault="0077181E" w:rsidP="0077181E"/>
          <w:p w14:paraId="111B7CC9" w14:textId="77777777" w:rsidR="0077181E" w:rsidRPr="00F44F5E" w:rsidRDefault="0077181E" w:rsidP="0077181E">
            <w:r w:rsidRPr="00F44F5E">
              <w:rPr>
                <w:b/>
              </w:rPr>
              <w:t xml:space="preserve">SIF Mappings to StaffPersonal: </w:t>
            </w:r>
            <w:r w:rsidR="00897FD3" w:rsidRPr="00F44F5E">
              <w:t>Title</w:t>
            </w:r>
          </w:p>
          <w:p w14:paraId="668EE7B6" w14:textId="77777777" w:rsidR="0077181E" w:rsidRPr="00F44F5E" w:rsidRDefault="0077181E" w:rsidP="0077181E"/>
          <w:p w14:paraId="135C0FE8" w14:textId="77777777" w:rsidR="0077181E" w:rsidRPr="00F44F5E" w:rsidRDefault="0077181E" w:rsidP="0077181E">
            <w:r w:rsidRPr="00F44F5E">
              <w:rPr>
                <w:b/>
              </w:rPr>
              <w:t xml:space="preserve">SIF XML Tag: </w:t>
            </w:r>
            <w:r w:rsidRPr="00F44F5E">
              <w:t>&lt;</w:t>
            </w:r>
            <w:r w:rsidR="00897FD3" w:rsidRPr="00F44F5E">
              <w:t>Title</w:t>
            </w:r>
            <w:r w:rsidRPr="00F44F5E">
              <w:t>&gt;</w:t>
            </w:r>
          </w:p>
          <w:p w14:paraId="4DDAE224" w14:textId="77777777" w:rsidR="0077181E" w:rsidRPr="00F44F5E" w:rsidRDefault="0077181E" w:rsidP="0077181E"/>
          <w:p w14:paraId="61225505" w14:textId="77777777" w:rsidR="0077181E" w:rsidRPr="00F44F5E" w:rsidRDefault="0077181E" w:rsidP="0077181E">
            <w:pPr>
              <w:rPr>
                <w:b/>
              </w:rPr>
            </w:pPr>
            <w:r w:rsidRPr="00F44F5E">
              <w:rPr>
                <w:b/>
              </w:rPr>
              <w:t xml:space="preserve">SIF XML Valid Type: </w:t>
            </w:r>
            <w:r w:rsidRPr="00F44F5E">
              <w:t>String</w:t>
            </w:r>
          </w:p>
        </w:tc>
        <w:tc>
          <w:tcPr>
            <w:tcW w:w="850" w:type="dxa"/>
            <w:tcBorders>
              <w:top w:val="single" w:sz="8" w:space="0" w:color="auto"/>
              <w:left w:val="single" w:sz="6" w:space="0" w:color="auto"/>
              <w:bottom w:val="single" w:sz="6" w:space="0" w:color="auto"/>
              <w:right w:val="single" w:sz="6" w:space="0" w:color="auto"/>
            </w:tcBorders>
            <w:vAlign w:val="center"/>
          </w:tcPr>
          <w:p w14:paraId="7D2487C4" w14:textId="77777777" w:rsidR="0077181E" w:rsidRPr="00F44F5E" w:rsidRDefault="00897FD3" w:rsidP="0077181E">
            <w:pPr>
              <w:jc w:val="center"/>
              <w:rPr>
                <w:b/>
                <w:sz w:val="20"/>
                <w:szCs w:val="20"/>
              </w:rPr>
            </w:pPr>
            <w:r w:rsidRPr="00F44F5E">
              <w:rPr>
                <w:b/>
                <w:sz w:val="20"/>
                <w:szCs w:val="20"/>
              </w:rPr>
              <w:t>40</w:t>
            </w:r>
          </w:p>
        </w:tc>
        <w:tc>
          <w:tcPr>
            <w:tcW w:w="4962" w:type="dxa"/>
            <w:tcBorders>
              <w:top w:val="single" w:sz="8" w:space="0" w:color="auto"/>
              <w:left w:val="single" w:sz="6" w:space="0" w:color="auto"/>
              <w:bottom w:val="single" w:sz="6" w:space="0" w:color="auto"/>
              <w:right w:val="single" w:sz="6" w:space="0" w:color="auto"/>
            </w:tcBorders>
            <w:vAlign w:val="center"/>
          </w:tcPr>
          <w:p w14:paraId="7D795A11" w14:textId="77777777" w:rsidR="0077181E" w:rsidRPr="003569E0" w:rsidRDefault="006C7838" w:rsidP="0077181E">
            <w:pPr>
              <w:rPr>
                <w:sz w:val="20"/>
                <w:szCs w:val="20"/>
              </w:rPr>
            </w:pPr>
            <w:r w:rsidRPr="003569E0">
              <w:rPr>
                <w:sz w:val="20"/>
                <w:szCs w:val="20"/>
              </w:rPr>
              <w:t>&lt;Title&gt;Principal&lt;/Title&gt;</w:t>
            </w:r>
          </w:p>
        </w:tc>
        <w:tc>
          <w:tcPr>
            <w:tcW w:w="1359" w:type="dxa"/>
            <w:tcBorders>
              <w:top w:val="single" w:sz="8" w:space="0" w:color="auto"/>
              <w:left w:val="single" w:sz="6" w:space="0" w:color="auto"/>
              <w:bottom w:val="single" w:sz="6" w:space="0" w:color="auto"/>
              <w:right w:val="single" w:sz="8" w:space="0" w:color="auto"/>
            </w:tcBorders>
            <w:vAlign w:val="center"/>
          </w:tcPr>
          <w:p w14:paraId="338145B9" w14:textId="77777777" w:rsidR="0077181E" w:rsidRPr="00F44F5E" w:rsidRDefault="006C7838" w:rsidP="0077181E">
            <w:r w:rsidRPr="005B079A">
              <w:rPr>
                <w:sz w:val="20"/>
                <w:szCs w:val="20"/>
              </w:rPr>
              <w:t>Principal</w:t>
            </w:r>
            <w:r>
              <w:rPr>
                <w:sz w:val="20"/>
                <w:szCs w:val="20"/>
              </w:rPr>
              <w:t>,</w:t>
            </w:r>
          </w:p>
        </w:tc>
      </w:tr>
    </w:tbl>
    <w:p w14:paraId="0D777433" w14:textId="77777777" w:rsidR="00894960" w:rsidRDefault="00894960" w:rsidP="00894960">
      <w:pPr>
        <w:ind w:left="360"/>
      </w:pPr>
      <w:r>
        <w:t>*M=Mandatory, O=Optional</w:t>
      </w:r>
    </w:p>
    <w:p w14:paraId="57B28D30" w14:textId="77777777" w:rsidR="00151B67" w:rsidRDefault="00151B67" w:rsidP="00AF4088">
      <w:pPr>
        <w:pStyle w:val="NoSpacing"/>
        <w:ind w:left="1440"/>
        <w:rPr>
          <w:sz w:val="20"/>
          <w:szCs w:val="20"/>
        </w:rPr>
      </w:pPr>
    </w:p>
    <w:p w14:paraId="77DF5941" w14:textId="77777777" w:rsidR="00147CCF" w:rsidRDefault="00147CCF" w:rsidP="00AF4088">
      <w:pPr>
        <w:pStyle w:val="NoSpacing"/>
        <w:ind w:left="1440"/>
        <w:rPr>
          <w:sz w:val="20"/>
          <w:szCs w:val="20"/>
        </w:rPr>
      </w:pPr>
    </w:p>
    <w:p w14:paraId="4E7010B8" w14:textId="77777777" w:rsidR="00147CCF" w:rsidRDefault="00147CCF" w:rsidP="00AF4088">
      <w:pPr>
        <w:pStyle w:val="NoSpacing"/>
        <w:ind w:left="1440"/>
        <w:rPr>
          <w:sz w:val="20"/>
          <w:szCs w:val="20"/>
        </w:rPr>
      </w:pPr>
    </w:p>
    <w:p w14:paraId="3C3E314B" w14:textId="3F1CAF8A" w:rsidR="005B079A" w:rsidRDefault="005B079A" w:rsidP="005B079A">
      <w:pPr>
        <w:pStyle w:val="Heading3"/>
        <w:ind w:left="720"/>
      </w:pPr>
      <w:bookmarkStart w:id="57" w:name="_Toc451762226"/>
      <w:r>
        <w:t>4.</w:t>
      </w:r>
      <w:r w:rsidR="00AF4B12">
        <w:t>3</w:t>
      </w:r>
      <w:r>
        <w:t>.1 Sample Staff XML:</w:t>
      </w:r>
      <w:bookmarkEnd w:id="57"/>
    </w:p>
    <w:p w14:paraId="38F5EAE8" w14:textId="77777777" w:rsidR="005B079A" w:rsidRPr="005B079A" w:rsidRDefault="005B079A" w:rsidP="005B079A">
      <w:pPr>
        <w:pStyle w:val="NoSpacing"/>
        <w:ind w:left="1440"/>
        <w:rPr>
          <w:sz w:val="20"/>
          <w:szCs w:val="20"/>
        </w:rPr>
      </w:pPr>
      <w:r w:rsidRPr="005B079A">
        <w:rPr>
          <w:sz w:val="20"/>
          <w:szCs w:val="20"/>
        </w:rPr>
        <w:t>&lt;StaffPersonal RefId="FE4E6123-507E-4B04-ABBA-7B1B6D6D0915"&gt;</w:t>
      </w:r>
    </w:p>
    <w:p w14:paraId="4D4185E5" w14:textId="77777777" w:rsidR="005B079A" w:rsidRPr="005B079A" w:rsidRDefault="005B079A" w:rsidP="005B079A">
      <w:pPr>
        <w:pStyle w:val="NoSpacing"/>
        <w:ind w:left="1440"/>
        <w:rPr>
          <w:sz w:val="20"/>
          <w:szCs w:val="20"/>
        </w:rPr>
      </w:pPr>
      <w:r w:rsidRPr="005B079A">
        <w:rPr>
          <w:sz w:val="20"/>
          <w:szCs w:val="20"/>
        </w:rPr>
        <w:t xml:space="preserve">  &lt;LocalId&gt;69928&lt;/LocalId&gt;</w:t>
      </w:r>
    </w:p>
    <w:p w14:paraId="65BA8432" w14:textId="77777777" w:rsidR="005B079A" w:rsidRPr="005B079A" w:rsidRDefault="005B079A" w:rsidP="005B079A">
      <w:pPr>
        <w:pStyle w:val="NoSpacing"/>
        <w:ind w:left="1440"/>
        <w:rPr>
          <w:sz w:val="20"/>
          <w:szCs w:val="20"/>
        </w:rPr>
      </w:pPr>
      <w:r w:rsidRPr="005B079A">
        <w:rPr>
          <w:sz w:val="20"/>
          <w:szCs w:val="20"/>
        </w:rPr>
        <w:t xml:space="preserve">  &lt;PersonInfo&gt;</w:t>
      </w:r>
    </w:p>
    <w:p w14:paraId="3F6E627B" w14:textId="77777777" w:rsidR="005B079A" w:rsidRPr="005B079A" w:rsidRDefault="005B079A" w:rsidP="005B079A">
      <w:pPr>
        <w:pStyle w:val="NoSpacing"/>
        <w:ind w:left="1440"/>
        <w:rPr>
          <w:sz w:val="20"/>
          <w:szCs w:val="20"/>
        </w:rPr>
      </w:pPr>
      <w:r w:rsidRPr="005B079A">
        <w:rPr>
          <w:sz w:val="20"/>
          <w:szCs w:val="20"/>
        </w:rPr>
        <w:t xml:space="preserve">    &lt;Name Type="LGL"&gt;</w:t>
      </w:r>
    </w:p>
    <w:p w14:paraId="08C4ED3E" w14:textId="77777777" w:rsidR="005B079A" w:rsidRPr="005B079A" w:rsidRDefault="005B079A" w:rsidP="005B079A">
      <w:pPr>
        <w:pStyle w:val="NoSpacing"/>
        <w:ind w:left="1440"/>
        <w:rPr>
          <w:sz w:val="20"/>
          <w:szCs w:val="20"/>
        </w:rPr>
      </w:pPr>
      <w:r w:rsidRPr="005B079A">
        <w:rPr>
          <w:sz w:val="20"/>
          <w:szCs w:val="20"/>
        </w:rPr>
        <w:t xml:space="preserve">      &lt;FamilyName&gt;Perez&lt;/FamilyName&gt;</w:t>
      </w:r>
    </w:p>
    <w:p w14:paraId="05CE0DDD" w14:textId="77777777" w:rsidR="005B079A" w:rsidRPr="005B079A" w:rsidRDefault="005B079A" w:rsidP="005B079A">
      <w:pPr>
        <w:pStyle w:val="NoSpacing"/>
        <w:ind w:left="1440"/>
        <w:rPr>
          <w:sz w:val="20"/>
          <w:szCs w:val="20"/>
        </w:rPr>
      </w:pPr>
      <w:r w:rsidRPr="005B079A">
        <w:rPr>
          <w:sz w:val="20"/>
          <w:szCs w:val="20"/>
        </w:rPr>
        <w:t xml:space="preserve">      &lt;GivenName&gt;Jodi&lt;/GivenName&gt;</w:t>
      </w:r>
    </w:p>
    <w:p w14:paraId="4CF67C73" w14:textId="77777777" w:rsidR="005B079A" w:rsidRPr="005B079A" w:rsidRDefault="005B079A" w:rsidP="005B079A">
      <w:pPr>
        <w:pStyle w:val="NoSpacing"/>
        <w:ind w:left="1440"/>
        <w:rPr>
          <w:sz w:val="20"/>
          <w:szCs w:val="20"/>
        </w:rPr>
      </w:pPr>
      <w:r w:rsidRPr="005B079A">
        <w:rPr>
          <w:sz w:val="20"/>
          <w:szCs w:val="20"/>
        </w:rPr>
        <w:t xml:space="preserve">    &lt;/Name&gt;</w:t>
      </w:r>
    </w:p>
    <w:p w14:paraId="27112537" w14:textId="77777777" w:rsidR="005B079A" w:rsidRPr="005B079A" w:rsidRDefault="005B079A" w:rsidP="005B079A">
      <w:pPr>
        <w:pStyle w:val="NoSpacing"/>
        <w:ind w:left="1440"/>
        <w:rPr>
          <w:sz w:val="20"/>
          <w:szCs w:val="20"/>
        </w:rPr>
      </w:pPr>
      <w:r w:rsidRPr="005B079A">
        <w:rPr>
          <w:sz w:val="20"/>
          <w:szCs w:val="20"/>
        </w:rPr>
        <w:t xml:space="preserve">    &lt;EmailList&gt;</w:t>
      </w:r>
    </w:p>
    <w:p w14:paraId="57CD75DD" w14:textId="77777777" w:rsidR="005B079A" w:rsidRPr="005B079A" w:rsidRDefault="005B079A" w:rsidP="005B079A">
      <w:pPr>
        <w:pStyle w:val="NoSpacing"/>
        <w:ind w:left="1440"/>
        <w:rPr>
          <w:sz w:val="20"/>
          <w:szCs w:val="20"/>
        </w:rPr>
      </w:pPr>
      <w:r w:rsidRPr="005B079A">
        <w:rPr>
          <w:sz w:val="20"/>
          <w:szCs w:val="20"/>
        </w:rPr>
        <w:t xml:space="preserve">      &lt;Email Type="01"&gt;jodi0@pookmail.com&lt;/Email&gt;</w:t>
      </w:r>
    </w:p>
    <w:p w14:paraId="002F72AF" w14:textId="77777777" w:rsidR="005B079A" w:rsidRPr="005B079A" w:rsidRDefault="005B079A" w:rsidP="005B079A">
      <w:pPr>
        <w:pStyle w:val="NoSpacing"/>
        <w:ind w:left="1440"/>
        <w:rPr>
          <w:sz w:val="20"/>
          <w:szCs w:val="20"/>
        </w:rPr>
      </w:pPr>
      <w:r w:rsidRPr="005B079A">
        <w:rPr>
          <w:sz w:val="20"/>
          <w:szCs w:val="20"/>
        </w:rPr>
        <w:t xml:space="preserve">    &lt;/EmailList&gt;</w:t>
      </w:r>
    </w:p>
    <w:p w14:paraId="374F5D6B" w14:textId="77777777" w:rsidR="005B079A" w:rsidRPr="005B079A" w:rsidRDefault="005B079A" w:rsidP="005B079A">
      <w:pPr>
        <w:pStyle w:val="NoSpacing"/>
        <w:ind w:left="1440"/>
        <w:rPr>
          <w:sz w:val="20"/>
          <w:szCs w:val="20"/>
        </w:rPr>
      </w:pPr>
      <w:r w:rsidRPr="005B079A">
        <w:rPr>
          <w:sz w:val="20"/>
          <w:szCs w:val="20"/>
        </w:rPr>
        <w:t xml:space="preserve">  &lt;/PersonInfo&gt;</w:t>
      </w:r>
    </w:p>
    <w:p w14:paraId="7ABFB466" w14:textId="77777777" w:rsidR="005B079A" w:rsidRPr="005B079A" w:rsidRDefault="005B079A" w:rsidP="005B079A">
      <w:pPr>
        <w:pStyle w:val="NoSpacing"/>
        <w:ind w:left="1440"/>
        <w:rPr>
          <w:sz w:val="20"/>
          <w:szCs w:val="20"/>
        </w:rPr>
      </w:pPr>
      <w:r w:rsidRPr="005B079A">
        <w:rPr>
          <w:sz w:val="20"/>
          <w:szCs w:val="20"/>
        </w:rPr>
        <w:t xml:space="preserve">  &lt;Title&gt;Principal&lt;/Title&gt;</w:t>
      </w:r>
    </w:p>
    <w:p w14:paraId="2778B62D" w14:textId="77777777" w:rsidR="005B079A" w:rsidRPr="005B079A" w:rsidRDefault="005B079A" w:rsidP="005B079A">
      <w:pPr>
        <w:pStyle w:val="NoSpacing"/>
        <w:ind w:left="1440"/>
        <w:rPr>
          <w:sz w:val="20"/>
          <w:szCs w:val="20"/>
        </w:rPr>
      </w:pPr>
      <w:r w:rsidRPr="005B079A">
        <w:rPr>
          <w:sz w:val="20"/>
          <w:szCs w:val="20"/>
        </w:rPr>
        <w:t xml:space="preserve">  &lt;MostRecent&gt;</w:t>
      </w:r>
    </w:p>
    <w:p w14:paraId="5CF19F68" w14:textId="77777777" w:rsidR="005B079A" w:rsidRPr="005B079A" w:rsidRDefault="005B079A" w:rsidP="005B079A">
      <w:pPr>
        <w:pStyle w:val="NoSpacing"/>
        <w:ind w:left="1440"/>
        <w:rPr>
          <w:sz w:val="20"/>
          <w:szCs w:val="20"/>
        </w:rPr>
      </w:pPr>
      <w:r w:rsidRPr="005B079A">
        <w:rPr>
          <w:sz w:val="20"/>
          <w:szCs w:val="20"/>
        </w:rPr>
        <w:t xml:space="preserve">    &lt;SchoolLocalId&gt;72868&lt;/SchoolLocalId&gt;</w:t>
      </w:r>
    </w:p>
    <w:p w14:paraId="3C7D486D" w14:textId="4A872337" w:rsidR="005B079A" w:rsidRPr="005B079A" w:rsidRDefault="005B079A" w:rsidP="005B079A">
      <w:pPr>
        <w:pStyle w:val="NoSpacing"/>
        <w:ind w:left="1440"/>
        <w:rPr>
          <w:sz w:val="20"/>
          <w:szCs w:val="20"/>
        </w:rPr>
      </w:pPr>
      <w:r w:rsidRPr="005B079A">
        <w:rPr>
          <w:sz w:val="20"/>
          <w:szCs w:val="20"/>
        </w:rPr>
        <w:t xml:space="preserve">    &lt;SchoolACARAId&gt;</w:t>
      </w:r>
      <w:r w:rsidR="00405F5D">
        <w:rPr>
          <w:sz w:val="20"/>
          <w:szCs w:val="20"/>
        </w:rPr>
        <w:t>1234567890</w:t>
      </w:r>
      <w:r w:rsidRPr="005B079A">
        <w:rPr>
          <w:sz w:val="20"/>
          <w:szCs w:val="20"/>
        </w:rPr>
        <w:t>&lt;/SchoolACARAId&gt;</w:t>
      </w:r>
    </w:p>
    <w:p w14:paraId="2D5049CD" w14:textId="77777777" w:rsidR="005B079A" w:rsidRPr="005B079A" w:rsidRDefault="005B079A" w:rsidP="005B079A">
      <w:pPr>
        <w:pStyle w:val="NoSpacing"/>
        <w:ind w:left="1440"/>
        <w:rPr>
          <w:sz w:val="20"/>
          <w:szCs w:val="20"/>
        </w:rPr>
      </w:pPr>
      <w:r w:rsidRPr="005B079A">
        <w:rPr>
          <w:sz w:val="20"/>
          <w:szCs w:val="20"/>
        </w:rPr>
        <w:t xml:space="preserve">    &lt;LocalCampusId&gt;01&lt;/LocalCampusId&gt;</w:t>
      </w:r>
    </w:p>
    <w:p w14:paraId="7C2C0CE5" w14:textId="77777777" w:rsidR="005B079A" w:rsidRPr="005B079A" w:rsidRDefault="005B079A" w:rsidP="005B079A">
      <w:pPr>
        <w:pStyle w:val="NoSpacing"/>
        <w:ind w:left="1440"/>
        <w:rPr>
          <w:sz w:val="20"/>
          <w:szCs w:val="20"/>
        </w:rPr>
      </w:pPr>
      <w:r w:rsidRPr="005B079A">
        <w:rPr>
          <w:sz w:val="20"/>
          <w:szCs w:val="20"/>
        </w:rPr>
        <w:t xml:space="preserve">    &lt;NAPLANClassList&gt;</w:t>
      </w:r>
    </w:p>
    <w:p w14:paraId="40F79BB6" w14:textId="77777777" w:rsidR="005B079A" w:rsidRPr="005B079A" w:rsidRDefault="005B079A" w:rsidP="005B079A">
      <w:pPr>
        <w:pStyle w:val="NoSpacing"/>
        <w:ind w:left="1440"/>
        <w:rPr>
          <w:sz w:val="20"/>
          <w:szCs w:val="20"/>
        </w:rPr>
      </w:pPr>
      <w:r w:rsidRPr="005B079A">
        <w:rPr>
          <w:sz w:val="20"/>
          <w:szCs w:val="20"/>
        </w:rPr>
        <w:t xml:space="preserve">      &lt;ClassCode&gt;ngugz701&lt;/ClassCode&gt;</w:t>
      </w:r>
    </w:p>
    <w:p w14:paraId="761D6BF5" w14:textId="77777777" w:rsidR="005B079A" w:rsidRPr="005B079A" w:rsidRDefault="005B079A" w:rsidP="005B079A">
      <w:pPr>
        <w:pStyle w:val="NoSpacing"/>
        <w:ind w:left="1440"/>
        <w:rPr>
          <w:sz w:val="20"/>
          <w:szCs w:val="20"/>
        </w:rPr>
      </w:pPr>
      <w:r w:rsidRPr="005B079A">
        <w:rPr>
          <w:sz w:val="20"/>
          <w:szCs w:val="20"/>
        </w:rPr>
        <w:t xml:space="preserve">    &lt;/NAPLANClassList&gt;</w:t>
      </w:r>
    </w:p>
    <w:p w14:paraId="61C383D9" w14:textId="77777777" w:rsidR="005B079A" w:rsidRPr="005B079A" w:rsidRDefault="005B079A" w:rsidP="005B079A">
      <w:pPr>
        <w:pStyle w:val="NoSpacing"/>
        <w:ind w:left="1440"/>
        <w:rPr>
          <w:sz w:val="20"/>
          <w:szCs w:val="20"/>
        </w:rPr>
      </w:pPr>
      <w:r w:rsidRPr="005B079A">
        <w:rPr>
          <w:sz w:val="20"/>
          <w:szCs w:val="20"/>
        </w:rPr>
        <w:t xml:space="preserve">    &lt;HomeGroup&gt;rzytz865&lt;/HomeGroup&gt;</w:t>
      </w:r>
    </w:p>
    <w:p w14:paraId="24A600C3" w14:textId="77777777" w:rsidR="005B079A" w:rsidRPr="005B079A" w:rsidRDefault="005B079A" w:rsidP="005B079A">
      <w:pPr>
        <w:pStyle w:val="NoSpacing"/>
        <w:ind w:left="1440"/>
        <w:rPr>
          <w:sz w:val="20"/>
          <w:szCs w:val="20"/>
        </w:rPr>
      </w:pPr>
      <w:r w:rsidRPr="005B079A">
        <w:rPr>
          <w:sz w:val="20"/>
          <w:szCs w:val="20"/>
        </w:rPr>
        <w:t xml:space="preserve">  &lt;/MostRecent&gt;</w:t>
      </w:r>
    </w:p>
    <w:p w14:paraId="0F780605" w14:textId="77777777" w:rsidR="005B079A" w:rsidRPr="005B079A" w:rsidRDefault="005B079A" w:rsidP="005B079A">
      <w:pPr>
        <w:pStyle w:val="NoSpacing"/>
        <w:ind w:left="1440"/>
        <w:rPr>
          <w:sz w:val="20"/>
          <w:szCs w:val="20"/>
        </w:rPr>
      </w:pPr>
      <w:r w:rsidRPr="005B079A">
        <w:rPr>
          <w:sz w:val="20"/>
          <w:szCs w:val="20"/>
        </w:rPr>
        <w:t xml:space="preserve">  &lt;SIF_ExtendedElements&gt;</w:t>
      </w:r>
    </w:p>
    <w:p w14:paraId="0A8BA4BE" w14:textId="77777777" w:rsidR="005B079A" w:rsidRPr="005B079A" w:rsidRDefault="005B079A" w:rsidP="005B079A">
      <w:pPr>
        <w:pStyle w:val="NoSpacing"/>
        <w:ind w:left="1440"/>
        <w:rPr>
          <w:sz w:val="20"/>
          <w:szCs w:val="20"/>
        </w:rPr>
      </w:pPr>
      <w:r w:rsidRPr="005B079A">
        <w:rPr>
          <w:sz w:val="20"/>
          <w:szCs w:val="20"/>
        </w:rPr>
        <w:t xml:space="preserve">    &lt;SIF_ExtendedElement Name="AdditionalInfo"&gt;Y&lt;/SIF_ExtendedElement&gt;</w:t>
      </w:r>
    </w:p>
    <w:p w14:paraId="2A3BC5F8" w14:textId="77777777" w:rsidR="005B079A" w:rsidRPr="005B079A" w:rsidRDefault="005B079A" w:rsidP="005B079A">
      <w:pPr>
        <w:pStyle w:val="NoSpacing"/>
        <w:ind w:left="1440"/>
        <w:rPr>
          <w:sz w:val="20"/>
          <w:szCs w:val="20"/>
        </w:rPr>
      </w:pPr>
      <w:r w:rsidRPr="005B079A">
        <w:rPr>
          <w:sz w:val="20"/>
          <w:szCs w:val="20"/>
        </w:rPr>
        <w:t xml:space="preserve">  &lt;/SIF_ExtendedElements&gt;</w:t>
      </w:r>
    </w:p>
    <w:p w14:paraId="522696BB" w14:textId="77777777" w:rsidR="005B079A" w:rsidRPr="005B079A" w:rsidRDefault="005B079A" w:rsidP="005B079A">
      <w:pPr>
        <w:pStyle w:val="NoSpacing"/>
        <w:ind w:left="1440"/>
        <w:rPr>
          <w:sz w:val="20"/>
          <w:szCs w:val="20"/>
        </w:rPr>
      </w:pPr>
      <w:r w:rsidRPr="005B079A">
        <w:rPr>
          <w:sz w:val="20"/>
          <w:szCs w:val="20"/>
        </w:rPr>
        <w:t>&lt;/StaffPersonal&gt;</w:t>
      </w:r>
    </w:p>
    <w:p w14:paraId="2D716365" w14:textId="77777777" w:rsidR="00147CCF" w:rsidRDefault="00147CCF" w:rsidP="005B079A">
      <w:pPr>
        <w:pStyle w:val="Heading3"/>
      </w:pPr>
    </w:p>
    <w:p w14:paraId="71FEDCE6" w14:textId="3D5EC5E7" w:rsidR="005B079A" w:rsidRDefault="005B079A" w:rsidP="005B079A">
      <w:pPr>
        <w:pStyle w:val="Heading3"/>
        <w:ind w:left="720"/>
      </w:pPr>
      <w:bookmarkStart w:id="58" w:name="_4.1.2_Sample_Staff"/>
      <w:bookmarkStart w:id="59" w:name="_Toc451762227"/>
      <w:bookmarkEnd w:id="58"/>
      <w:r>
        <w:t>4.</w:t>
      </w:r>
      <w:r w:rsidR="00AF4B12">
        <w:t>3</w:t>
      </w:r>
      <w:r>
        <w:t>.2 Sample Staff CSV:</w:t>
      </w:r>
      <w:bookmarkEnd w:id="59"/>
    </w:p>
    <w:p w14:paraId="596D6122" w14:textId="77777777" w:rsidR="005B079A" w:rsidRPr="005B079A" w:rsidRDefault="005B079A" w:rsidP="005B079A">
      <w:pPr>
        <w:pStyle w:val="NoSpacing"/>
        <w:ind w:left="1440"/>
        <w:rPr>
          <w:sz w:val="20"/>
          <w:szCs w:val="20"/>
        </w:rPr>
      </w:pPr>
      <w:r w:rsidRPr="005B079A">
        <w:rPr>
          <w:sz w:val="20"/>
          <w:szCs w:val="20"/>
        </w:rPr>
        <w:t>LocalStaffId,GivenName,FamilyName,ClassCode,HomeGroup,ASLSchoolId,LocalSchoolId,LocalCampusId,EmailAddress,AdditionalInfo,StaffSchoolRole</w:t>
      </w:r>
    </w:p>
    <w:p w14:paraId="54343FAD" w14:textId="77DB0F59" w:rsidR="005B079A" w:rsidRPr="005B079A" w:rsidRDefault="005B079A" w:rsidP="005B079A">
      <w:pPr>
        <w:pStyle w:val="NoSpacing"/>
        <w:ind w:left="1440"/>
        <w:rPr>
          <w:sz w:val="20"/>
          <w:szCs w:val="20"/>
        </w:rPr>
      </w:pPr>
      <w:r w:rsidRPr="005B079A">
        <w:rPr>
          <w:sz w:val="20"/>
          <w:szCs w:val="20"/>
        </w:rPr>
        <w:t>69928,Jodi,Perez,ngugz701,rzytz865,123</w:t>
      </w:r>
      <w:r w:rsidR="00405F5D">
        <w:rPr>
          <w:sz w:val="20"/>
          <w:szCs w:val="20"/>
        </w:rPr>
        <w:t>4567890</w:t>
      </w:r>
      <w:r w:rsidRPr="005B079A">
        <w:rPr>
          <w:sz w:val="20"/>
          <w:szCs w:val="20"/>
        </w:rPr>
        <w:t>,72868,01,jodi0@pookmail.com,Y,Principal</w:t>
      </w:r>
    </w:p>
    <w:p w14:paraId="737BA005" w14:textId="58C21EE9" w:rsidR="00AF4B12" w:rsidRDefault="00AF4B12">
      <w:pPr>
        <w:rPr>
          <w:sz w:val="20"/>
          <w:szCs w:val="20"/>
        </w:rPr>
      </w:pPr>
      <w:r>
        <w:rPr>
          <w:sz w:val="20"/>
          <w:szCs w:val="20"/>
        </w:rPr>
        <w:br w:type="page"/>
      </w:r>
    </w:p>
    <w:p w14:paraId="77463004" w14:textId="296F2ACE" w:rsidR="00AF4B12" w:rsidRDefault="00AF4B12" w:rsidP="00AF4B12">
      <w:pPr>
        <w:pStyle w:val="Heading1"/>
        <w:numPr>
          <w:ilvl w:val="0"/>
          <w:numId w:val="8"/>
        </w:numPr>
        <w:ind w:hanging="720"/>
      </w:pPr>
      <w:bookmarkStart w:id="60" w:name="_Toc451762228"/>
      <w:r>
        <w:t>Registration Data Set – Additional Information</w:t>
      </w:r>
      <w:bookmarkEnd w:id="60"/>
    </w:p>
    <w:p w14:paraId="6378C85E" w14:textId="77777777" w:rsidR="00696DD7" w:rsidRDefault="00696DD7" w:rsidP="00322A4B">
      <w:pPr>
        <w:pStyle w:val="Heading2"/>
        <w:ind w:left="720"/>
      </w:pPr>
    </w:p>
    <w:p w14:paraId="5AACF559" w14:textId="29E8C0C5" w:rsidR="00AF4B12" w:rsidRDefault="00AF4B12" w:rsidP="00AF4B12">
      <w:pPr>
        <w:pStyle w:val="Heading2"/>
        <w:numPr>
          <w:ilvl w:val="1"/>
          <w:numId w:val="8"/>
        </w:numPr>
        <w:ind w:hanging="720"/>
      </w:pPr>
      <w:bookmarkStart w:id="61" w:name="_Toc451762229"/>
      <w:r>
        <w:t>Learner information – available in SRM:</w:t>
      </w:r>
      <w:bookmarkEnd w:id="61"/>
    </w:p>
    <w:p w14:paraId="2A28B8CC" w14:textId="7DB974F2" w:rsidR="00147CCF" w:rsidRDefault="00AF4B12" w:rsidP="00322A4B">
      <w:pPr>
        <w:spacing w:after="0" w:line="240" w:lineRule="auto"/>
      </w:pPr>
      <w:r>
        <w:t>The</w:t>
      </w:r>
      <w:r w:rsidR="00EF6C4B">
        <w:t xml:space="preserve"> SRM component of the Assessment Platform allows additional data to be</w:t>
      </w:r>
      <w:r>
        <w:t xml:space="preserve"> exported</w:t>
      </w:r>
      <w:r w:rsidR="00EF6C4B">
        <w:t>. Details of this additional data are listed below, together with if the values can be modified if included in a re-import of data into the SRM component of the Assessment Platform:</w:t>
      </w:r>
    </w:p>
    <w:p w14:paraId="4F3A7F4B" w14:textId="77777777" w:rsidR="00AF4B12" w:rsidRDefault="00AF4B12" w:rsidP="00322A4B">
      <w:pPr>
        <w:spacing w:after="0" w:line="240" w:lineRule="auto"/>
      </w:pPr>
    </w:p>
    <w:p w14:paraId="2CFC4361" w14:textId="77777777" w:rsidR="00AF4B12" w:rsidRDefault="00AF4B12" w:rsidP="00322A4B">
      <w:pPr>
        <w:spacing w:after="0" w:line="240" w:lineRule="auto"/>
      </w:pPr>
    </w:p>
    <w:tbl>
      <w:tblPr>
        <w:tblW w:w="0" w:type="auto"/>
        <w:tblInd w:w="93" w:type="dxa"/>
        <w:tblLook w:val="04A0" w:firstRow="1" w:lastRow="0" w:firstColumn="1" w:lastColumn="0" w:noHBand="0" w:noVBand="1"/>
      </w:tblPr>
      <w:tblGrid>
        <w:gridCol w:w="3725"/>
        <w:gridCol w:w="2046"/>
        <w:gridCol w:w="1073"/>
        <w:gridCol w:w="945"/>
        <w:gridCol w:w="1306"/>
        <w:gridCol w:w="4553"/>
        <w:gridCol w:w="1252"/>
      </w:tblGrid>
      <w:tr w:rsidR="00DD697C" w:rsidRPr="00DD697C" w14:paraId="168BB48C" w14:textId="77777777" w:rsidTr="00322A4B">
        <w:trPr>
          <w:cantSplit/>
        </w:trPr>
        <w:tc>
          <w:tcPr>
            <w:tcW w:w="3592"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3EC7846B" w14:textId="77777777" w:rsidR="00DD697C" w:rsidRPr="00DD697C" w:rsidRDefault="00DD697C" w:rsidP="00DD697C">
            <w:pPr>
              <w:spacing w:after="0" w:line="240" w:lineRule="auto"/>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CSV Header</w:t>
            </w:r>
          </w:p>
        </w:tc>
        <w:tc>
          <w:tcPr>
            <w:tcW w:w="0" w:type="auto"/>
            <w:tcBorders>
              <w:top w:val="single" w:sz="4" w:space="0" w:color="auto"/>
              <w:left w:val="single" w:sz="4" w:space="0" w:color="auto"/>
              <w:bottom w:val="single" w:sz="4" w:space="0" w:color="auto"/>
              <w:right w:val="single" w:sz="4" w:space="0" w:color="auto"/>
            </w:tcBorders>
            <w:shd w:val="clear" w:color="5B9BD5" w:fill="5B9BD5"/>
            <w:vAlign w:val="bottom"/>
            <w:hideMark/>
          </w:tcPr>
          <w:p w14:paraId="072FC33C" w14:textId="77777777" w:rsidR="00DD697C" w:rsidRPr="00DD697C" w:rsidRDefault="00DD697C" w:rsidP="00DD697C">
            <w:pPr>
              <w:spacing w:after="0" w:line="240" w:lineRule="auto"/>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Field name / Label</w:t>
            </w:r>
          </w:p>
        </w:tc>
        <w:tc>
          <w:tcPr>
            <w:tcW w:w="1071"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4E6182E1" w14:textId="77777777" w:rsidR="00DD697C" w:rsidRPr="00DD697C" w:rsidRDefault="00DD697C" w:rsidP="00DD697C">
            <w:pPr>
              <w:spacing w:after="0" w:line="240" w:lineRule="auto"/>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Default Value</w:t>
            </w:r>
          </w:p>
        </w:tc>
        <w:tc>
          <w:tcPr>
            <w:tcW w:w="924"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0DE6C06B" w14:textId="745C3AB1" w:rsidR="00DD697C" w:rsidRPr="00DD697C" w:rsidRDefault="00DD697C" w:rsidP="00DD697C">
            <w:pPr>
              <w:spacing w:after="0" w:line="240" w:lineRule="auto"/>
              <w:rPr>
                <w:rFonts w:ascii="Calibri" w:eastAsia="Times New Roman" w:hAnsi="Calibri" w:cs="Times New Roman"/>
                <w:b/>
                <w:bCs/>
                <w:color w:val="FFFFFF"/>
                <w:lang w:eastAsia="en-AU"/>
              </w:rPr>
            </w:pPr>
            <w:r>
              <w:rPr>
                <w:rFonts w:ascii="Calibri" w:eastAsia="Times New Roman" w:hAnsi="Calibri" w:cs="Times New Roman"/>
                <w:b/>
                <w:bCs/>
                <w:color w:val="FFFFFF"/>
                <w:lang w:eastAsia="en-AU"/>
              </w:rPr>
              <w:t>T</w:t>
            </w:r>
            <w:r w:rsidRPr="00DD697C">
              <w:rPr>
                <w:rFonts w:ascii="Calibri" w:eastAsia="Times New Roman" w:hAnsi="Calibri" w:cs="Times New Roman"/>
                <w:b/>
                <w:bCs/>
                <w:color w:val="FFFFFF"/>
                <w:lang w:eastAsia="en-AU"/>
              </w:rPr>
              <w:t>ype</w:t>
            </w:r>
          </w:p>
        </w:tc>
        <w:tc>
          <w:tcPr>
            <w:tcW w:w="1296"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687071B4" w14:textId="77777777" w:rsidR="00DD697C" w:rsidRPr="00DD697C" w:rsidRDefault="00DD697C" w:rsidP="00DD697C">
            <w:pPr>
              <w:spacing w:after="0" w:line="240" w:lineRule="auto"/>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Mandatory or optional</w:t>
            </w:r>
          </w:p>
        </w:tc>
        <w:tc>
          <w:tcPr>
            <w:tcW w:w="4553"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3CC7065E" w14:textId="06E6605F" w:rsidR="00DD697C" w:rsidRPr="00DD697C" w:rsidRDefault="00DD697C" w:rsidP="00DD697C">
            <w:pPr>
              <w:spacing w:after="0" w:line="240" w:lineRule="auto"/>
              <w:rPr>
                <w:rFonts w:ascii="Calibri" w:eastAsia="Times New Roman" w:hAnsi="Calibri" w:cs="Times New Roman"/>
                <w:b/>
                <w:bCs/>
                <w:color w:val="FFFFFF"/>
                <w:lang w:eastAsia="en-AU"/>
              </w:rPr>
            </w:pPr>
            <w:r>
              <w:rPr>
                <w:rFonts w:ascii="Calibri" w:eastAsia="Times New Roman" w:hAnsi="Calibri" w:cs="Times New Roman"/>
                <w:b/>
                <w:bCs/>
                <w:color w:val="FFFFFF"/>
                <w:lang w:eastAsia="en-AU"/>
              </w:rPr>
              <w:t>List V</w:t>
            </w:r>
            <w:r w:rsidRPr="00DD697C">
              <w:rPr>
                <w:rFonts w:ascii="Calibri" w:eastAsia="Times New Roman" w:hAnsi="Calibri" w:cs="Times New Roman"/>
                <w:b/>
                <w:bCs/>
                <w:color w:val="FFFFFF"/>
                <w:lang w:eastAsia="en-AU"/>
              </w:rPr>
              <w:t>alues</w:t>
            </w:r>
          </w:p>
        </w:tc>
        <w:tc>
          <w:tcPr>
            <w:tcW w:w="1252"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3A4C2747" w14:textId="77777777" w:rsidR="00DD697C" w:rsidRPr="00DD697C" w:rsidRDefault="00DD697C" w:rsidP="00DD697C">
            <w:pPr>
              <w:spacing w:after="0" w:line="240" w:lineRule="auto"/>
              <w:jc w:val="center"/>
              <w:rPr>
                <w:rFonts w:ascii="Calibri" w:eastAsia="Times New Roman" w:hAnsi="Calibri" w:cs="Times New Roman"/>
                <w:b/>
                <w:bCs/>
                <w:color w:val="FFFFFF"/>
                <w:lang w:eastAsia="en-AU"/>
              </w:rPr>
            </w:pPr>
            <w:r w:rsidRPr="00DD697C">
              <w:rPr>
                <w:rFonts w:ascii="Calibri" w:eastAsia="Times New Roman" w:hAnsi="Calibri" w:cs="Times New Roman"/>
                <w:b/>
                <w:bCs/>
                <w:color w:val="FFFFFF"/>
                <w:lang w:eastAsia="en-AU"/>
              </w:rPr>
              <w:t>Ignored by import process?</w:t>
            </w:r>
          </w:p>
        </w:tc>
      </w:tr>
      <w:tr w:rsidR="00DD697C" w:rsidRPr="00DD697C" w14:paraId="4073A60E" w14:textId="77777777" w:rsidTr="00322A4B">
        <w:trPr>
          <w:trHeight w:val="3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089A2BF7"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Schoolname</w:t>
            </w:r>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1D9552B0"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ACARA School Name</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0491E70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6C57ECA0"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041D991C"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7E8778B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2E2E4757"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5CF920C3" w14:textId="77777777" w:rsidTr="00322A4B">
        <w:trPr>
          <w:trHeight w:val="3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2FB62B9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OtherSchoolName</w:t>
            </w:r>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7AB25AA0"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Other School Name</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274B9D1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1AD75E71"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534EE70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1501A01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7A67035E"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1D6718FE" w14:textId="77777777" w:rsidTr="00322A4B">
        <w:trPr>
          <w:trHeight w:val="3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5C6ABD2B"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ReportingSchoolName</w:t>
            </w:r>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05E7FCC8"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Reporting School Name</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2FD9362F"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3B00856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1E09F86A"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7F8BBEFD"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2F2AF0DD"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12B677C" w14:textId="77777777" w:rsidTr="00322A4B">
        <w:trPr>
          <w:trHeight w:val="3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17367F6C"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ReportExclusion</w:t>
            </w:r>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20C3201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Exclude from NAPLAN National Reporting</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78B2BB4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7BC70048"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boolean</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1C62CF9B"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15C3341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7CB32F52"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2762862" w14:textId="77777777" w:rsidTr="00322A4B">
        <w:trPr>
          <w:trHeight w:val="27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792DBBE9"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AdjustmentsNumeracy</w:t>
            </w:r>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6A8EDED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Numeracy</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0608CE6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1AE2300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7258B59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12A30C41" w14:textId="057462BC"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SUP: NAPLAN Support</w:t>
            </w:r>
            <w:r w:rsidR="00B34E2F">
              <w:rPr>
                <w:rFonts w:ascii="Calibri" w:eastAsia="Times New Roman" w:hAnsi="Calibri" w:cs="Times New Roman"/>
                <w:color w:val="000000"/>
                <w:lang w:eastAsia="en-AU"/>
              </w:rPr>
              <w:t xml:space="preserve"> </w:t>
            </w:r>
            <w:r w:rsidR="005D2EDC">
              <w:rPr>
                <w:rFonts w:ascii="Calibri" w:eastAsia="Times New Roman" w:hAnsi="Calibri" w:cs="Times New Roman"/>
                <w:color w:val="000000"/>
                <w:lang w:eastAsia="en-AU"/>
              </w:rPr>
              <w:t>p</w:t>
            </w:r>
            <w:r w:rsidR="00B34E2F">
              <w:rPr>
                <w:rFonts w:ascii="Calibri" w:eastAsia="Times New Roman" w:hAnsi="Calibri" w:cs="Times New Roman"/>
                <w:color w:val="000000"/>
                <w:lang w:eastAsia="en-AU"/>
              </w:rPr>
              <w:t>erson</w:t>
            </w:r>
            <w:r w:rsidRPr="00DD697C">
              <w:rPr>
                <w:rFonts w:ascii="Calibri" w:eastAsia="Times New Roman" w:hAnsi="Calibri" w:cs="Times New Roman"/>
                <w:color w:val="000000"/>
                <w:lang w:eastAsia="en-AU"/>
              </w:rPr>
              <w:t xml:space="preserve">, </w:t>
            </w:r>
          </w:p>
          <w:p w14:paraId="4D83DA49" w14:textId="5CFC6BD6"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xml:space="preserve">SEP: Separate supervision, </w:t>
            </w:r>
          </w:p>
          <w:p w14:paraId="7CC2EF71" w14:textId="578867AC"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SCR: Scribe,</w:t>
            </w:r>
          </w:p>
          <w:p w14:paraId="54CCCB3A" w14:textId="7A55E8B6"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OSS: Oral sign/support,</w:t>
            </w:r>
          </w:p>
          <w:p w14:paraId="05ACDC11" w14:textId="02362FDB"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ETA: Extra Time - 5 mins per 30 min or part thereof,</w:t>
            </w:r>
          </w:p>
          <w:p w14:paraId="743DF41D" w14:textId="0BE9738F"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ETB: Extra Time - 10 mins per 30 min or part thereof,</w:t>
            </w:r>
          </w:p>
          <w:p w14:paraId="3C52F2E8" w14:textId="077BFC35"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ETC: Extra Time - 15 mins per 30 min or part thereof</w:t>
            </w:r>
            <w:r w:rsidR="00B34E2F">
              <w:rPr>
                <w:rFonts w:ascii="Calibri" w:eastAsia="Times New Roman" w:hAnsi="Calibri" w:cs="Times New Roman"/>
                <w:color w:val="000000"/>
                <w:lang w:eastAsia="en-AU"/>
              </w:rPr>
              <w:t>,</w:t>
            </w:r>
          </w:p>
          <w:p w14:paraId="58CC3EFD" w14:textId="3A872664"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AIA: Alternative items - audio</w:t>
            </w:r>
            <w:r w:rsidR="00B34E2F">
              <w:rPr>
                <w:rFonts w:ascii="Calibri" w:eastAsia="Times New Roman" w:hAnsi="Calibri" w:cs="Times New Roman"/>
                <w:color w:val="000000"/>
                <w:lang w:eastAsia="en-AU"/>
              </w:rPr>
              <w:t>,</w:t>
            </w:r>
          </w:p>
          <w:p w14:paraId="4F725B01" w14:textId="6DD89973"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AIV: Alternative items - visual</w:t>
            </w:r>
            <w:r w:rsidR="00B34E2F">
              <w:rPr>
                <w:rFonts w:ascii="Calibri" w:eastAsia="Times New Roman" w:hAnsi="Calibri" w:cs="Times New Roman"/>
                <w:color w:val="000000"/>
                <w:lang w:eastAsia="en-AU"/>
              </w:rPr>
              <w:t>,</w:t>
            </w:r>
          </w:p>
          <w:p w14:paraId="01AD7934" w14:textId="2983C9CA"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AIM: Alternative items - motor assistive</w:t>
            </w:r>
            <w:r w:rsidR="00B34E2F">
              <w:rPr>
                <w:rFonts w:ascii="Calibri" w:eastAsia="Times New Roman" w:hAnsi="Calibri" w:cs="Times New Roman"/>
                <w:color w:val="000000"/>
                <w:lang w:eastAsia="en-AU"/>
              </w:rPr>
              <w:t>,</w:t>
            </w:r>
          </w:p>
          <w:p w14:paraId="162097BC" w14:textId="3FE10B59"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AST: Assistive technology</w:t>
            </w:r>
            <w:r w:rsidR="00B34E2F">
              <w:rPr>
                <w:rFonts w:ascii="Calibri" w:eastAsia="Times New Roman" w:hAnsi="Calibri" w:cs="Times New Roman"/>
                <w:color w:val="000000"/>
                <w:lang w:eastAsia="en-AU"/>
              </w:rPr>
              <w:t>,</w:t>
            </w:r>
          </w:p>
          <w:p w14:paraId="538844D2" w14:textId="377D1B51"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RBK: Rest break</w:t>
            </w:r>
            <w:r w:rsidR="00B34E2F">
              <w:rPr>
                <w:rFonts w:ascii="Calibri" w:eastAsia="Times New Roman" w:hAnsi="Calibri" w:cs="Times New Roman"/>
                <w:color w:val="000000"/>
                <w:lang w:eastAsia="en-AU"/>
              </w:rPr>
              <w:t>,</w:t>
            </w:r>
          </w:p>
          <w:p w14:paraId="4B5D122C" w14:textId="558DBEED"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BRA: Braille hardcopy</w:t>
            </w:r>
            <w:r w:rsidR="00B34E2F">
              <w:rPr>
                <w:rFonts w:ascii="Calibri" w:eastAsia="Times New Roman" w:hAnsi="Calibri" w:cs="Times New Roman"/>
                <w:color w:val="000000"/>
                <w:lang w:eastAsia="en-AU"/>
              </w:rPr>
              <w:t>,</w:t>
            </w:r>
          </w:p>
          <w:p w14:paraId="7A921E55" w14:textId="3FBE81BA"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BWP: Black and white print</w:t>
            </w:r>
            <w:r w:rsidR="00B34E2F">
              <w:rPr>
                <w:rFonts w:ascii="Calibri" w:eastAsia="Times New Roman" w:hAnsi="Calibri" w:cs="Times New Roman"/>
                <w:color w:val="000000"/>
                <w:lang w:eastAsia="en-AU"/>
              </w:rPr>
              <w:t>,</w:t>
            </w:r>
          </w:p>
          <w:p w14:paraId="5041DBBE" w14:textId="0A8394D7"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LPA: Large print booklet - 1.5 x original size</w:t>
            </w:r>
            <w:r w:rsidR="00B34E2F">
              <w:rPr>
                <w:rFonts w:ascii="Calibri" w:eastAsia="Times New Roman" w:hAnsi="Calibri" w:cs="Times New Roman"/>
                <w:color w:val="000000"/>
                <w:lang w:eastAsia="en-AU"/>
              </w:rPr>
              <w:t>,</w:t>
            </w:r>
          </w:p>
          <w:p w14:paraId="69E2134F" w14:textId="74F1AE88" w:rsidR="00B34E2F"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LPB: Large print booklet - 2 x original size</w:t>
            </w:r>
            <w:r w:rsidR="00B34E2F">
              <w:rPr>
                <w:rFonts w:ascii="Calibri" w:eastAsia="Times New Roman" w:hAnsi="Calibri" w:cs="Times New Roman"/>
                <w:color w:val="000000"/>
                <w:lang w:eastAsia="en-AU"/>
              </w:rPr>
              <w:t>,</w:t>
            </w:r>
          </w:p>
          <w:p w14:paraId="503B14CE" w14:textId="76C17A9C" w:rsidR="00DD697C" w:rsidRPr="00DD697C" w:rsidRDefault="00DD697C"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LPC: Large print booklet - 3 x original size</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059A1076"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1D74B2A4" w14:textId="77777777" w:rsidTr="00322A4B">
        <w:trPr>
          <w:trHeight w:val="27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09F7DCD8" w14:textId="210BA2DB"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AdjustmentsConventionsOfLanguage</w:t>
            </w:r>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04E00884"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Conventions of Language</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21B36359"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79F708C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15189D20"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3B947BED" w14:textId="77899F64"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SUP: NAPLAN Support</w:t>
            </w:r>
            <w:r>
              <w:rPr>
                <w:rFonts w:ascii="Calibri" w:eastAsia="Times New Roman" w:hAnsi="Calibri" w:cs="Times New Roman"/>
                <w:color w:val="000000"/>
                <w:lang w:eastAsia="en-AU"/>
              </w:rPr>
              <w:t xml:space="preserve"> </w:t>
            </w:r>
            <w:r w:rsidR="005D2EDC">
              <w:rPr>
                <w:rFonts w:ascii="Calibri" w:eastAsia="Times New Roman" w:hAnsi="Calibri" w:cs="Times New Roman"/>
                <w:color w:val="000000"/>
                <w:lang w:eastAsia="en-AU"/>
              </w:rPr>
              <w:t>p</w:t>
            </w:r>
            <w:r>
              <w:rPr>
                <w:rFonts w:ascii="Calibri" w:eastAsia="Times New Roman" w:hAnsi="Calibri" w:cs="Times New Roman"/>
                <w:color w:val="000000"/>
                <w:lang w:eastAsia="en-AU"/>
              </w:rPr>
              <w:t>erson</w:t>
            </w:r>
            <w:r w:rsidRPr="00DD697C">
              <w:rPr>
                <w:rFonts w:ascii="Calibri" w:eastAsia="Times New Roman" w:hAnsi="Calibri" w:cs="Times New Roman"/>
                <w:color w:val="000000"/>
                <w:lang w:eastAsia="en-AU"/>
              </w:rPr>
              <w:t xml:space="preserve">, </w:t>
            </w:r>
          </w:p>
          <w:p w14:paraId="4A630F69" w14:textId="75B4AEBE"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xml:space="preserve">SEP: Separate supervision, </w:t>
            </w:r>
          </w:p>
          <w:p w14:paraId="55530097"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SCR: Scribe,</w:t>
            </w:r>
          </w:p>
          <w:p w14:paraId="6C4A8BB3"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OSS: Oral sign/support,</w:t>
            </w:r>
          </w:p>
          <w:p w14:paraId="02DE52FC"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ETA: Extra Time - 5 mins per 30 min or part thereof,</w:t>
            </w:r>
          </w:p>
          <w:p w14:paraId="262231E4"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ETB: Extra Time - 10 mins per 30 min or part thereof,</w:t>
            </w:r>
          </w:p>
          <w:p w14:paraId="08E0AEFB"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ETC: Extra Time - 15 mins per 30 min or part thereof</w:t>
            </w:r>
            <w:r>
              <w:rPr>
                <w:rFonts w:ascii="Calibri" w:eastAsia="Times New Roman" w:hAnsi="Calibri" w:cs="Times New Roman"/>
                <w:color w:val="000000"/>
                <w:lang w:eastAsia="en-AU"/>
              </w:rPr>
              <w:t>,</w:t>
            </w:r>
          </w:p>
          <w:p w14:paraId="2EA591AD"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AIA: Alternative items - audio</w:t>
            </w:r>
            <w:r>
              <w:rPr>
                <w:rFonts w:ascii="Calibri" w:eastAsia="Times New Roman" w:hAnsi="Calibri" w:cs="Times New Roman"/>
                <w:color w:val="000000"/>
                <w:lang w:eastAsia="en-AU"/>
              </w:rPr>
              <w:t>,</w:t>
            </w:r>
          </w:p>
          <w:p w14:paraId="20D2600F"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AIV: Alternative items - visual</w:t>
            </w:r>
            <w:r>
              <w:rPr>
                <w:rFonts w:ascii="Calibri" w:eastAsia="Times New Roman" w:hAnsi="Calibri" w:cs="Times New Roman"/>
                <w:color w:val="000000"/>
                <w:lang w:eastAsia="en-AU"/>
              </w:rPr>
              <w:t>,</w:t>
            </w:r>
          </w:p>
          <w:p w14:paraId="41BBDA7E"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AIM: Alternative items - motor assistive</w:t>
            </w:r>
            <w:r>
              <w:rPr>
                <w:rFonts w:ascii="Calibri" w:eastAsia="Times New Roman" w:hAnsi="Calibri" w:cs="Times New Roman"/>
                <w:color w:val="000000"/>
                <w:lang w:eastAsia="en-AU"/>
              </w:rPr>
              <w:t>,</w:t>
            </w:r>
          </w:p>
          <w:p w14:paraId="5EB9F2B5"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AST: Assistive technology</w:t>
            </w:r>
            <w:r>
              <w:rPr>
                <w:rFonts w:ascii="Calibri" w:eastAsia="Times New Roman" w:hAnsi="Calibri" w:cs="Times New Roman"/>
                <w:color w:val="000000"/>
                <w:lang w:eastAsia="en-AU"/>
              </w:rPr>
              <w:t>,</w:t>
            </w:r>
          </w:p>
          <w:p w14:paraId="1EA0E8EA"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RBK: Rest break</w:t>
            </w:r>
            <w:r>
              <w:rPr>
                <w:rFonts w:ascii="Calibri" w:eastAsia="Times New Roman" w:hAnsi="Calibri" w:cs="Times New Roman"/>
                <w:color w:val="000000"/>
                <w:lang w:eastAsia="en-AU"/>
              </w:rPr>
              <w:t>,</w:t>
            </w:r>
          </w:p>
          <w:p w14:paraId="1E1426B6"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BRA: Braille hardcopy</w:t>
            </w:r>
            <w:r>
              <w:rPr>
                <w:rFonts w:ascii="Calibri" w:eastAsia="Times New Roman" w:hAnsi="Calibri" w:cs="Times New Roman"/>
                <w:color w:val="000000"/>
                <w:lang w:eastAsia="en-AU"/>
              </w:rPr>
              <w:t>,</w:t>
            </w:r>
          </w:p>
          <w:p w14:paraId="061DD575"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BWP: Black and white print</w:t>
            </w:r>
            <w:r>
              <w:rPr>
                <w:rFonts w:ascii="Calibri" w:eastAsia="Times New Roman" w:hAnsi="Calibri" w:cs="Times New Roman"/>
                <w:color w:val="000000"/>
                <w:lang w:eastAsia="en-AU"/>
              </w:rPr>
              <w:t>,</w:t>
            </w:r>
          </w:p>
          <w:p w14:paraId="4192ABF7"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LPA: Large print booklet - 1.5 x original size</w:t>
            </w:r>
            <w:r>
              <w:rPr>
                <w:rFonts w:ascii="Calibri" w:eastAsia="Times New Roman" w:hAnsi="Calibri" w:cs="Times New Roman"/>
                <w:color w:val="000000"/>
                <w:lang w:eastAsia="en-AU"/>
              </w:rPr>
              <w:t>,</w:t>
            </w:r>
          </w:p>
          <w:p w14:paraId="32DC00FE"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LPB: Large print booklet - 2 x original size</w:t>
            </w:r>
            <w:r>
              <w:rPr>
                <w:rFonts w:ascii="Calibri" w:eastAsia="Times New Roman" w:hAnsi="Calibri" w:cs="Times New Roman"/>
                <w:color w:val="000000"/>
                <w:lang w:eastAsia="en-AU"/>
              </w:rPr>
              <w:t>,</w:t>
            </w:r>
          </w:p>
          <w:p w14:paraId="6C509E94" w14:textId="793BC270" w:rsidR="00DD697C" w:rsidRPr="00DD697C"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LPC: Large print booklet - 3 x original size</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6BE07851"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C4191DE" w14:textId="77777777" w:rsidTr="00322A4B">
        <w:trPr>
          <w:trHeight w:val="27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20F5F0C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AdjustmentsReading</w:t>
            </w:r>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1621F847"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Reading</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303E7F4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68A6A00F"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5B575FA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3D16A1C7" w14:textId="049F3435"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SUP: NAPLAN Support</w:t>
            </w:r>
            <w:r>
              <w:rPr>
                <w:rFonts w:ascii="Calibri" w:eastAsia="Times New Roman" w:hAnsi="Calibri" w:cs="Times New Roman"/>
                <w:color w:val="000000"/>
                <w:lang w:eastAsia="en-AU"/>
              </w:rPr>
              <w:t xml:space="preserve"> </w:t>
            </w:r>
            <w:r w:rsidR="005D2EDC">
              <w:rPr>
                <w:rFonts w:ascii="Calibri" w:eastAsia="Times New Roman" w:hAnsi="Calibri" w:cs="Times New Roman"/>
                <w:color w:val="000000"/>
                <w:lang w:eastAsia="en-AU"/>
              </w:rPr>
              <w:t>p</w:t>
            </w:r>
            <w:r>
              <w:rPr>
                <w:rFonts w:ascii="Calibri" w:eastAsia="Times New Roman" w:hAnsi="Calibri" w:cs="Times New Roman"/>
                <w:color w:val="000000"/>
                <w:lang w:eastAsia="en-AU"/>
              </w:rPr>
              <w:t>erson</w:t>
            </w:r>
            <w:r w:rsidRPr="00DD697C">
              <w:rPr>
                <w:rFonts w:ascii="Calibri" w:eastAsia="Times New Roman" w:hAnsi="Calibri" w:cs="Times New Roman"/>
                <w:color w:val="000000"/>
                <w:lang w:eastAsia="en-AU"/>
              </w:rPr>
              <w:t xml:space="preserve">, </w:t>
            </w:r>
          </w:p>
          <w:p w14:paraId="28492277" w14:textId="6AA28FEC"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xml:space="preserve">SEP: Separate supervision, </w:t>
            </w:r>
          </w:p>
          <w:p w14:paraId="18BBFA89"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SCR: Scribe,</w:t>
            </w:r>
          </w:p>
          <w:p w14:paraId="7E87224C"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OSS: Oral sign/support,</w:t>
            </w:r>
          </w:p>
          <w:p w14:paraId="213BB738"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ETA: Extra Time - 5 mins per 30 min or part thereof,</w:t>
            </w:r>
          </w:p>
          <w:p w14:paraId="0AF0B1B2"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ETB: Extra Time - 10 mins per 30 min or part thereof,</w:t>
            </w:r>
          </w:p>
          <w:p w14:paraId="4EDD9EAE"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ETC: Extra Time - 15 mins per 30 min or part thereof</w:t>
            </w:r>
            <w:r>
              <w:rPr>
                <w:rFonts w:ascii="Calibri" w:eastAsia="Times New Roman" w:hAnsi="Calibri" w:cs="Times New Roman"/>
                <w:color w:val="000000"/>
                <w:lang w:eastAsia="en-AU"/>
              </w:rPr>
              <w:t>,</w:t>
            </w:r>
          </w:p>
          <w:p w14:paraId="271D48B6"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AIA: Alternative items - audio</w:t>
            </w:r>
            <w:r>
              <w:rPr>
                <w:rFonts w:ascii="Calibri" w:eastAsia="Times New Roman" w:hAnsi="Calibri" w:cs="Times New Roman"/>
                <w:color w:val="000000"/>
                <w:lang w:eastAsia="en-AU"/>
              </w:rPr>
              <w:t>,</w:t>
            </w:r>
          </w:p>
          <w:p w14:paraId="297B3D3E"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AIV: Alternative items - visual</w:t>
            </w:r>
            <w:r>
              <w:rPr>
                <w:rFonts w:ascii="Calibri" w:eastAsia="Times New Roman" w:hAnsi="Calibri" w:cs="Times New Roman"/>
                <w:color w:val="000000"/>
                <w:lang w:eastAsia="en-AU"/>
              </w:rPr>
              <w:t>,</w:t>
            </w:r>
          </w:p>
          <w:p w14:paraId="77E9462B"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AIM: Alternative items - motor assistive</w:t>
            </w:r>
            <w:r>
              <w:rPr>
                <w:rFonts w:ascii="Calibri" w:eastAsia="Times New Roman" w:hAnsi="Calibri" w:cs="Times New Roman"/>
                <w:color w:val="000000"/>
                <w:lang w:eastAsia="en-AU"/>
              </w:rPr>
              <w:t>,</w:t>
            </w:r>
          </w:p>
          <w:p w14:paraId="4B35C6DF"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AST: Assistive technology</w:t>
            </w:r>
            <w:r>
              <w:rPr>
                <w:rFonts w:ascii="Calibri" w:eastAsia="Times New Roman" w:hAnsi="Calibri" w:cs="Times New Roman"/>
                <w:color w:val="000000"/>
                <w:lang w:eastAsia="en-AU"/>
              </w:rPr>
              <w:t>,</w:t>
            </w:r>
          </w:p>
          <w:p w14:paraId="691B3E8A"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RBK: Rest break</w:t>
            </w:r>
            <w:r>
              <w:rPr>
                <w:rFonts w:ascii="Calibri" w:eastAsia="Times New Roman" w:hAnsi="Calibri" w:cs="Times New Roman"/>
                <w:color w:val="000000"/>
                <w:lang w:eastAsia="en-AU"/>
              </w:rPr>
              <w:t>,</w:t>
            </w:r>
          </w:p>
          <w:p w14:paraId="553B12B1"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BRA: Braille hardcopy</w:t>
            </w:r>
            <w:r>
              <w:rPr>
                <w:rFonts w:ascii="Calibri" w:eastAsia="Times New Roman" w:hAnsi="Calibri" w:cs="Times New Roman"/>
                <w:color w:val="000000"/>
                <w:lang w:eastAsia="en-AU"/>
              </w:rPr>
              <w:t>,</w:t>
            </w:r>
          </w:p>
          <w:p w14:paraId="5648F2FB"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BWP: Black and white print</w:t>
            </w:r>
            <w:r>
              <w:rPr>
                <w:rFonts w:ascii="Calibri" w:eastAsia="Times New Roman" w:hAnsi="Calibri" w:cs="Times New Roman"/>
                <w:color w:val="000000"/>
                <w:lang w:eastAsia="en-AU"/>
              </w:rPr>
              <w:t>,</w:t>
            </w:r>
          </w:p>
          <w:p w14:paraId="479E697D"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LPA: Large print booklet - 1.5 x original size</w:t>
            </w:r>
            <w:r>
              <w:rPr>
                <w:rFonts w:ascii="Calibri" w:eastAsia="Times New Roman" w:hAnsi="Calibri" w:cs="Times New Roman"/>
                <w:color w:val="000000"/>
                <w:lang w:eastAsia="en-AU"/>
              </w:rPr>
              <w:t>,</w:t>
            </w:r>
          </w:p>
          <w:p w14:paraId="2341C63D" w14:textId="77777777" w:rsidR="00B34E2F"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LPB: Large print booklet - 2 x original size</w:t>
            </w:r>
            <w:r>
              <w:rPr>
                <w:rFonts w:ascii="Calibri" w:eastAsia="Times New Roman" w:hAnsi="Calibri" w:cs="Times New Roman"/>
                <w:color w:val="000000"/>
                <w:lang w:eastAsia="en-AU"/>
              </w:rPr>
              <w:t>,</w:t>
            </w:r>
          </w:p>
          <w:p w14:paraId="41FD5B57" w14:textId="70F75F08" w:rsidR="00DD697C" w:rsidRPr="00DD697C" w:rsidRDefault="00B34E2F" w:rsidP="00B34E2F">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LPC: Large print booklet - 3 x original size</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2FA5F1FF"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39DCC9BD" w14:textId="77777777" w:rsidTr="00322A4B">
        <w:trPr>
          <w:trHeight w:val="1575"/>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4A85970A"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AdjustmentsWriting</w:t>
            </w:r>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0200269D"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Writing</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5AD60F8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611F8F1B"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12C1EB7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049D9A43" w14:textId="5D05B189"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SUP: NAPLAN Support</w:t>
            </w:r>
            <w:r>
              <w:rPr>
                <w:rFonts w:ascii="Calibri" w:eastAsia="Times New Roman" w:hAnsi="Calibri" w:cs="Times New Roman"/>
                <w:color w:val="000000"/>
                <w:lang w:eastAsia="en-AU"/>
              </w:rPr>
              <w:t xml:space="preserve"> </w:t>
            </w:r>
            <w:r w:rsidR="005D2EDC">
              <w:rPr>
                <w:rFonts w:ascii="Calibri" w:eastAsia="Times New Roman" w:hAnsi="Calibri" w:cs="Times New Roman"/>
                <w:color w:val="000000"/>
                <w:lang w:eastAsia="en-AU"/>
              </w:rPr>
              <w:t>p</w:t>
            </w:r>
            <w:r>
              <w:rPr>
                <w:rFonts w:ascii="Calibri" w:eastAsia="Times New Roman" w:hAnsi="Calibri" w:cs="Times New Roman"/>
                <w:color w:val="000000"/>
                <w:lang w:eastAsia="en-AU"/>
              </w:rPr>
              <w:t>erson</w:t>
            </w:r>
            <w:r w:rsidRPr="00DD697C">
              <w:rPr>
                <w:rFonts w:ascii="Calibri" w:eastAsia="Times New Roman" w:hAnsi="Calibri" w:cs="Times New Roman"/>
                <w:color w:val="000000"/>
                <w:lang w:eastAsia="en-AU"/>
              </w:rPr>
              <w:t xml:space="preserve">, </w:t>
            </w:r>
          </w:p>
          <w:p w14:paraId="2D33ABEC" w14:textId="3E78C9E2"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xml:space="preserve">SEP: Separate supervision, </w:t>
            </w:r>
          </w:p>
          <w:p w14:paraId="32573D53"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SCR: Scribe,</w:t>
            </w:r>
          </w:p>
          <w:p w14:paraId="57D862A8"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OSS: Oral sign/support,</w:t>
            </w:r>
          </w:p>
          <w:p w14:paraId="234DA824"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ETA: Extra Time - 5 mins per 30 min or part thereof,</w:t>
            </w:r>
          </w:p>
          <w:p w14:paraId="75383023"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ETB: Extra Time - 10 mins per 30 min or part thereof,</w:t>
            </w:r>
          </w:p>
          <w:p w14:paraId="079B9E5D"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ETC: Extra Time - 15 mins per 30 min or part thereof</w:t>
            </w:r>
            <w:r>
              <w:rPr>
                <w:rFonts w:ascii="Calibri" w:eastAsia="Times New Roman" w:hAnsi="Calibri" w:cs="Times New Roman"/>
                <w:color w:val="000000"/>
                <w:lang w:eastAsia="en-AU"/>
              </w:rPr>
              <w:t>,</w:t>
            </w:r>
          </w:p>
          <w:p w14:paraId="7816FBC5"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AIA: Alternative items - audio</w:t>
            </w:r>
            <w:r>
              <w:rPr>
                <w:rFonts w:ascii="Calibri" w:eastAsia="Times New Roman" w:hAnsi="Calibri" w:cs="Times New Roman"/>
                <w:color w:val="000000"/>
                <w:lang w:eastAsia="en-AU"/>
              </w:rPr>
              <w:t>,</w:t>
            </w:r>
          </w:p>
          <w:p w14:paraId="24C5B84B"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AIV: Alternative items - visual</w:t>
            </w:r>
            <w:r>
              <w:rPr>
                <w:rFonts w:ascii="Calibri" w:eastAsia="Times New Roman" w:hAnsi="Calibri" w:cs="Times New Roman"/>
                <w:color w:val="000000"/>
                <w:lang w:eastAsia="en-AU"/>
              </w:rPr>
              <w:t>,</w:t>
            </w:r>
          </w:p>
          <w:p w14:paraId="503BD54F"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AIM: Alternative items - motor assistive</w:t>
            </w:r>
            <w:r>
              <w:rPr>
                <w:rFonts w:ascii="Calibri" w:eastAsia="Times New Roman" w:hAnsi="Calibri" w:cs="Times New Roman"/>
                <w:color w:val="000000"/>
                <w:lang w:eastAsia="en-AU"/>
              </w:rPr>
              <w:t>,</w:t>
            </w:r>
          </w:p>
          <w:p w14:paraId="22731D27"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AST: Assistive technology</w:t>
            </w:r>
            <w:r>
              <w:rPr>
                <w:rFonts w:ascii="Calibri" w:eastAsia="Times New Roman" w:hAnsi="Calibri" w:cs="Times New Roman"/>
                <w:color w:val="000000"/>
                <w:lang w:eastAsia="en-AU"/>
              </w:rPr>
              <w:t>,</w:t>
            </w:r>
          </w:p>
          <w:p w14:paraId="353238C3"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RBK: Rest break</w:t>
            </w:r>
            <w:r>
              <w:rPr>
                <w:rFonts w:ascii="Calibri" w:eastAsia="Times New Roman" w:hAnsi="Calibri" w:cs="Times New Roman"/>
                <w:color w:val="000000"/>
                <w:lang w:eastAsia="en-AU"/>
              </w:rPr>
              <w:t>,</w:t>
            </w:r>
          </w:p>
          <w:p w14:paraId="62B85147"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BRA: Braille hardcopy</w:t>
            </w:r>
            <w:r>
              <w:rPr>
                <w:rFonts w:ascii="Calibri" w:eastAsia="Times New Roman" w:hAnsi="Calibri" w:cs="Times New Roman"/>
                <w:color w:val="000000"/>
                <w:lang w:eastAsia="en-AU"/>
              </w:rPr>
              <w:t>,</w:t>
            </w:r>
          </w:p>
          <w:p w14:paraId="5412F2B9"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BWP: Black and white print</w:t>
            </w:r>
            <w:r>
              <w:rPr>
                <w:rFonts w:ascii="Calibri" w:eastAsia="Times New Roman" w:hAnsi="Calibri" w:cs="Times New Roman"/>
                <w:color w:val="000000"/>
                <w:lang w:eastAsia="en-AU"/>
              </w:rPr>
              <w:t>,</w:t>
            </w:r>
          </w:p>
          <w:p w14:paraId="75F68C8E"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LPA: Large print booklet - 1.5 x original size</w:t>
            </w:r>
            <w:r>
              <w:rPr>
                <w:rFonts w:ascii="Calibri" w:eastAsia="Times New Roman" w:hAnsi="Calibri" w:cs="Times New Roman"/>
                <w:color w:val="000000"/>
                <w:lang w:eastAsia="en-AU"/>
              </w:rPr>
              <w:t>,</w:t>
            </w:r>
          </w:p>
          <w:p w14:paraId="0E7B0C44" w14:textId="77777777" w:rsidR="00EE3717"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LPB: Large print booklet - 2 x original size</w:t>
            </w:r>
            <w:r>
              <w:rPr>
                <w:rFonts w:ascii="Calibri" w:eastAsia="Times New Roman" w:hAnsi="Calibri" w:cs="Times New Roman"/>
                <w:color w:val="000000"/>
                <w:lang w:eastAsia="en-AU"/>
              </w:rPr>
              <w:t>,</w:t>
            </w:r>
          </w:p>
          <w:p w14:paraId="3472A984" w14:textId="0EBF4D60" w:rsidR="00DD697C" w:rsidRPr="00DD697C" w:rsidRDefault="00EE3717" w:rsidP="00EE3717">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LPC: Large print booklet - 3 x original size</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2DDE07C5"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4FB28FFA" w14:textId="77777777" w:rsidTr="00322A4B">
        <w:trPr>
          <w:trHeight w:val="9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663421D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BookletType</w:t>
            </w:r>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7903083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Booklet type</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045E773B"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3710B8B9"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178B641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3764CA14" w14:textId="4796F2F1" w:rsidR="00EE3717" w:rsidRDefault="00EE3717" w:rsidP="00EE371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B2S: </w:t>
            </w:r>
            <w:r w:rsidR="00DD697C" w:rsidRPr="00DD697C">
              <w:rPr>
                <w:rFonts w:ascii="Calibri" w:eastAsia="Times New Roman" w:hAnsi="Calibri" w:cs="Times New Roman"/>
                <w:color w:val="000000"/>
                <w:lang w:eastAsia="en-AU"/>
              </w:rPr>
              <w:t>Braille Grade 2 contracted - Single space (B2S</w:t>
            </w:r>
            <w:r>
              <w:rPr>
                <w:rFonts w:ascii="Calibri" w:eastAsia="Times New Roman" w:hAnsi="Calibri" w:cs="Times New Roman"/>
                <w:color w:val="000000"/>
                <w:lang w:eastAsia="en-AU"/>
              </w:rPr>
              <w:t xml:space="preserve">), </w:t>
            </w:r>
          </w:p>
          <w:p w14:paraId="3DB5EA55" w14:textId="77838B0E" w:rsidR="00EE3717" w:rsidRDefault="00EE3717" w:rsidP="00EE371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BS2D: </w:t>
            </w:r>
            <w:r w:rsidR="00DD697C" w:rsidRPr="00DD697C">
              <w:rPr>
                <w:rFonts w:ascii="Calibri" w:eastAsia="Times New Roman" w:hAnsi="Calibri" w:cs="Times New Roman"/>
                <w:color w:val="000000"/>
                <w:lang w:eastAsia="en-AU"/>
              </w:rPr>
              <w:t>Braille Grade 2 contracted - Double space (B2D</w:t>
            </w:r>
            <w:r>
              <w:rPr>
                <w:rFonts w:ascii="Calibri" w:eastAsia="Times New Roman" w:hAnsi="Calibri" w:cs="Times New Roman"/>
                <w:color w:val="000000"/>
                <w:lang w:eastAsia="en-AU"/>
              </w:rPr>
              <w:t>),</w:t>
            </w:r>
          </w:p>
          <w:p w14:paraId="05049A27" w14:textId="0C7A8363" w:rsidR="00EE3717" w:rsidRDefault="00EE3717" w:rsidP="00EE371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B1S: </w:t>
            </w:r>
            <w:r w:rsidR="00DD697C" w:rsidRPr="00DD697C">
              <w:rPr>
                <w:rFonts w:ascii="Calibri" w:eastAsia="Times New Roman" w:hAnsi="Calibri" w:cs="Times New Roman"/>
                <w:color w:val="000000"/>
                <w:lang w:eastAsia="en-AU"/>
              </w:rPr>
              <w:t>Braille Grade 1 uncontracted - Single space (B1S</w:t>
            </w:r>
            <w:r>
              <w:rPr>
                <w:rFonts w:ascii="Calibri" w:eastAsia="Times New Roman" w:hAnsi="Calibri" w:cs="Times New Roman"/>
                <w:color w:val="000000"/>
                <w:lang w:eastAsia="en-AU"/>
              </w:rPr>
              <w:t>),</w:t>
            </w:r>
          </w:p>
          <w:p w14:paraId="598B290F" w14:textId="530F24A3" w:rsidR="00DD697C" w:rsidRPr="00DD697C" w:rsidRDefault="00EE3717" w:rsidP="00EE371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B1D: </w:t>
            </w:r>
            <w:r w:rsidR="00DD697C" w:rsidRPr="00DD697C">
              <w:rPr>
                <w:rFonts w:ascii="Calibri" w:eastAsia="Times New Roman" w:hAnsi="Calibri" w:cs="Times New Roman"/>
                <w:color w:val="000000"/>
                <w:lang w:eastAsia="en-AU"/>
              </w:rPr>
              <w:t>Braille Grade 1 uncontracted - Double space (B1D</w:t>
            </w:r>
            <w:r>
              <w:rPr>
                <w:rFonts w:ascii="Calibri" w:eastAsia="Times New Roman" w:hAnsi="Calibri" w:cs="Times New Roman"/>
                <w:color w:val="000000"/>
                <w:lang w:eastAsia="en-AU"/>
              </w:rPr>
              <w:t>)</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4AB2FD77"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5F497982" w14:textId="77777777" w:rsidTr="00322A4B">
        <w:trPr>
          <w:trHeight w:val="6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104A4A2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ParticipationNumeracy</w:t>
            </w:r>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0D0C90D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Numeracy Participation</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361C6E0E"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Present</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7BB6D78A"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3077BBC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7C6B7178" w14:textId="405E9C79" w:rsidR="00DD697C" w:rsidRPr="00DD697C" w:rsidRDefault="00EE3717" w:rsidP="00DD697C">
            <w:pPr>
              <w:spacing w:after="0" w:line="240" w:lineRule="auto"/>
              <w:rPr>
                <w:rFonts w:ascii="Calibri" w:eastAsia="Times New Roman" w:hAnsi="Calibri" w:cs="Times New Roman"/>
                <w:color w:val="000000"/>
                <w:lang w:eastAsia="en-AU"/>
              </w:rPr>
            </w:pPr>
            <w:r>
              <w:t xml:space="preserve">Participating, </w:t>
            </w:r>
            <w:r w:rsidRPr="00597A2D">
              <w:t>Exempt, Withdrawn, Left school, Absent</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40ED00EE"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3B7FE2B" w14:textId="77777777" w:rsidTr="00322A4B">
        <w:trPr>
          <w:trHeight w:val="6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20C7624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NumeracyExemptReason</w:t>
            </w:r>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1C11B614"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Numeracy Exempt Reason</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6E82DBE7"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2D3B276D"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516459D6"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4AD0D3F5" w14:textId="578A5E9D" w:rsidR="000E360E"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0: </w:t>
            </w:r>
            <w:r w:rsidR="00DD697C" w:rsidRPr="00DD697C">
              <w:rPr>
                <w:rFonts w:ascii="Calibri" w:eastAsia="Times New Roman" w:hAnsi="Calibri" w:cs="Times New Roman"/>
                <w:color w:val="000000"/>
                <w:lang w:eastAsia="en-AU"/>
              </w:rPr>
              <w:t>He/she has a significant intellectual disability and / or a significant co-existing condition</w:t>
            </w:r>
            <w:r>
              <w:rPr>
                <w:rFonts w:ascii="Calibri" w:eastAsia="Times New Roman" w:hAnsi="Calibri" w:cs="Times New Roman"/>
                <w:color w:val="000000"/>
                <w:lang w:eastAsia="en-AU"/>
              </w:rPr>
              <w:t>,</w:t>
            </w:r>
          </w:p>
          <w:p w14:paraId="11D74D66" w14:textId="725C9C60" w:rsidR="00DD697C" w:rsidRPr="00DD697C"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1: </w:t>
            </w:r>
            <w:r w:rsidR="00DD697C" w:rsidRPr="00DD697C">
              <w:rPr>
                <w:rFonts w:ascii="Calibri" w:eastAsia="Times New Roman" w:hAnsi="Calibri" w:cs="Times New Roman"/>
                <w:color w:val="000000"/>
                <w:lang w:eastAsia="en-AU"/>
              </w:rPr>
              <w:t>He/she has been learning English for less than one year</w:t>
            </w:r>
            <w:r>
              <w:rPr>
                <w:rFonts w:ascii="Calibri" w:eastAsia="Times New Roman" w:hAnsi="Calibri" w:cs="Times New Roman"/>
                <w:color w:val="000000"/>
                <w:lang w:eastAsia="en-AU"/>
              </w:rPr>
              <w:t>,</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0BC0EFB1"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DD697C" w:rsidRPr="00DD697C" w14:paraId="0AFEAB01" w14:textId="77777777" w:rsidTr="00322A4B">
        <w:trPr>
          <w:trHeight w:val="600"/>
        </w:trPr>
        <w:tc>
          <w:tcPr>
            <w:tcW w:w="3592" w:type="dxa"/>
            <w:tcBorders>
              <w:top w:val="single" w:sz="4" w:space="0" w:color="auto"/>
              <w:left w:val="single" w:sz="4" w:space="0" w:color="auto"/>
              <w:bottom w:val="single" w:sz="4" w:space="0" w:color="auto"/>
              <w:right w:val="single" w:sz="4" w:space="0" w:color="auto"/>
            </w:tcBorders>
            <w:shd w:val="clear" w:color="auto" w:fill="auto"/>
            <w:hideMark/>
          </w:tcPr>
          <w:p w14:paraId="449E792F"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ParticipationConventionsOfLanguage</w:t>
            </w:r>
          </w:p>
        </w:tc>
        <w:tc>
          <w:tcPr>
            <w:tcW w:w="2046" w:type="dxa"/>
            <w:tcBorders>
              <w:top w:val="single" w:sz="4" w:space="0" w:color="auto"/>
              <w:left w:val="single" w:sz="4" w:space="0" w:color="auto"/>
              <w:bottom w:val="single" w:sz="4" w:space="0" w:color="auto"/>
              <w:right w:val="single" w:sz="4" w:space="0" w:color="auto"/>
            </w:tcBorders>
            <w:shd w:val="clear" w:color="auto" w:fill="auto"/>
            <w:noWrap/>
            <w:hideMark/>
          </w:tcPr>
          <w:p w14:paraId="0E9BD772"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Conventions of Language Participation</w:t>
            </w:r>
          </w:p>
        </w:tc>
        <w:tc>
          <w:tcPr>
            <w:tcW w:w="1071" w:type="dxa"/>
            <w:tcBorders>
              <w:top w:val="single" w:sz="4" w:space="0" w:color="auto"/>
              <w:left w:val="single" w:sz="4" w:space="0" w:color="auto"/>
              <w:bottom w:val="single" w:sz="4" w:space="0" w:color="auto"/>
              <w:right w:val="single" w:sz="4" w:space="0" w:color="auto"/>
            </w:tcBorders>
            <w:shd w:val="clear" w:color="auto" w:fill="auto"/>
            <w:noWrap/>
            <w:hideMark/>
          </w:tcPr>
          <w:p w14:paraId="0BA4DBF3"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Present</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4E96C135"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auto" w:fill="auto"/>
            <w:noWrap/>
            <w:hideMark/>
          </w:tcPr>
          <w:p w14:paraId="087EF67C" w14:textId="77777777" w:rsidR="00DD697C" w:rsidRPr="00DD697C" w:rsidRDefault="00DD697C" w:rsidP="00DD697C">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auto" w:fill="auto"/>
            <w:hideMark/>
          </w:tcPr>
          <w:p w14:paraId="09C29990" w14:textId="121E8972" w:rsidR="00DD697C" w:rsidRPr="00DD697C" w:rsidRDefault="00EE3717" w:rsidP="00DD697C">
            <w:pPr>
              <w:spacing w:after="0" w:line="240" w:lineRule="auto"/>
              <w:rPr>
                <w:rFonts w:ascii="Calibri" w:eastAsia="Times New Roman" w:hAnsi="Calibri" w:cs="Times New Roman"/>
                <w:color w:val="000000"/>
                <w:lang w:eastAsia="en-AU"/>
              </w:rPr>
            </w:pPr>
            <w:r>
              <w:t xml:space="preserve">Participating, </w:t>
            </w:r>
            <w:r w:rsidRPr="00597A2D">
              <w:t>Exempt, Withdrawn, Left school, Absent</w:t>
            </w:r>
          </w:p>
        </w:tc>
        <w:tc>
          <w:tcPr>
            <w:tcW w:w="1252" w:type="dxa"/>
            <w:tcBorders>
              <w:top w:val="single" w:sz="4" w:space="0" w:color="auto"/>
              <w:left w:val="single" w:sz="4" w:space="0" w:color="auto"/>
              <w:bottom w:val="single" w:sz="4" w:space="0" w:color="auto"/>
              <w:right w:val="single" w:sz="4" w:space="0" w:color="auto"/>
            </w:tcBorders>
            <w:shd w:val="clear" w:color="auto" w:fill="auto"/>
            <w:noWrap/>
            <w:hideMark/>
          </w:tcPr>
          <w:p w14:paraId="0989EABB" w14:textId="77777777" w:rsidR="00DD697C" w:rsidRPr="00DD697C" w:rsidRDefault="00DD697C" w:rsidP="00DD697C">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4D67A3CF" w14:textId="77777777" w:rsidTr="00322A4B">
        <w:trPr>
          <w:trHeight w:val="600"/>
        </w:trPr>
        <w:tc>
          <w:tcPr>
            <w:tcW w:w="3592" w:type="dxa"/>
            <w:tcBorders>
              <w:top w:val="single" w:sz="4" w:space="0" w:color="auto"/>
              <w:left w:val="single" w:sz="4" w:space="0" w:color="auto"/>
              <w:bottom w:val="single" w:sz="4" w:space="0" w:color="auto"/>
              <w:right w:val="single" w:sz="4" w:space="0" w:color="auto"/>
            </w:tcBorders>
            <w:shd w:val="clear" w:color="D9D9D9" w:fill="D9D9D9"/>
            <w:hideMark/>
          </w:tcPr>
          <w:p w14:paraId="66F2F92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ConventionsOfLanguageExemptReason</w:t>
            </w:r>
          </w:p>
        </w:tc>
        <w:tc>
          <w:tcPr>
            <w:tcW w:w="2046" w:type="dxa"/>
            <w:tcBorders>
              <w:top w:val="single" w:sz="4" w:space="0" w:color="auto"/>
              <w:left w:val="single" w:sz="4" w:space="0" w:color="auto"/>
              <w:bottom w:val="single" w:sz="4" w:space="0" w:color="auto"/>
              <w:right w:val="single" w:sz="4" w:space="0" w:color="auto"/>
            </w:tcBorders>
            <w:shd w:val="clear" w:color="D9D9D9" w:fill="D9D9D9"/>
            <w:noWrap/>
            <w:hideMark/>
          </w:tcPr>
          <w:p w14:paraId="124CA14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Conventions of Language Exempt Reason</w:t>
            </w:r>
          </w:p>
        </w:tc>
        <w:tc>
          <w:tcPr>
            <w:tcW w:w="1071" w:type="dxa"/>
            <w:tcBorders>
              <w:top w:val="single" w:sz="4" w:space="0" w:color="auto"/>
              <w:left w:val="single" w:sz="4" w:space="0" w:color="auto"/>
              <w:bottom w:val="single" w:sz="4" w:space="0" w:color="auto"/>
              <w:right w:val="single" w:sz="4" w:space="0" w:color="auto"/>
            </w:tcBorders>
            <w:shd w:val="clear" w:color="D9D9D9" w:fill="D9D9D9"/>
            <w:noWrap/>
            <w:hideMark/>
          </w:tcPr>
          <w:p w14:paraId="20D3503F"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24" w:type="dxa"/>
            <w:tcBorders>
              <w:top w:val="single" w:sz="4" w:space="0" w:color="auto"/>
              <w:left w:val="single" w:sz="4" w:space="0" w:color="auto"/>
              <w:bottom w:val="single" w:sz="4" w:space="0" w:color="auto"/>
              <w:right w:val="single" w:sz="4" w:space="0" w:color="auto"/>
            </w:tcBorders>
            <w:shd w:val="clear" w:color="D9D9D9" w:fill="D9D9D9"/>
            <w:noWrap/>
            <w:hideMark/>
          </w:tcPr>
          <w:p w14:paraId="65BA509C"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296" w:type="dxa"/>
            <w:tcBorders>
              <w:top w:val="single" w:sz="4" w:space="0" w:color="auto"/>
              <w:left w:val="single" w:sz="4" w:space="0" w:color="auto"/>
              <w:bottom w:val="single" w:sz="4" w:space="0" w:color="auto"/>
              <w:right w:val="single" w:sz="4" w:space="0" w:color="auto"/>
            </w:tcBorders>
            <w:shd w:val="clear" w:color="D9D9D9" w:fill="D9D9D9"/>
            <w:noWrap/>
            <w:hideMark/>
          </w:tcPr>
          <w:p w14:paraId="37B354B4"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53" w:type="dxa"/>
            <w:tcBorders>
              <w:top w:val="single" w:sz="4" w:space="0" w:color="auto"/>
              <w:left w:val="single" w:sz="4" w:space="0" w:color="auto"/>
              <w:bottom w:val="single" w:sz="4" w:space="0" w:color="auto"/>
              <w:right w:val="single" w:sz="4" w:space="0" w:color="auto"/>
            </w:tcBorders>
            <w:shd w:val="clear" w:color="D9D9D9" w:fill="D9D9D9"/>
            <w:hideMark/>
          </w:tcPr>
          <w:p w14:paraId="04EB4BAE" w14:textId="77777777" w:rsidR="000E360E"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0: </w:t>
            </w:r>
            <w:r w:rsidRPr="00DD697C">
              <w:rPr>
                <w:rFonts w:ascii="Calibri" w:eastAsia="Times New Roman" w:hAnsi="Calibri" w:cs="Times New Roman"/>
                <w:color w:val="000000"/>
                <w:lang w:eastAsia="en-AU"/>
              </w:rPr>
              <w:t>He/she has a significant intellectual disability and / or a significant co-existing condition</w:t>
            </w:r>
            <w:r>
              <w:rPr>
                <w:rFonts w:ascii="Calibri" w:eastAsia="Times New Roman" w:hAnsi="Calibri" w:cs="Times New Roman"/>
                <w:color w:val="000000"/>
                <w:lang w:eastAsia="en-AU"/>
              </w:rPr>
              <w:t>,</w:t>
            </w:r>
          </w:p>
          <w:p w14:paraId="75C543AC" w14:textId="60BA685D" w:rsidR="000E360E" w:rsidRPr="00DD697C"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1: </w:t>
            </w:r>
            <w:r w:rsidRPr="00DD697C">
              <w:rPr>
                <w:rFonts w:ascii="Calibri" w:eastAsia="Times New Roman" w:hAnsi="Calibri" w:cs="Times New Roman"/>
                <w:color w:val="000000"/>
                <w:lang w:eastAsia="en-AU"/>
              </w:rPr>
              <w:t>He/she has been learning English for less than one year</w:t>
            </w:r>
            <w:r>
              <w:rPr>
                <w:rFonts w:ascii="Calibri" w:eastAsia="Times New Roman" w:hAnsi="Calibri" w:cs="Times New Roman"/>
                <w:color w:val="000000"/>
                <w:lang w:eastAsia="en-AU"/>
              </w:rPr>
              <w:t>,</w:t>
            </w:r>
          </w:p>
        </w:tc>
        <w:tc>
          <w:tcPr>
            <w:tcW w:w="1252" w:type="dxa"/>
            <w:tcBorders>
              <w:top w:val="single" w:sz="4" w:space="0" w:color="auto"/>
              <w:left w:val="single" w:sz="4" w:space="0" w:color="auto"/>
              <w:bottom w:val="single" w:sz="4" w:space="0" w:color="auto"/>
              <w:right w:val="single" w:sz="4" w:space="0" w:color="auto"/>
            </w:tcBorders>
            <w:shd w:val="clear" w:color="D9D9D9" w:fill="D9D9D9"/>
            <w:noWrap/>
            <w:hideMark/>
          </w:tcPr>
          <w:p w14:paraId="2BC205DC"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156C3A3C" w14:textId="77777777" w:rsidTr="00322A4B">
        <w:trPr>
          <w:trHeight w:val="600"/>
        </w:trPr>
        <w:tc>
          <w:tcPr>
            <w:tcW w:w="3642" w:type="dxa"/>
            <w:tcBorders>
              <w:top w:val="single" w:sz="4" w:space="0" w:color="auto"/>
              <w:left w:val="single" w:sz="4" w:space="0" w:color="auto"/>
              <w:bottom w:val="single" w:sz="4" w:space="0" w:color="auto"/>
              <w:right w:val="single" w:sz="4" w:space="0" w:color="auto"/>
            </w:tcBorders>
            <w:shd w:val="clear" w:color="auto" w:fill="auto"/>
            <w:hideMark/>
          </w:tcPr>
          <w:p w14:paraId="1C0422B4"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ParticipationReading</w:t>
            </w:r>
          </w:p>
        </w:tc>
        <w:tc>
          <w:tcPr>
            <w:tcW w:w="2043" w:type="dxa"/>
            <w:tcBorders>
              <w:top w:val="single" w:sz="4" w:space="0" w:color="auto"/>
              <w:left w:val="single" w:sz="4" w:space="0" w:color="auto"/>
              <w:bottom w:val="single" w:sz="4" w:space="0" w:color="auto"/>
              <w:right w:val="single" w:sz="4" w:space="0" w:color="auto"/>
            </w:tcBorders>
            <w:shd w:val="clear" w:color="auto" w:fill="auto"/>
            <w:noWrap/>
            <w:hideMark/>
          </w:tcPr>
          <w:p w14:paraId="65B4197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Reading Participation</w:t>
            </w:r>
          </w:p>
        </w:tc>
        <w:tc>
          <w:tcPr>
            <w:tcW w:w="1073" w:type="dxa"/>
            <w:tcBorders>
              <w:top w:val="single" w:sz="4" w:space="0" w:color="auto"/>
              <w:left w:val="single" w:sz="4" w:space="0" w:color="auto"/>
              <w:bottom w:val="single" w:sz="4" w:space="0" w:color="auto"/>
              <w:right w:val="single" w:sz="4" w:space="0" w:color="auto"/>
            </w:tcBorders>
            <w:shd w:val="clear" w:color="auto" w:fill="auto"/>
            <w:noWrap/>
            <w:hideMark/>
          </w:tcPr>
          <w:p w14:paraId="4941243F"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Present</w:t>
            </w:r>
          </w:p>
        </w:tc>
        <w:tc>
          <w:tcPr>
            <w:tcW w:w="932" w:type="dxa"/>
            <w:tcBorders>
              <w:top w:val="single" w:sz="4" w:space="0" w:color="auto"/>
              <w:left w:val="single" w:sz="4" w:space="0" w:color="auto"/>
              <w:bottom w:val="single" w:sz="4" w:space="0" w:color="auto"/>
              <w:right w:val="single" w:sz="4" w:space="0" w:color="auto"/>
            </w:tcBorders>
            <w:shd w:val="clear" w:color="auto" w:fill="auto"/>
            <w:noWrap/>
            <w:hideMark/>
          </w:tcPr>
          <w:p w14:paraId="63186C10"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306" w:type="dxa"/>
            <w:tcBorders>
              <w:top w:val="single" w:sz="4" w:space="0" w:color="auto"/>
              <w:left w:val="single" w:sz="4" w:space="0" w:color="auto"/>
              <w:bottom w:val="single" w:sz="4" w:space="0" w:color="auto"/>
              <w:right w:val="single" w:sz="4" w:space="0" w:color="auto"/>
            </w:tcBorders>
            <w:shd w:val="clear" w:color="auto" w:fill="auto"/>
            <w:noWrap/>
            <w:hideMark/>
          </w:tcPr>
          <w:p w14:paraId="3AF68039"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32" w:type="dxa"/>
            <w:tcBorders>
              <w:top w:val="single" w:sz="4" w:space="0" w:color="auto"/>
              <w:left w:val="single" w:sz="4" w:space="0" w:color="auto"/>
              <w:bottom w:val="single" w:sz="4" w:space="0" w:color="auto"/>
              <w:right w:val="single" w:sz="4" w:space="0" w:color="auto"/>
            </w:tcBorders>
            <w:shd w:val="clear" w:color="auto" w:fill="auto"/>
            <w:hideMark/>
          </w:tcPr>
          <w:p w14:paraId="1DA1DF74" w14:textId="19B677D2" w:rsidR="000E360E" w:rsidRPr="00DD697C" w:rsidRDefault="000E360E" w:rsidP="000E360E">
            <w:pPr>
              <w:spacing w:after="0" w:line="240" w:lineRule="auto"/>
              <w:rPr>
                <w:rFonts w:ascii="Calibri" w:eastAsia="Times New Roman" w:hAnsi="Calibri" w:cs="Times New Roman"/>
                <w:color w:val="000000"/>
                <w:lang w:eastAsia="en-AU"/>
              </w:rPr>
            </w:pPr>
            <w:r>
              <w:t xml:space="preserve">Participating, </w:t>
            </w:r>
            <w:r w:rsidRPr="00597A2D">
              <w:t>Exempt, Withdrawn, Left school, Absent</w:t>
            </w:r>
          </w:p>
        </w:tc>
        <w:tc>
          <w:tcPr>
            <w:tcW w:w="1226" w:type="dxa"/>
            <w:tcBorders>
              <w:top w:val="single" w:sz="4" w:space="0" w:color="auto"/>
              <w:left w:val="single" w:sz="4" w:space="0" w:color="auto"/>
              <w:bottom w:val="single" w:sz="4" w:space="0" w:color="auto"/>
              <w:right w:val="single" w:sz="4" w:space="0" w:color="auto"/>
            </w:tcBorders>
            <w:shd w:val="clear" w:color="auto" w:fill="auto"/>
            <w:noWrap/>
            <w:hideMark/>
          </w:tcPr>
          <w:p w14:paraId="66062953"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55DD8ABF" w14:textId="77777777" w:rsidTr="00322A4B">
        <w:trPr>
          <w:trHeight w:val="600"/>
        </w:trPr>
        <w:tc>
          <w:tcPr>
            <w:tcW w:w="3642" w:type="dxa"/>
            <w:tcBorders>
              <w:top w:val="single" w:sz="4" w:space="0" w:color="auto"/>
              <w:left w:val="single" w:sz="4" w:space="0" w:color="auto"/>
              <w:bottom w:val="single" w:sz="4" w:space="0" w:color="auto"/>
              <w:right w:val="single" w:sz="4" w:space="0" w:color="auto"/>
            </w:tcBorders>
            <w:shd w:val="clear" w:color="D9D9D9" w:fill="D9D9D9"/>
            <w:hideMark/>
          </w:tcPr>
          <w:p w14:paraId="7402C48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ParticipationWriting</w:t>
            </w:r>
          </w:p>
        </w:tc>
        <w:tc>
          <w:tcPr>
            <w:tcW w:w="2043" w:type="dxa"/>
            <w:tcBorders>
              <w:top w:val="single" w:sz="4" w:space="0" w:color="auto"/>
              <w:left w:val="single" w:sz="4" w:space="0" w:color="auto"/>
              <w:bottom w:val="single" w:sz="4" w:space="0" w:color="auto"/>
              <w:right w:val="single" w:sz="4" w:space="0" w:color="auto"/>
            </w:tcBorders>
            <w:shd w:val="clear" w:color="D9D9D9" w:fill="D9D9D9"/>
            <w:noWrap/>
            <w:hideMark/>
          </w:tcPr>
          <w:p w14:paraId="293B03E8"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Writing Participation</w:t>
            </w:r>
          </w:p>
        </w:tc>
        <w:tc>
          <w:tcPr>
            <w:tcW w:w="1073" w:type="dxa"/>
            <w:tcBorders>
              <w:top w:val="single" w:sz="4" w:space="0" w:color="auto"/>
              <w:left w:val="single" w:sz="4" w:space="0" w:color="auto"/>
              <w:bottom w:val="single" w:sz="4" w:space="0" w:color="auto"/>
              <w:right w:val="single" w:sz="4" w:space="0" w:color="auto"/>
            </w:tcBorders>
            <w:shd w:val="clear" w:color="D9D9D9" w:fill="D9D9D9"/>
            <w:noWrap/>
            <w:hideMark/>
          </w:tcPr>
          <w:p w14:paraId="5811950D"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Present</w:t>
            </w:r>
          </w:p>
        </w:tc>
        <w:tc>
          <w:tcPr>
            <w:tcW w:w="932" w:type="dxa"/>
            <w:tcBorders>
              <w:top w:val="single" w:sz="4" w:space="0" w:color="auto"/>
              <w:left w:val="single" w:sz="4" w:space="0" w:color="auto"/>
              <w:bottom w:val="single" w:sz="4" w:space="0" w:color="auto"/>
              <w:right w:val="single" w:sz="4" w:space="0" w:color="auto"/>
            </w:tcBorders>
            <w:shd w:val="clear" w:color="D9D9D9" w:fill="D9D9D9"/>
            <w:noWrap/>
            <w:hideMark/>
          </w:tcPr>
          <w:p w14:paraId="358FEF49"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306" w:type="dxa"/>
            <w:tcBorders>
              <w:top w:val="single" w:sz="4" w:space="0" w:color="auto"/>
              <w:left w:val="single" w:sz="4" w:space="0" w:color="auto"/>
              <w:bottom w:val="single" w:sz="4" w:space="0" w:color="auto"/>
              <w:right w:val="single" w:sz="4" w:space="0" w:color="auto"/>
            </w:tcBorders>
            <w:shd w:val="clear" w:color="D9D9D9" w:fill="D9D9D9"/>
            <w:noWrap/>
            <w:hideMark/>
          </w:tcPr>
          <w:p w14:paraId="6DDB9C0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32" w:type="dxa"/>
            <w:tcBorders>
              <w:top w:val="single" w:sz="4" w:space="0" w:color="auto"/>
              <w:left w:val="single" w:sz="4" w:space="0" w:color="auto"/>
              <w:bottom w:val="single" w:sz="4" w:space="0" w:color="auto"/>
              <w:right w:val="single" w:sz="4" w:space="0" w:color="auto"/>
            </w:tcBorders>
            <w:shd w:val="clear" w:color="D9D9D9" w:fill="D9D9D9"/>
            <w:hideMark/>
          </w:tcPr>
          <w:p w14:paraId="1CFCE66D" w14:textId="081F7D9F" w:rsidR="000E360E" w:rsidRPr="00DD697C" w:rsidRDefault="000E360E" w:rsidP="000E360E">
            <w:pPr>
              <w:spacing w:after="0" w:line="240" w:lineRule="auto"/>
              <w:rPr>
                <w:rFonts w:ascii="Calibri" w:eastAsia="Times New Roman" w:hAnsi="Calibri" w:cs="Times New Roman"/>
                <w:color w:val="000000"/>
                <w:lang w:eastAsia="en-AU"/>
              </w:rPr>
            </w:pPr>
            <w:r>
              <w:t xml:space="preserve">Participating, </w:t>
            </w:r>
            <w:r w:rsidRPr="00597A2D">
              <w:t>Exempt, Withdrawn, Left school, Absent</w:t>
            </w:r>
          </w:p>
        </w:tc>
        <w:tc>
          <w:tcPr>
            <w:tcW w:w="1226" w:type="dxa"/>
            <w:tcBorders>
              <w:top w:val="single" w:sz="4" w:space="0" w:color="auto"/>
              <w:left w:val="single" w:sz="4" w:space="0" w:color="auto"/>
              <w:bottom w:val="single" w:sz="4" w:space="0" w:color="auto"/>
              <w:right w:val="single" w:sz="4" w:space="0" w:color="auto"/>
            </w:tcBorders>
            <w:shd w:val="clear" w:color="D9D9D9" w:fill="D9D9D9"/>
            <w:noWrap/>
            <w:hideMark/>
          </w:tcPr>
          <w:p w14:paraId="2D209414"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7D746E02" w14:textId="77777777" w:rsidTr="00322A4B">
        <w:trPr>
          <w:trHeight w:val="600"/>
        </w:trPr>
        <w:tc>
          <w:tcPr>
            <w:tcW w:w="3642" w:type="dxa"/>
            <w:tcBorders>
              <w:top w:val="single" w:sz="4" w:space="0" w:color="auto"/>
              <w:left w:val="single" w:sz="4" w:space="0" w:color="auto"/>
              <w:bottom w:val="single" w:sz="4" w:space="0" w:color="auto"/>
              <w:right w:val="single" w:sz="4" w:space="0" w:color="auto"/>
            </w:tcBorders>
            <w:shd w:val="clear" w:color="auto" w:fill="auto"/>
            <w:hideMark/>
          </w:tcPr>
          <w:p w14:paraId="2F20A62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WritingExemptReason</w:t>
            </w:r>
          </w:p>
        </w:tc>
        <w:tc>
          <w:tcPr>
            <w:tcW w:w="2043" w:type="dxa"/>
            <w:tcBorders>
              <w:top w:val="single" w:sz="4" w:space="0" w:color="auto"/>
              <w:left w:val="single" w:sz="4" w:space="0" w:color="auto"/>
              <w:bottom w:val="single" w:sz="4" w:space="0" w:color="auto"/>
              <w:right w:val="single" w:sz="4" w:space="0" w:color="auto"/>
            </w:tcBorders>
            <w:shd w:val="clear" w:color="auto" w:fill="auto"/>
            <w:noWrap/>
            <w:hideMark/>
          </w:tcPr>
          <w:p w14:paraId="12937EDD"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Writing Exempt Reason</w:t>
            </w:r>
          </w:p>
        </w:tc>
        <w:tc>
          <w:tcPr>
            <w:tcW w:w="1073" w:type="dxa"/>
            <w:tcBorders>
              <w:top w:val="single" w:sz="4" w:space="0" w:color="auto"/>
              <w:left w:val="single" w:sz="4" w:space="0" w:color="auto"/>
              <w:bottom w:val="single" w:sz="4" w:space="0" w:color="auto"/>
              <w:right w:val="single" w:sz="4" w:space="0" w:color="auto"/>
            </w:tcBorders>
            <w:shd w:val="clear" w:color="auto" w:fill="auto"/>
            <w:noWrap/>
            <w:hideMark/>
          </w:tcPr>
          <w:p w14:paraId="3F76A37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32" w:type="dxa"/>
            <w:tcBorders>
              <w:top w:val="single" w:sz="4" w:space="0" w:color="auto"/>
              <w:left w:val="single" w:sz="4" w:space="0" w:color="auto"/>
              <w:bottom w:val="single" w:sz="4" w:space="0" w:color="auto"/>
              <w:right w:val="single" w:sz="4" w:space="0" w:color="auto"/>
            </w:tcBorders>
            <w:shd w:val="clear" w:color="auto" w:fill="auto"/>
            <w:noWrap/>
            <w:hideMark/>
          </w:tcPr>
          <w:p w14:paraId="45695156"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306" w:type="dxa"/>
            <w:tcBorders>
              <w:top w:val="single" w:sz="4" w:space="0" w:color="auto"/>
              <w:left w:val="single" w:sz="4" w:space="0" w:color="auto"/>
              <w:bottom w:val="single" w:sz="4" w:space="0" w:color="auto"/>
              <w:right w:val="single" w:sz="4" w:space="0" w:color="auto"/>
            </w:tcBorders>
            <w:shd w:val="clear" w:color="auto" w:fill="auto"/>
            <w:noWrap/>
            <w:hideMark/>
          </w:tcPr>
          <w:p w14:paraId="746232E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32" w:type="dxa"/>
            <w:tcBorders>
              <w:top w:val="single" w:sz="4" w:space="0" w:color="auto"/>
              <w:left w:val="single" w:sz="4" w:space="0" w:color="auto"/>
              <w:bottom w:val="single" w:sz="4" w:space="0" w:color="auto"/>
              <w:right w:val="single" w:sz="4" w:space="0" w:color="auto"/>
            </w:tcBorders>
            <w:shd w:val="clear" w:color="auto" w:fill="auto"/>
            <w:hideMark/>
          </w:tcPr>
          <w:p w14:paraId="60A0FC4C" w14:textId="77777777" w:rsidR="000E360E"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0: </w:t>
            </w:r>
            <w:r w:rsidRPr="00DD697C">
              <w:rPr>
                <w:rFonts w:ascii="Calibri" w:eastAsia="Times New Roman" w:hAnsi="Calibri" w:cs="Times New Roman"/>
                <w:color w:val="000000"/>
                <w:lang w:eastAsia="en-AU"/>
              </w:rPr>
              <w:t>He/she has a significant intellectual disability and / or a significant co-existing condition</w:t>
            </w:r>
            <w:r>
              <w:rPr>
                <w:rFonts w:ascii="Calibri" w:eastAsia="Times New Roman" w:hAnsi="Calibri" w:cs="Times New Roman"/>
                <w:color w:val="000000"/>
                <w:lang w:eastAsia="en-AU"/>
              </w:rPr>
              <w:t>,</w:t>
            </w:r>
          </w:p>
          <w:p w14:paraId="76486A0A" w14:textId="477B196B" w:rsidR="000E360E" w:rsidRPr="00DD697C"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1: </w:t>
            </w:r>
            <w:r w:rsidRPr="00DD697C">
              <w:rPr>
                <w:rFonts w:ascii="Calibri" w:eastAsia="Times New Roman" w:hAnsi="Calibri" w:cs="Times New Roman"/>
                <w:color w:val="000000"/>
                <w:lang w:eastAsia="en-AU"/>
              </w:rPr>
              <w:t>He/she has been learning English for less than one year</w:t>
            </w:r>
            <w:r>
              <w:rPr>
                <w:rFonts w:ascii="Calibri" w:eastAsia="Times New Roman" w:hAnsi="Calibri" w:cs="Times New Roman"/>
                <w:color w:val="000000"/>
                <w:lang w:eastAsia="en-AU"/>
              </w:rPr>
              <w:t>,</w:t>
            </w:r>
          </w:p>
        </w:tc>
        <w:tc>
          <w:tcPr>
            <w:tcW w:w="1226" w:type="dxa"/>
            <w:tcBorders>
              <w:top w:val="single" w:sz="4" w:space="0" w:color="auto"/>
              <w:left w:val="single" w:sz="4" w:space="0" w:color="auto"/>
              <w:bottom w:val="single" w:sz="4" w:space="0" w:color="auto"/>
              <w:right w:val="single" w:sz="4" w:space="0" w:color="auto"/>
            </w:tcBorders>
            <w:shd w:val="clear" w:color="auto" w:fill="auto"/>
            <w:noWrap/>
            <w:hideMark/>
          </w:tcPr>
          <w:p w14:paraId="5318E776"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r w:rsidR="000E360E" w:rsidRPr="00DD697C" w14:paraId="4471A335"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D9D9D9" w:fill="D9D9D9"/>
            <w:hideMark/>
          </w:tcPr>
          <w:p w14:paraId="76AD4240"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PersonalDetailsChanged</w:t>
            </w:r>
          </w:p>
        </w:tc>
        <w:tc>
          <w:tcPr>
            <w:tcW w:w="2028" w:type="dxa"/>
            <w:tcBorders>
              <w:top w:val="single" w:sz="4" w:space="0" w:color="auto"/>
              <w:left w:val="single" w:sz="4" w:space="0" w:color="auto"/>
              <w:bottom w:val="single" w:sz="4" w:space="0" w:color="auto"/>
              <w:right w:val="single" w:sz="4" w:space="0" w:color="auto"/>
            </w:tcBorders>
            <w:shd w:val="clear" w:color="D9D9D9" w:fill="D9D9D9"/>
            <w:noWrap/>
            <w:hideMark/>
          </w:tcPr>
          <w:p w14:paraId="6FD3977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Personal Details Changed</w:t>
            </w:r>
          </w:p>
        </w:tc>
        <w:tc>
          <w:tcPr>
            <w:tcW w:w="1069" w:type="dxa"/>
            <w:tcBorders>
              <w:top w:val="single" w:sz="4" w:space="0" w:color="auto"/>
              <w:left w:val="single" w:sz="4" w:space="0" w:color="auto"/>
              <w:bottom w:val="single" w:sz="4" w:space="0" w:color="auto"/>
              <w:right w:val="single" w:sz="4" w:space="0" w:color="auto"/>
            </w:tcBorders>
            <w:shd w:val="clear" w:color="D9D9D9" w:fill="D9D9D9"/>
            <w:noWrap/>
            <w:hideMark/>
          </w:tcPr>
          <w:p w14:paraId="2365D68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D9D9D9" w:fill="D9D9D9"/>
            <w:noWrap/>
            <w:hideMark/>
          </w:tcPr>
          <w:p w14:paraId="14E45C27"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boolean</w:t>
            </w:r>
          </w:p>
        </w:tc>
        <w:tc>
          <w:tcPr>
            <w:tcW w:w="1303" w:type="dxa"/>
            <w:tcBorders>
              <w:top w:val="single" w:sz="4" w:space="0" w:color="auto"/>
              <w:left w:val="single" w:sz="4" w:space="0" w:color="auto"/>
              <w:bottom w:val="single" w:sz="4" w:space="0" w:color="auto"/>
              <w:right w:val="single" w:sz="4" w:space="0" w:color="auto"/>
            </w:tcBorders>
            <w:shd w:val="clear" w:color="D9D9D9" w:fill="D9D9D9"/>
            <w:noWrap/>
            <w:hideMark/>
          </w:tcPr>
          <w:p w14:paraId="17B00CDA"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D9D9D9" w:fill="D9D9D9"/>
            <w:hideMark/>
          </w:tcPr>
          <w:p w14:paraId="57E9C20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D9D9D9" w:fill="D9D9D9"/>
            <w:noWrap/>
            <w:hideMark/>
          </w:tcPr>
          <w:p w14:paraId="3DC4DD7C"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137A31FD"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auto" w:fill="auto"/>
            <w:hideMark/>
          </w:tcPr>
          <w:p w14:paraId="568EF4D4"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PsiOtherIdMismatch</w:t>
            </w:r>
          </w:p>
        </w:tc>
        <w:tc>
          <w:tcPr>
            <w:tcW w:w="2028" w:type="dxa"/>
            <w:tcBorders>
              <w:top w:val="single" w:sz="4" w:space="0" w:color="auto"/>
              <w:left w:val="single" w:sz="4" w:space="0" w:color="auto"/>
              <w:bottom w:val="single" w:sz="4" w:space="0" w:color="auto"/>
              <w:right w:val="single" w:sz="4" w:space="0" w:color="auto"/>
            </w:tcBorders>
            <w:shd w:val="clear" w:color="auto" w:fill="auto"/>
            <w:noWrap/>
            <w:hideMark/>
          </w:tcPr>
          <w:p w14:paraId="45535B48"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PSI / Other ID Mismatch</w:t>
            </w:r>
          </w:p>
        </w:tc>
        <w:tc>
          <w:tcPr>
            <w:tcW w:w="1069" w:type="dxa"/>
            <w:tcBorders>
              <w:top w:val="single" w:sz="4" w:space="0" w:color="auto"/>
              <w:left w:val="single" w:sz="4" w:space="0" w:color="auto"/>
              <w:bottom w:val="single" w:sz="4" w:space="0" w:color="auto"/>
              <w:right w:val="single" w:sz="4" w:space="0" w:color="auto"/>
            </w:tcBorders>
            <w:shd w:val="clear" w:color="auto" w:fill="auto"/>
            <w:noWrap/>
            <w:hideMark/>
          </w:tcPr>
          <w:p w14:paraId="29E1B31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auto" w:fill="auto"/>
            <w:noWrap/>
            <w:hideMark/>
          </w:tcPr>
          <w:p w14:paraId="529F922E"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boolean</w:t>
            </w:r>
          </w:p>
        </w:tc>
        <w:tc>
          <w:tcPr>
            <w:tcW w:w="1303" w:type="dxa"/>
            <w:tcBorders>
              <w:top w:val="single" w:sz="4" w:space="0" w:color="auto"/>
              <w:left w:val="single" w:sz="4" w:space="0" w:color="auto"/>
              <w:bottom w:val="single" w:sz="4" w:space="0" w:color="auto"/>
              <w:right w:val="single" w:sz="4" w:space="0" w:color="auto"/>
            </w:tcBorders>
            <w:shd w:val="clear" w:color="auto" w:fill="auto"/>
            <w:noWrap/>
            <w:hideMark/>
          </w:tcPr>
          <w:p w14:paraId="4EB7C3F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auto" w:fill="auto"/>
            <w:hideMark/>
          </w:tcPr>
          <w:p w14:paraId="7AE642C8"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6E9CE13F"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55249F95"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D9D9D9" w:fill="D9D9D9"/>
            <w:hideMark/>
          </w:tcPr>
          <w:p w14:paraId="51DC7360"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PossibleDuplicate</w:t>
            </w:r>
          </w:p>
        </w:tc>
        <w:tc>
          <w:tcPr>
            <w:tcW w:w="2028" w:type="dxa"/>
            <w:tcBorders>
              <w:top w:val="single" w:sz="4" w:space="0" w:color="auto"/>
              <w:left w:val="single" w:sz="4" w:space="0" w:color="auto"/>
              <w:bottom w:val="single" w:sz="4" w:space="0" w:color="auto"/>
              <w:right w:val="single" w:sz="4" w:space="0" w:color="auto"/>
            </w:tcBorders>
            <w:shd w:val="clear" w:color="D9D9D9" w:fill="D9D9D9"/>
            <w:noWrap/>
            <w:hideMark/>
          </w:tcPr>
          <w:p w14:paraId="11431A1F"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Possible Duplicate</w:t>
            </w:r>
          </w:p>
        </w:tc>
        <w:tc>
          <w:tcPr>
            <w:tcW w:w="1069" w:type="dxa"/>
            <w:tcBorders>
              <w:top w:val="single" w:sz="4" w:space="0" w:color="auto"/>
              <w:left w:val="single" w:sz="4" w:space="0" w:color="auto"/>
              <w:bottom w:val="single" w:sz="4" w:space="0" w:color="auto"/>
              <w:right w:val="single" w:sz="4" w:space="0" w:color="auto"/>
            </w:tcBorders>
            <w:shd w:val="clear" w:color="D9D9D9" w:fill="D9D9D9"/>
            <w:noWrap/>
            <w:hideMark/>
          </w:tcPr>
          <w:p w14:paraId="564DCE7C"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D9D9D9" w:fill="D9D9D9"/>
            <w:noWrap/>
            <w:hideMark/>
          </w:tcPr>
          <w:p w14:paraId="01F73FDF"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boolean</w:t>
            </w:r>
          </w:p>
        </w:tc>
        <w:tc>
          <w:tcPr>
            <w:tcW w:w="1303" w:type="dxa"/>
            <w:tcBorders>
              <w:top w:val="single" w:sz="4" w:space="0" w:color="auto"/>
              <w:left w:val="single" w:sz="4" w:space="0" w:color="auto"/>
              <w:bottom w:val="single" w:sz="4" w:space="0" w:color="auto"/>
              <w:right w:val="single" w:sz="4" w:space="0" w:color="auto"/>
            </w:tcBorders>
            <w:shd w:val="clear" w:color="D9D9D9" w:fill="D9D9D9"/>
            <w:noWrap/>
            <w:hideMark/>
          </w:tcPr>
          <w:p w14:paraId="0559F2CE"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D9D9D9" w:fill="D9D9D9"/>
            <w:hideMark/>
          </w:tcPr>
          <w:p w14:paraId="66C4836E"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D9D9D9" w:fill="D9D9D9"/>
            <w:noWrap/>
            <w:hideMark/>
          </w:tcPr>
          <w:p w14:paraId="1BF30572"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7C2C2818"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auto" w:fill="auto"/>
            <w:hideMark/>
          </w:tcPr>
          <w:p w14:paraId="790B07A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DOBRange</w:t>
            </w:r>
          </w:p>
        </w:tc>
        <w:tc>
          <w:tcPr>
            <w:tcW w:w="2028" w:type="dxa"/>
            <w:tcBorders>
              <w:top w:val="single" w:sz="4" w:space="0" w:color="auto"/>
              <w:left w:val="single" w:sz="4" w:space="0" w:color="auto"/>
              <w:bottom w:val="single" w:sz="4" w:space="0" w:color="auto"/>
              <w:right w:val="single" w:sz="4" w:space="0" w:color="auto"/>
            </w:tcBorders>
            <w:shd w:val="clear" w:color="auto" w:fill="auto"/>
            <w:noWrap/>
            <w:hideMark/>
          </w:tcPr>
          <w:p w14:paraId="37322495"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DOB out of range</w:t>
            </w:r>
          </w:p>
        </w:tc>
        <w:tc>
          <w:tcPr>
            <w:tcW w:w="1069" w:type="dxa"/>
            <w:tcBorders>
              <w:top w:val="single" w:sz="4" w:space="0" w:color="auto"/>
              <w:left w:val="single" w:sz="4" w:space="0" w:color="auto"/>
              <w:bottom w:val="single" w:sz="4" w:space="0" w:color="auto"/>
              <w:right w:val="single" w:sz="4" w:space="0" w:color="auto"/>
            </w:tcBorders>
            <w:shd w:val="clear" w:color="auto" w:fill="auto"/>
            <w:noWrap/>
            <w:hideMark/>
          </w:tcPr>
          <w:p w14:paraId="19B22C8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auto" w:fill="auto"/>
            <w:noWrap/>
            <w:hideMark/>
          </w:tcPr>
          <w:p w14:paraId="63637DC0"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boolean</w:t>
            </w:r>
          </w:p>
        </w:tc>
        <w:tc>
          <w:tcPr>
            <w:tcW w:w="1303" w:type="dxa"/>
            <w:tcBorders>
              <w:top w:val="single" w:sz="4" w:space="0" w:color="auto"/>
              <w:left w:val="single" w:sz="4" w:space="0" w:color="auto"/>
              <w:bottom w:val="single" w:sz="4" w:space="0" w:color="auto"/>
              <w:right w:val="single" w:sz="4" w:space="0" w:color="auto"/>
            </w:tcBorders>
            <w:shd w:val="clear" w:color="auto" w:fill="auto"/>
            <w:noWrap/>
            <w:hideMark/>
          </w:tcPr>
          <w:p w14:paraId="7ADC23DC"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auto" w:fill="auto"/>
            <w:hideMark/>
          </w:tcPr>
          <w:p w14:paraId="6A58AB7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66B656C8"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4636CEC4" w14:textId="77777777" w:rsidTr="00322A4B">
        <w:trPr>
          <w:trHeight w:val="300"/>
        </w:trPr>
        <w:tc>
          <w:tcPr>
            <w:tcW w:w="3651" w:type="dxa"/>
            <w:tcBorders>
              <w:top w:val="single" w:sz="4" w:space="0" w:color="auto"/>
              <w:left w:val="single" w:sz="4" w:space="0" w:color="auto"/>
              <w:bottom w:val="single" w:sz="4" w:space="0" w:color="auto"/>
              <w:right w:val="single" w:sz="4" w:space="0" w:color="auto"/>
            </w:tcBorders>
            <w:shd w:val="clear" w:color="D9D9D9" w:fill="D9D9D9"/>
            <w:hideMark/>
          </w:tcPr>
          <w:p w14:paraId="450B211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Ungradedstudent</w:t>
            </w:r>
          </w:p>
        </w:tc>
        <w:tc>
          <w:tcPr>
            <w:tcW w:w="2028" w:type="dxa"/>
            <w:tcBorders>
              <w:top w:val="single" w:sz="4" w:space="0" w:color="auto"/>
              <w:left w:val="single" w:sz="4" w:space="0" w:color="auto"/>
              <w:bottom w:val="single" w:sz="4" w:space="0" w:color="auto"/>
              <w:right w:val="single" w:sz="4" w:space="0" w:color="auto"/>
            </w:tcBorders>
            <w:shd w:val="clear" w:color="D9D9D9" w:fill="D9D9D9"/>
            <w:noWrap/>
            <w:hideMark/>
          </w:tcPr>
          <w:p w14:paraId="57008F39"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Ungraded student</w:t>
            </w:r>
          </w:p>
        </w:tc>
        <w:tc>
          <w:tcPr>
            <w:tcW w:w="1069" w:type="dxa"/>
            <w:tcBorders>
              <w:top w:val="single" w:sz="4" w:space="0" w:color="auto"/>
              <w:left w:val="single" w:sz="4" w:space="0" w:color="auto"/>
              <w:bottom w:val="single" w:sz="4" w:space="0" w:color="auto"/>
              <w:right w:val="single" w:sz="4" w:space="0" w:color="auto"/>
            </w:tcBorders>
            <w:shd w:val="clear" w:color="D9D9D9" w:fill="D9D9D9"/>
            <w:noWrap/>
            <w:hideMark/>
          </w:tcPr>
          <w:p w14:paraId="4B8355D3"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c>
          <w:tcPr>
            <w:tcW w:w="933" w:type="dxa"/>
            <w:tcBorders>
              <w:top w:val="single" w:sz="4" w:space="0" w:color="auto"/>
              <w:left w:val="single" w:sz="4" w:space="0" w:color="auto"/>
              <w:bottom w:val="single" w:sz="4" w:space="0" w:color="auto"/>
              <w:right w:val="single" w:sz="4" w:space="0" w:color="auto"/>
            </w:tcBorders>
            <w:shd w:val="clear" w:color="D9D9D9" w:fill="D9D9D9"/>
            <w:noWrap/>
            <w:hideMark/>
          </w:tcPr>
          <w:p w14:paraId="08804A8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boolean</w:t>
            </w:r>
          </w:p>
        </w:tc>
        <w:tc>
          <w:tcPr>
            <w:tcW w:w="1303" w:type="dxa"/>
            <w:tcBorders>
              <w:top w:val="single" w:sz="4" w:space="0" w:color="auto"/>
              <w:left w:val="single" w:sz="4" w:space="0" w:color="auto"/>
              <w:bottom w:val="single" w:sz="4" w:space="0" w:color="auto"/>
              <w:right w:val="single" w:sz="4" w:space="0" w:color="auto"/>
            </w:tcBorders>
            <w:shd w:val="clear" w:color="D9D9D9" w:fill="D9D9D9"/>
            <w:noWrap/>
            <w:hideMark/>
          </w:tcPr>
          <w:p w14:paraId="3CB72250"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D9D9D9" w:fill="D9D9D9"/>
            <w:hideMark/>
          </w:tcPr>
          <w:p w14:paraId="58AC1CAB"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1228" w:type="dxa"/>
            <w:tcBorders>
              <w:top w:val="single" w:sz="4" w:space="0" w:color="auto"/>
              <w:left w:val="single" w:sz="4" w:space="0" w:color="auto"/>
              <w:bottom w:val="single" w:sz="4" w:space="0" w:color="auto"/>
              <w:right w:val="single" w:sz="4" w:space="0" w:color="auto"/>
            </w:tcBorders>
            <w:shd w:val="clear" w:color="D9D9D9" w:fill="D9D9D9"/>
            <w:noWrap/>
            <w:hideMark/>
          </w:tcPr>
          <w:p w14:paraId="5DD4C282"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Yes</w:t>
            </w:r>
          </w:p>
        </w:tc>
      </w:tr>
      <w:tr w:rsidR="000E360E" w:rsidRPr="00DD697C" w14:paraId="02FB0F22" w14:textId="77777777" w:rsidTr="00322A4B">
        <w:trPr>
          <w:trHeight w:val="600"/>
        </w:trPr>
        <w:tc>
          <w:tcPr>
            <w:tcW w:w="3651" w:type="dxa"/>
            <w:tcBorders>
              <w:top w:val="single" w:sz="4" w:space="0" w:color="auto"/>
              <w:left w:val="single" w:sz="4" w:space="0" w:color="auto"/>
              <w:bottom w:val="single" w:sz="4" w:space="0" w:color="auto"/>
              <w:right w:val="single" w:sz="4" w:space="0" w:color="auto"/>
            </w:tcBorders>
            <w:shd w:val="clear" w:color="auto" w:fill="auto"/>
            <w:hideMark/>
          </w:tcPr>
          <w:p w14:paraId="3FA7115E"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ReadingExemptReason</w:t>
            </w:r>
          </w:p>
        </w:tc>
        <w:tc>
          <w:tcPr>
            <w:tcW w:w="2028" w:type="dxa"/>
            <w:tcBorders>
              <w:top w:val="single" w:sz="4" w:space="0" w:color="auto"/>
              <w:left w:val="single" w:sz="4" w:space="0" w:color="auto"/>
              <w:bottom w:val="single" w:sz="4" w:space="0" w:color="auto"/>
              <w:right w:val="single" w:sz="4" w:space="0" w:color="auto"/>
            </w:tcBorders>
            <w:shd w:val="clear" w:color="auto" w:fill="auto"/>
            <w:noWrap/>
            <w:hideMark/>
          </w:tcPr>
          <w:p w14:paraId="075206AA"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Reading Exempt Reason</w:t>
            </w:r>
          </w:p>
        </w:tc>
        <w:tc>
          <w:tcPr>
            <w:tcW w:w="1069" w:type="dxa"/>
            <w:tcBorders>
              <w:top w:val="single" w:sz="4" w:space="0" w:color="auto"/>
              <w:left w:val="single" w:sz="4" w:space="0" w:color="auto"/>
              <w:bottom w:val="single" w:sz="4" w:space="0" w:color="auto"/>
              <w:right w:val="single" w:sz="4" w:space="0" w:color="auto"/>
            </w:tcBorders>
            <w:shd w:val="clear" w:color="auto" w:fill="auto"/>
            <w:noWrap/>
            <w:hideMark/>
          </w:tcPr>
          <w:p w14:paraId="70D64E1E"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 </w:t>
            </w:r>
          </w:p>
        </w:tc>
        <w:tc>
          <w:tcPr>
            <w:tcW w:w="933" w:type="dxa"/>
            <w:tcBorders>
              <w:top w:val="single" w:sz="4" w:space="0" w:color="auto"/>
              <w:left w:val="single" w:sz="4" w:space="0" w:color="auto"/>
              <w:bottom w:val="single" w:sz="4" w:space="0" w:color="auto"/>
              <w:right w:val="single" w:sz="4" w:space="0" w:color="auto"/>
            </w:tcBorders>
            <w:shd w:val="clear" w:color="auto" w:fill="auto"/>
            <w:noWrap/>
            <w:hideMark/>
          </w:tcPr>
          <w:p w14:paraId="687FD519"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String</w:t>
            </w:r>
          </w:p>
        </w:tc>
        <w:tc>
          <w:tcPr>
            <w:tcW w:w="1303" w:type="dxa"/>
            <w:tcBorders>
              <w:top w:val="single" w:sz="4" w:space="0" w:color="auto"/>
              <w:left w:val="single" w:sz="4" w:space="0" w:color="auto"/>
              <w:bottom w:val="single" w:sz="4" w:space="0" w:color="auto"/>
              <w:right w:val="single" w:sz="4" w:space="0" w:color="auto"/>
            </w:tcBorders>
            <w:shd w:val="clear" w:color="auto" w:fill="auto"/>
            <w:noWrap/>
            <w:hideMark/>
          </w:tcPr>
          <w:p w14:paraId="0B1F1832" w14:textId="77777777" w:rsidR="000E360E" w:rsidRPr="00DD697C" w:rsidRDefault="000E360E" w:rsidP="000E360E">
            <w:pPr>
              <w:spacing w:after="0" w:line="240" w:lineRule="auto"/>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O</w:t>
            </w:r>
          </w:p>
        </w:tc>
        <w:tc>
          <w:tcPr>
            <w:tcW w:w="4511" w:type="dxa"/>
            <w:tcBorders>
              <w:top w:val="single" w:sz="4" w:space="0" w:color="auto"/>
              <w:left w:val="single" w:sz="4" w:space="0" w:color="auto"/>
              <w:bottom w:val="single" w:sz="4" w:space="0" w:color="auto"/>
              <w:right w:val="single" w:sz="4" w:space="0" w:color="auto"/>
            </w:tcBorders>
            <w:shd w:val="clear" w:color="auto" w:fill="auto"/>
            <w:hideMark/>
          </w:tcPr>
          <w:p w14:paraId="73F998D8" w14:textId="77777777" w:rsidR="000E360E"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0: </w:t>
            </w:r>
            <w:r w:rsidRPr="00DD697C">
              <w:rPr>
                <w:rFonts w:ascii="Calibri" w:eastAsia="Times New Roman" w:hAnsi="Calibri" w:cs="Times New Roman"/>
                <w:color w:val="000000"/>
                <w:lang w:eastAsia="en-AU"/>
              </w:rPr>
              <w:t>He/she has a significant intellectual disability and / or a significant co-existing condition</w:t>
            </w:r>
            <w:r>
              <w:rPr>
                <w:rFonts w:ascii="Calibri" w:eastAsia="Times New Roman" w:hAnsi="Calibri" w:cs="Times New Roman"/>
                <w:color w:val="000000"/>
                <w:lang w:eastAsia="en-AU"/>
              </w:rPr>
              <w:t>,</w:t>
            </w:r>
          </w:p>
          <w:p w14:paraId="42EFF029" w14:textId="6470A841" w:rsidR="000E360E" w:rsidRPr="00DD697C" w:rsidRDefault="000E360E" w:rsidP="000E360E">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1: </w:t>
            </w:r>
            <w:r w:rsidRPr="00DD697C">
              <w:rPr>
                <w:rFonts w:ascii="Calibri" w:eastAsia="Times New Roman" w:hAnsi="Calibri" w:cs="Times New Roman"/>
                <w:color w:val="000000"/>
                <w:lang w:eastAsia="en-AU"/>
              </w:rPr>
              <w:t>He/she has been learning English for less than one year</w:t>
            </w:r>
            <w:r>
              <w:rPr>
                <w:rFonts w:ascii="Calibri" w:eastAsia="Times New Roman" w:hAnsi="Calibri" w:cs="Times New Roman"/>
                <w:color w:val="000000"/>
                <w:lang w:eastAsia="en-AU"/>
              </w:rPr>
              <w:t>,</w:t>
            </w:r>
          </w:p>
        </w:tc>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09DD1F01" w14:textId="77777777" w:rsidR="000E360E" w:rsidRPr="00DD697C" w:rsidRDefault="000E360E" w:rsidP="000E360E">
            <w:pPr>
              <w:spacing w:after="0" w:line="240" w:lineRule="auto"/>
              <w:jc w:val="center"/>
              <w:rPr>
                <w:rFonts w:ascii="Calibri" w:eastAsia="Times New Roman" w:hAnsi="Calibri" w:cs="Times New Roman"/>
                <w:color w:val="000000"/>
                <w:lang w:eastAsia="en-AU"/>
              </w:rPr>
            </w:pPr>
            <w:r w:rsidRPr="00DD697C">
              <w:rPr>
                <w:rFonts w:ascii="Calibri" w:eastAsia="Times New Roman" w:hAnsi="Calibri" w:cs="Times New Roman"/>
                <w:color w:val="000000"/>
                <w:lang w:eastAsia="en-AU"/>
              </w:rPr>
              <w:t>No</w:t>
            </w:r>
          </w:p>
        </w:tc>
      </w:tr>
    </w:tbl>
    <w:p w14:paraId="58E40F19" w14:textId="77777777" w:rsidR="00AF4B12" w:rsidRPr="00AF4088" w:rsidRDefault="00AF4B12" w:rsidP="00322A4B">
      <w:pPr>
        <w:spacing w:after="0" w:line="240" w:lineRule="auto"/>
        <w:rPr>
          <w:sz w:val="20"/>
          <w:szCs w:val="20"/>
        </w:rPr>
      </w:pPr>
    </w:p>
    <w:sectPr w:rsidR="00AF4B12" w:rsidRPr="00AF4088" w:rsidSect="008703A7">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9DC38" w14:textId="77777777" w:rsidR="00173394" w:rsidRDefault="00173394" w:rsidP="006850C9">
      <w:pPr>
        <w:spacing w:after="0" w:line="240" w:lineRule="auto"/>
      </w:pPr>
      <w:r>
        <w:separator/>
      </w:r>
    </w:p>
  </w:endnote>
  <w:endnote w:type="continuationSeparator" w:id="0">
    <w:p w14:paraId="369B20D1" w14:textId="77777777" w:rsidR="00173394" w:rsidRDefault="00173394"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20B0502040204020203"/>
    <w:charset w:val="00"/>
    <w:family w:val="auto"/>
    <w:pitch w:val="variable"/>
    <w:sig w:usb0="E00022FF" w:usb1="C000205B" w:usb2="00000009" w:usb3="00000000" w:csb0="000001D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Narrow">
    <w:panose1 w:val="020B0506020202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915E42" w14:textId="77777777" w:rsidR="00F20665" w:rsidRDefault="00F206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833871171"/>
      <w:docPartObj>
        <w:docPartGallery w:val="Page Numbers (Bottom of Page)"/>
        <w:docPartUnique/>
      </w:docPartObj>
    </w:sdtPr>
    <w:sdtEndPr>
      <w:rPr>
        <w:color w:val="7F7F7F" w:themeColor="background1" w:themeShade="7F"/>
        <w:spacing w:val="60"/>
      </w:rPr>
    </w:sdtEndPr>
    <w:sdtContent>
      <w:p w14:paraId="5F0FE9E6" w14:textId="77777777" w:rsidR="00F20665" w:rsidRDefault="00F2066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F2A1D" w:rsidRPr="00DF2A1D">
          <w:rPr>
            <w:b/>
            <w:bCs/>
            <w:noProof/>
          </w:rPr>
          <w:t>2</w:t>
        </w:r>
        <w:r>
          <w:rPr>
            <w:b/>
            <w:bCs/>
            <w:noProof/>
          </w:rPr>
          <w:fldChar w:fldCharType="end"/>
        </w:r>
        <w:r>
          <w:rPr>
            <w:b/>
            <w:bCs/>
          </w:rPr>
          <w:t xml:space="preserve"> | </w:t>
        </w:r>
        <w:r>
          <w:rPr>
            <w:color w:val="7F7F7F" w:themeColor="background1" w:themeShade="7F"/>
            <w:spacing w:val="60"/>
          </w:rPr>
          <w:t>Page</w:t>
        </w:r>
      </w:p>
    </w:sdtContent>
  </w:sdt>
  <w:p w14:paraId="008D0E86" w14:textId="77777777" w:rsidR="00F20665" w:rsidRDefault="00F2066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FFB436" w14:textId="77777777" w:rsidR="00F20665" w:rsidRDefault="00F2066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590362647"/>
      <w:docPartObj>
        <w:docPartGallery w:val="Page Numbers (Bottom of Page)"/>
        <w:docPartUnique/>
      </w:docPartObj>
    </w:sdtPr>
    <w:sdtEndPr>
      <w:rPr>
        <w:color w:val="7F7F7F" w:themeColor="background1" w:themeShade="7F"/>
        <w:spacing w:val="60"/>
      </w:rPr>
    </w:sdtEndPr>
    <w:sdtContent>
      <w:p w14:paraId="19B2CB30" w14:textId="77777777" w:rsidR="00F20665" w:rsidRDefault="00F2066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F2A1D" w:rsidRPr="00DF2A1D">
          <w:rPr>
            <w:b/>
            <w:bCs/>
            <w:noProof/>
          </w:rPr>
          <w:t>10</w:t>
        </w:r>
        <w:r>
          <w:rPr>
            <w:b/>
            <w:bCs/>
            <w:noProof/>
          </w:rPr>
          <w:fldChar w:fldCharType="end"/>
        </w:r>
        <w:r>
          <w:rPr>
            <w:b/>
            <w:bCs/>
          </w:rPr>
          <w:t xml:space="preserve"> | </w:t>
        </w:r>
        <w:r>
          <w:rPr>
            <w:color w:val="7F7F7F" w:themeColor="background1" w:themeShade="7F"/>
            <w:spacing w:val="60"/>
          </w:rPr>
          <w:t>Page</w:t>
        </w:r>
      </w:p>
    </w:sdtContent>
  </w:sdt>
  <w:p w14:paraId="7B29ADCD" w14:textId="77777777" w:rsidR="00F20665" w:rsidRDefault="00F206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BC3C1" w14:textId="77777777" w:rsidR="00173394" w:rsidRDefault="00173394" w:rsidP="006850C9">
      <w:pPr>
        <w:spacing w:after="0" w:line="240" w:lineRule="auto"/>
      </w:pPr>
      <w:r>
        <w:separator/>
      </w:r>
    </w:p>
  </w:footnote>
  <w:footnote w:type="continuationSeparator" w:id="0">
    <w:p w14:paraId="15F56FCB" w14:textId="77777777" w:rsidR="00173394" w:rsidRDefault="00173394" w:rsidP="006850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D686FE" w14:textId="77777777" w:rsidR="00F20665" w:rsidRDefault="00F206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4EB1525" w14:textId="2E5338F9" w:rsidR="00F20665" w:rsidRDefault="00F2066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1CF095" w14:textId="77777777" w:rsidR="00F20665" w:rsidRDefault="00F2066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88882636"/>
      <w:docPartObj>
        <w:docPartGallery w:val="Watermarks"/>
        <w:docPartUnique/>
      </w:docPartObj>
    </w:sdtPr>
    <w:sdtEndPr/>
    <w:sdtContent>
      <w:p w14:paraId="5956C3F8" w14:textId="2C4F9F5A" w:rsidR="00F20665" w:rsidRDefault="00173394">
        <w:pPr>
          <w:pStyle w:val="Header"/>
        </w:pPr>
        <w:r>
          <w:rPr>
            <w:noProof/>
            <w:lang w:val="en-US" w:eastAsia="zh-TW"/>
          </w:rPr>
          <w:pict w14:anchorId="4E89FA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67B9A"/>
    <w:multiLevelType w:val="multilevel"/>
    <w:tmpl w:val="38E40012"/>
    <w:lvl w:ilvl="0">
      <w:start w:val="1"/>
      <w:numFmt w:val="decimal"/>
      <w:lvlText w:val="%1."/>
      <w:lvlJc w:val="left"/>
      <w:pPr>
        <w:tabs>
          <w:tab w:val="num" w:pos="360"/>
        </w:tabs>
        <w:ind w:left="360" w:hanging="360"/>
      </w:pPr>
      <w:rPr>
        <w:rFonts w:ascii="Arial" w:hAnsi="Arial"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4">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7">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8"/>
  </w:num>
  <w:num w:numId="6">
    <w:abstractNumId w:val="6"/>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5C"/>
    <w:rsid w:val="000125B5"/>
    <w:rsid w:val="0001531B"/>
    <w:rsid w:val="00031C7A"/>
    <w:rsid w:val="00036244"/>
    <w:rsid w:val="0004132C"/>
    <w:rsid w:val="000512E8"/>
    <w:rsid w:val="0007642F"/>
    <w:rsid w:val="00084C14"/>
    <w:rsid w:val="000A2852"/>
    <w:rsid w:val="000A30DF"/>
    <w:rsid w:val="000D19C2"/>
    <w:rsid w:val="000D1F30"/>
    <w:rsid w:val="000D3949"/>
    <w:rsid w:val="000D5D91"/>
    <w:rsid w:val="000E360E"/>
    <w:rsid w:val="00104E95"/>
    <w:rsid w:val="00114627"/>
    <w:rsid w:val="0011618E"/>
    <w:rsid w:val="00120DE0"/>
    <w:rsid w:val="00147CCF"/>
    <w:rsid w:val="001511F6"/>
    <w:rsid w:val="00151B67"/>
    <w:rsid w:val="00155F25"/>
    <w:rsid w:val="00173394"/>
    <w:rsid w:val="0018065D"/>
    <w:rsid w:val="00181958"/>
    <w:rsid w:val="00193CD5"/>
    <w:rsid w:val="00197F63"/>
    <w:rsid w:val="001A0B23"/>
    <w:rsid w:val="001B1F7D"/>
    <w:rsid w:val="001B57A8"/>
    <w:rsid w:val="001C123B"/>
    <w:rsid w:val="001D3495"/>
    <w:rsid w:val="001E2890"/>
    <w:rsid w:val="001F6068"/>
    <w:rsid w:val="001F71D3"/>
    <w:rsid w:val="0021019F"/>
    <w:rsid w:val="00230029"/>
    <w:rsid w:val="00236A86"/>
    <w:rsid w:val="002373C9"/>
    <w:rsid w:val="00244F5F"/>
    <w:rsid w:val="002616A8"/>
    <w:rsid w:val="00273539"/>
    <w:rsid w:val="00287793"/>
    <w:rsid w:val="00293C67"/>
    <w:rsid w:val="002B25A7"/>
    <w:rsid w:val="002B5A86"/>
    <w:rsid w:val="002B673B"/>
    <w:rsid w:val="002C4775"/>
    <w:rsid w:val="002C555C"/>
    <w:rsid w:val="002C67E1"/>
    <w:rsid w:val="002D0282"/>
    <w:rsid w:val="002D5521"/>
    <w:rsid w:val="00315A45"/>
    <w:rsid w:val="00317438"/>
    <w:rsid w:val="00322A4B"/>
    <w:rsid w:val="0032570A"/>
    <w:rsid w:val="00354746"/>
    <w:rsid w:val="003569E0"/>
    <w:rsid w:val="00356D6E"/>
    <w:rsid w:val="0036317A"/>
    <w:rsid w:val="003750BE"/>
    <w:rsid w:val="00381361"/>
    <w:rsid w:val="003A4AC0"/>
    <w:rsid w:val="003A6F88"/>
    <w:rsid w:val="003D1DE6"/>
    <w:rsid w:val="003D3B7A"/>
    <w:rsid w:val="003D52AF"/>
    <w:rsid w:val="003E5662"/>
    <w:rsid w:val="003E615E"/>
    <w:rsid w:val="003F07F6"/>
    <w:rsid w:val="003F289D"/>
    <w:rsid w:val="003F5634"/>
    <w:rsid w:val="003F6E7A"/>
    <w:rsid w:val="00403273"/>
    <w:rsid w:val="00403641"/>
    <w:rsid w:val="004048AC"/>
    <w:rsid w:val="00405F5D"/>
    <w:rsid w:val="004061EE"/>
    <w:rsid w:val="00407969"/>
    <w:rsid w:val="004158D5"/>
    <w:rsid w:val="00422B0A"/>
    <w:rsid w:val="00431270"/>
    <w:rsid w:val="00431837"/>
    <w:rsid w:val="004344A8"/>
    <w:rsid w:val="00434E33"/>
    <w:rsid w:val="004407A5"/>
    <w:rsid w:val="004466FC"/>
    <w:rsid w:val="00471C21"/>
    <w:rsid w:val="00490EFC"/>
    <w:rsid w:val="004B20E5"/>
    <w:rsid w:val="004B73DC"/>
    <w:rsid w:val="004B7BB6"/>
    <w:rsid w:val="004C2A03"/>
    <w:rsid w:val="004C7777"/>
    <w:rsid w:val="004D3FA7"/>
    <w:rsid w:val="00500768"/>
    <w:rsid w:val="00501CBE"/>
    <w:rsid w:val="005022E9"/>
    <w:rsid w:val="00504666"/>
    <w:rsid w:val="005151EB"/>
    <w:rsid w:val="0051571E"/>
    <w:rsid w:val="00526CEF"/>
    <w:rsid w:val="0053240C"/>
    <w:rsid w:val="005444D7"/>
    <w:rsid w:val="005501AF"/>
    <w:rsid w:val="00575F24"/>
    <w:rsid w:val="005804DA"/>
    <w:rsid w:val="00587431"/>
    <w:rsid w:val="005935C4"/>
    <w:rsid w:val="0059503A"/>
    <w:rsid w:val="0059730A"/>
    <w:rsid w:val="005B079A"/>
    <w:rsid w:val="005B2099"/>
    <w:rsid w:val="005B7788"/>
    <w:rsid w:val="005C3DA4"/>
    <w:rsid w:val="005D2EDC"/>
    <w:rsid w:val="005E29F6"/>
    <w:rsid w:val="005E3776"/>
    <w:rsid w:val="005F25B7"/>
    <w:rsid w:val="00600B64"/>
    <w:rsid w:val="00600C53"/>
    <w:rsid w:val="00601E7C"/>
    <w:rsid w:val="00616C05"/>
    <w:rsid w:val="0062180F"/>
    <w:rsid w:val="006319ED"/>
    <w:rsid w:val="00634CD1"/>
    <w:rsid w:val="00643EAF"/>
    <w:rsid w:val="00646221"/>
    <w:rsid w:val="00654CDC"/>
    <w:rsid w:val="00667009"/>
    <w:rsid w:val="00680AF7"/>
    <w:rsid w:val="006850C9"/>
    <w:rsid w:val="006903E5"/>
    <w:rsid w:val="0069340C"/>
    <w:rsid w:val="00696DD7"/>
    <w:rsid w:val="00696F76"/>
    <w:rsid w:val="006A172A"/>
    <w:rsid w:val="006B6935"/>
    <w:rsid w:val="006C7838"/>
    <w:rsid w:val="006D15EC"/>
    <w:rsid w:val="006D4CEA"/>
    <w:rsid w:val="00711A03"/>
    <w:rsid w:val="00712872"/>
    <w:rsid w:val="0073220A"/>
    <w:rsid w:val="007573C0"/>
    <w:rsid w:val="0077181E"/>
    <w:rsid w:val="00774BE5"/>
    <w:rsid w:val="00781C58"/>
    <w:rsid w:val="007844B6"/>
    <w:rsid w:val="00787410"/>
    <w:rsid w:val="00797242"/>
    <w:rsid w:val="007A7841"/>
    <w:rsid w:val="007B1117"/>
    <w:rsid w:val="007B6AC0"/>
    <w:rsid w:val="007C228E"/>
    <w:rsid w:val="007D04C1"/>
    <w:rsid w:val="007D5901"/>
    <w:rsid w:val="007E7615"/>
    <w:rsid w:val="007F1B29"/>
    <w:rsid w:val="0080244A"/>
    <w:rsid w:val="0081073D"/>
    <w:rsid w:val="00816D0D"/>
    <w:rsid w:val="008321FC"/>
    <w:rsid w:val="0084272F"/>
    <w:rsid w:val="0084548D"/>
    <w:rsid w:val="0085201F"/>
    <w:rsid w:val="0086479D"/>
    <w:rsid w:val="008703A7"/>
    <w:rsid w:val="00884006"/>
    <w:rsid w:val="00894960"/>
    <w:rsid w:val="00897B51"/>
    <w:rsid w:val="00897FD3"/>
    <w:rsid w:val="008A1C1A"/>
    <w:rsid w:val="008A25EF"/>
    <w:rsid w:val="008A68D9"/>
    <w:rsid w:val="008A6AF6"/>
    <w:rsid w:val="008B0B13"/>
    <w:rsid w:val="008C3CA4"/>
    <w:rsid w:val="008C4B21"/>
    <w:rsid w:val="008D7DFB"/>
    <w:rsid w:val="00916B8B"/>
    <w:rsid w:val="00921C76"/>
    <w:rsid w:val="00930654"/>
    <w:rsid w:val="00935E90"/>
    <w:rsid w:val="00936652"/>
    <w:rsid w:val="00963A3B"/>
    <w:rsid w:val="00967468"/>
    <w:rsid w:val="0098431D"/>
    <w:rsid w:val="00992D1E"/>
    <w:rsid w:val="009A3EAC"/>
    <w:rsid w:val="009D3A71"/>
    <w:rsid w:val="009D4EDF"/>
    <w:rsid w:val="009E0317"/>
    <w:rsid w:val="009E0420"/>
    <w:rsid w:val="009E1658"/>
    <w:rsid w:val="009E2505"/>
    <w:rsid w:val="009E5D89"/>
    <w:rsid w:val="009F3A42"/>
    <w:rsid w:val="009F6D22"/>
    <w:rsid w:val="00A0054E"/>
    <w:rsid w:val="00A12183"/>
    <w:rsid w:val="00A248A6"/>
    <w:rsid w:val="00A2491A"/>
    <w:rsid w:val="00A31618"/>
    <w:rsid w:val="00A31C35"/>
    <w:rsid w:val="00A51292"/>
    <w:rsid w:val="00A56A0C"/>
    <w:rsid w:val="00A60B81"/>
    <w:rsid w:val="00A61127"/>
    <w:rsid w:val="00A61721"/>
    <w:rsid w:val="00A8261C"/>
    <w:rsid w:val="00A8511D"/>
    <w:rsid w:val="00A874AC"/>
    <w:rsid w:val="00A92263"/>
    <w:rsid w:val="00AA1A6B"/>
    <w:rsid w:val="00AA7D63"/>
    <w:rsid w:val="00AB0692"/>
    <w:rsid w:val="00AB0DF9"/>
    <w:rsid w:val="00AB4625"/>
    <w:rsid w:val="00AB6315"/>
    <w:rsid w:val="00AB6C59"/>
    <w:rsid w:val="00AB75FB"/>
    <w:rsid w:val="00AD11CA"/>
    <w:rsid w:val="00AF4088"/>
    <w:rsid w:val="00AF4B12"/>
    <w:rsid w:val="00AF5CC0"/>
    <w:rsid w:val="00B04B57"/>
    <w:rsid w:val="00B07552"/>
    <w:rsid w:val="00B21EF5"/>
    <w:rsid w:val="00B22772"/>
    <w:rsid w:val="00B3318D"/>
    <w:rsid w:val="00B34E2F"/>
    <w:rsid w:val="00B37AD3"/>
    <w:rsid w:val="00B43DB2"/>
    <w:rsid w:val="00B5363C"/>
    <w:rsid w:val="00B57D09"/>
    <w:rsid w:val="00B65F46"/>
    <w:rsid w:val="00B7124A"/>
    <w:rsid w:val="00B71F39"/>
    <w:rsid w:val="00B81C9B"/>
    <w:rsid w:val="00BA225B"/>
    <w:rsid w:val="00BA4B1E"/>
    <w:rsid w:val="00BD2EDD"/>
    <w:rsid w:val="00BD73AC"/>
    <w:rsid w:val="00BF3B70"/>
    <w:rsid w:val="00C0388C"/>
    <w:rsid w:val="00C07CE0"/>
    <w:rsid w:val="00C10A35"/>
    <w:rsid w:val="00C137B3"/>
    <w:rsid w:val="00C16D4E"/>
    <w:rsid w:val="00C22F8D"/>
    <w:rsid w:val="00C33147"/>
    <w:rsid w:val="00C47835"/>
    <w:rsid w:val="00C5722B"/>
    <w:rsid w:val="00C615D2"/>
    <w:rsid w:val="00C742BA"/>
    <w:rsid w:val="00C770AF"/>
    <w:rsid w:val="00C84F57"/>
    <w:rsid w:val="00CA08B9"/>
    <w:rsid w:val="00CA641F"/>
    <w:rsid w:val="00CA6E9E"/>
    <w:rsid w:val="00CB207D"/>
    <w:rsid w:val="00CB3C69"/>
    <w:rsid w:val="00CB61F4"/>
    <w:rsid w:val="00CB7EE3"/>
    <w:rsid w:val="00CD416E"/>
    <w:rsid w:val="00CD7693"/>
    <w:rsid w:val="00D005AB"/>
    <w:rsid w:val="00D00DFF"/>
    <w:rsid w:val="00D01B96"/>
    <w:rsid w:val="00D125B2"/>
    <w:rsid w:val="00D126BD"/>
    <w:rsid w:val="00D2007D"/>
    <w:rsid w:val="00D3082C"/>
    <w:rsid w:val="00D36E5C"/>
    <w:rsid w:val="00D52456"/>
    <w:rsid w:val="00D54A0B"/>
    <w:rsid w:val="00D57DC8"/>
    <w:rsid w:val="00D61090"/>
    <w:rsid w:val="00D62C04"/>
    <w:rsid w:val="00D669FF"/>
    <w:rsid w:val="00D74045"/>
    <w:rsid w:val="00D7458C"/>
    <w:rsid w:val="00D745FB"/>
    <w:rsid w:val="00D75F8B"/>
    <w:rsid w:val="00D761B7"/>
    <w:rsid w:val="00D764EB"/>
    <w:rsid w:val="00D82502"/>
    <w:rsid w:val="00D93027"/>
    <w:rsid w:val="00DB01CE"/>
    <w:rsid w:val="00DD06FA"/>
    <w:rsid w:val="00DD697C"/>
    <w:rsid w:val="00DF03B4"/>
    <w:rsid w:val="00DF2A1D"/>
    <w:rsid w:val="00DF5D96"/>
    <w:rsid w:val="00E176BA"/>
    <w:rsid w:val="00E23EA5"/>
    <w:rsid w:val="00E25CC8"/>
    <w:rsid w:val="00E25DBE"/>
    <w:rsid w:val="00E3469F"/>
    <w:rsid w:val="00E36A00"/>
    <w:rsid w:val="00E41F49"/>
    <w:rsid w:val="00E43366"/>
    <w:rsid w:val="00E50FCD"/>
    <w:rsid w:val="00E606AE"/>
    <w:rsid w:val="00E7021C"/>
    <w:rsid w:val="00E7470F"/>
    <w:rsid w:val="00E765D9"/>
    <w:rsid w:val="00E93738"/>
    <w:rsid w:val="00E9436E"/>
    <w:rsid w:val="00E97278"/>
    <w:rsid w:val="00EA65ED"/>
    <w:rsid w:val="00EB0AE6"/>
    <w:rsid w:val="00EB66C6"/>
    <w:rsid w:val="00EB68DD"/>
    <w:rsid w:val="00EC6595"/>
    <w:rsid w:val="00EC7341"/>
    <w:rsid w:val="00ED0C8E"/>
    <w:rsid w:val="00ED48C5"/>
    <w:rsid w:val="00EE0C5D"/>
    <w:rsid w:val="00EE3717"/>
    <w:rsid w:val="00EF6C4B"/>
    <w:rsid w:val="00F05CBF"/>
    <w:rsid w:val="00F17DA3"/>
    <w:rsid w:val="00F20665"/>
    <w:rsid w:val="00F24D64"/>
    <w:rsid w:val="00F42436"/>
    <w:rsid w:val="00F44F5E"/>
    <w:rsid w:val="00F53C04"/>
    <w:rsid w:val="00F610DD"/>
    <w:rsid w:val="00F64BAA"/>
    <w:rsid w:val="00F90EEE"/>
    <w:rsid w:val="00FA7CA3"/>
    <w:rsid w:val="00FB239C"/>
    <w:rsid w:val="00FC71C1"/>
    <w:rsid w:val="00FE0681"/>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F6FD44"/>
  <w15:docId w15:val="{D94AC809-E093-48C1-A823-562FFBA3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838"/>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59"/>
    <w:rsid w:val="002C5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semiHidden/>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semiHidden/>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0335845">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ecification.sifassociation.org/Implementation/AU/1.4/html/" TargetMode="External"/><Relationship Id="rId20" Type="http://schemas.openxmlformats.org/officeDocument/2006/relationships/hyperlink" Target="https://github.com/nsip/nias_testdata/blob/master/2000staff.xml" TargetMode="Externa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yperlink" Target="http://www.acara.edu.au/reporting/data_standards_manual_student_background_characte.html" TargetMode="External"/><Relationship Id="rId24" Type="http://schemas.openxmlformats.org/officeDocument/2006/relationships/hyperlink" Target="mailto:StudentPersonal/PersonInfo/Name@%22LGL%22/FamilyName" TargetMode="External"/><Relationship Id="rId25" Type="http://schemas.openxmlformats.org/officeDocument/2006/relationships/hyperlink" Target="http://www.acara.edu.au/reporting/data_standards_manual_student_background_characte.html" TargetMode="External"/><Relationship Id="rId26" Type="http://schemas.openxmlformats.org/officeDocument/2006/relationships/hyperlink" Target="http://www.acara.edu.au/verve/_resources/DSM_1.pdf" TargetMode="External"/><Relationship Id="rId27" Type="http://schemas.openxmlformats.org/officeDocument/2006/relationships/hyperlink" Target="mailto:StudentPersonal/PersonInfo/Name@%22LGL%22/FamilyName"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specification.sifassociation.org/Implementation/AU/1.4/html/" TargetMode="External"/><Relationship Id="rId17" Type="http://schemas.openxmlformats.org/officeDocument/2006/relationships/hyperlink" Target="https://github.com/nsip/nias_testdata/blob/master/500schools150students.csv" TargetMode="External"/><Relationship Id="rId18" Type="http://schemas.openxmlformats.org/officeDocument/2006/relationships/hyperlink" Target="https://github.com/nsip/nias_testdata/blob/master/500schools150students.xml.Z" TargetMode="External"/><Relationship Id="rId19" Type="http://schemas.openxmlformats.org/officeDocument/2006/relationships/hyperlink" Target="https://github.com/nsip/nias_testdata/blob/master/2000staff.cs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cara.edu.au/verve/_resources/DSM_6_Te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26D09-BA74-7240-AFFE-ECC7F49B2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26</Pages>
  <Words>9345</Words>
  <Characters>53272</Characters>
  <Application>Microsoft Macintosh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62493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Nick Nicholas</cp:lastModifiedBy>
  <cp:revision>9</cp:revision>
  <dcterms:created xsi:type="dcterms:W3CDTF">2016-06-07T04:03:00Z</dcterms:created>
  <dcterms:modified xsi:type="dcterms:W3CDTF">2016-06-09T05:58:00Z</dcterms:modified>
</cp:coreProperties>
</file>